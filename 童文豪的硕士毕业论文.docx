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heme="minorBidi"/>
          <w:color w:val="auto"/>
          <w:kern w:val="2"/>
          <w:sz w:val="24"/>
          <w:szCs w:val="22"/>
          <w:lang w:val="zh-CN"/>
        </w:rPr>
        <w:id w:val="-414481514"/>
        <w:docPartObj>
          <w:docPartGallery w:val="Table of Contents"/>
          <w:docPartUnique/>
        </w:docPartObj>
      </w:sdtPr>
      <w:sdtEndPr>
        <w:rPr>
          <w:b/>
          <w:bCs/>
        </w:rPr>
      </w:sdtEndPr>
      <w:sdtContent>
        <w:p w14:paraId="153AB6CC" w14:textId="4C0B96D3" w:rsidR="00331A73" w:rsidRDefault="00331A73">
          <w:pPr>
            <w:pStyle w:val="TOC"/>
            <w:ind w:firstLine="480"/>
          </w:pPr>
          <w:r>
            <w:rPr>
              <w:lang w:val="zh-CN"/>
            </w:rPr>
            <w:t>目录</w:t>
          </w:r>
        </w:p>
        <w:p w14:paraId="388D1F24" w14:textId="10F4250C" w:rsidR="00331A73" w:rsidRDefault="00331A73">
          <w:pPr>
            <w:pStyle w:val="15"/>
            <w:tabs>
              <w:tab w:val="left" w:pos="1470"/>
            </w:tabs>
            <w:ind w:firstLine="482"/>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75188744" w:history="1">
            <w:r w:rsidRPr="00302FE4">
              <w:rPr>
                <w:rStyle w:val="af9"/>
                <w:noProof/>
              </w:rPr>
              <w:t>第</w:t>
            </w:r>
            <w:r w:rsidRPr="00302FE4">
              <w:rPr>
                <w:rStyle w:val="af9"/>
                <w:noProof/>
              </w:rPr>
              <w:t>1</w:t>
            </w:r>
            <w:r w:rsidRPr="00302FE4">
              <w:rPr>
                <w:rStyle w:val="af9"/>
                <w:noProof/>
              </w:rPr>
              <w:t>章</w:t>
            </w:r>
            <w:r>
              <w:rPr>
                <w:rFonts w:asciiTheme="minorHAnsi" w:eastAsiaTheme="minorEastAsia" w:hAnsiTheme="minorHAnsi"/>
                <w:noProof/>
                <w:sz w:val="21"/>
              </w:rPr>
              <w:tab/>
            </w:r>
            <w:r w:rsidRPr="00302FE4">
              <w:rPr>
                <w:rStyle w:val="af9"/>
                <w:noProof/>
              </w:rPr>
              <w:t>绪论</w:t>
            </w:r>
            <w:r>
              <w:rPr>
                <w:noProof/>
                <w:webHidden/>
              </w:rPr>
              <w:tab/>
            </w:r>
            <w:r>
              <w:rPr>
                <w:noProof/>
                <w:webHidden/>
              </w:rPr>
              <w:fldChar w:fldCharType="begin"/>
            </w:r>
            <w:r>
              <w:rPr>
                <w:noProof/>
                <w:webHidden/>
              </w:rPr>
              <w:instrText xml:space="preserve"> PAGEREF _Toc75188744 \h </w:instrText>
            </w:r>
            <w:r>
              <w:rPr>
                <w:noProof/>
                <w:webHidden/>
              </w:rPr>
            </w:r>
            <w:r>
              <w:rPr>
                <w:noProof/>
                <w:webHidden/>
              </w:rPr>
              <w:fldChar w:fldCharType="separate"/>
            </w:r>
            <w:r w:rsidR="0080092E">
              <w:rPr>
                <w:noProof/>
                <w:webHidden/>
              </w:rPr>
              <w:t>4</w:t>
            </w:r>
            <w:r>
              <w:rPr>
                <w:noProof/>
                <w:webHidden/>
              </w:rPr>
              <w:fldChar w:fldCharType="end"/>
            </w:r>
          </w:hyperlink>
        </w:p>
        <w:p w14:paraId="18F073AF" w14:textId="403BD431" w:rsidR="00331A73" w:rsidRDefault="00FB6B7E">
          <w:pPr>
            <w:pStyle w:val="15"/>
            <w:tabs>
              <w:tab w:val="left" w:pos="1470"/>
            </w:tabs>
            <w:rPr>
              <w:rFonts w:asciiTheme="minorHAnsi" w:eastAsiaTheme="minorEastAsia" w:hAnsiTheme="minorHAnsi"/>
              <w:noProof/>
              <w:sz w:val="21"/>
            </w:rPr>
          </w:pPr>
          <w:hyperlink w:anchor="_Toc75188745" w:history="1">
            <w:r w:rsidR="00331A73" w:rsidRPr="00302FE4">
              <w:rPr>
                <w:rStyle w:val="af9"/>
                <w:noProof/>
              </w:rPr>
              <w:t>第</w:t>
            </w:r>
            <w:r w:rsidR="00331A73" w:rsidRPr="00302FE4">
              <w:rPr>
                <w:rStyle w:val="af9"/>
                <w:noProof/>
              </w:rPr>
              <w:t>2</w:t>
            </w:r>
            <w:r w:rsidR="00331A73" w:rsidRPr="00302FE4">
              <w:rPr>
                <w:rStyle w:val="af9"/>
                <w:noProof/>
              </w:rPr>
              <w:t>章</w:t>
            </w:r>
            <w:r w:rsidR="00331A73">
              <w:rPr>
                <w:rFonts w:asciiTheme="minorHAnsi" w:eastAsiaTheme="minorEastAsia" w:hAnsiTheme="minorHAnsi"/>
                <w:noProof/>
                <w:sz w:val="21"/>
              </w:rPr>
              <w:tab/>
            </w:r>
            <w:r w:rsidR="00331A73" w:rsidRPr="00302FE4">
              <w:rPr>
                <w:rStyle w:val="af9"/>
                <w:noProof/>
              </w:rPr>
              <w:t>适用于硫酸根离子存在条件下的固液平衡曲线测定方法</w:t>
            </w:r>
            <w:r w:rsidR="00331A73">
              <w:rPr>
                <w:noProof/>
                <w:webHidden/>
              </w:rPr>
              <w:tab/>
            </w:r>
            <w:r w:rsidR="00331A73">
              <w:rPr>
                <w:noProof/>
                <w:webHidden/>
              </w:rPr>
              <w:fldChar w:fldCharType="begin"/>
            </w:r>
            <w:r w:rsidR="00331A73">
              <w:rPr>
                <w:noProof/>
                <w:webHidden/>
              </w:rPr>
              <w:instrText xml:space="preserve"> PAGEREF _Toc75188745 \h </w:instrText>
            </w:r>
            <w:r w:rsidR="00331A73">
              <w:rPr>
                <w:noProof/>
                <w:webHidden/>
              </w:rPr>
            </w:r>
            <w:r w:rsidR="00331A73">
              <w:rPr>
                <w:noProof/>
                <w:webHidden/>
              </w:rPr>
              <w:fldChar w:fldCharType="separate"/>
            </w:r>
            <w:r w:rsidR="0080092E">
              <w:rPr>
                <w:noProof/>
                <w:webHidden/>
              </w:rPr>
              <w:t>5</w:t>
            </w:r>
            <w:r w:rsidR="00331A73">
              <w:rPr>
                <w:noProof/>
                <w:webHidden/>
              </w:rPr>
              <w:fldChar w:fldCharType="end"/>
            </w:r>
          </w:hyperlink>
        </w:p>
        <w:p w14:paraId="5B92BE9D" w14:textId="35224A07" w:rsidR="00331A73" w:rsidRDefault="00FB6B7E">
          <w:pPr>
            <w:pStyle w:val="21"/>
            <w:tabs>
              <w:tab w:val="right" w:leader="dot" w:pos="8296"/>
            </w:tabs>
            <w:ind w:left="480" w:firstLine="480"/>
            <w:rPr>
              <w:rFonts w:asciiTheme="minorHAnsi" w:eastAsiaTheme="minorEastAsia" w:hAnsiTheme="minorHAnsi"/>
              <w:noProof/>
              <w:sz w:val="21"/>
            </w:rPr>
          </w:pPr>
          <w:hyperlink w:anchor="_Toc75188746" w:history="1">
            <w:r w:rsidR="00331A73" w:rsidRPr="00302FE4">
              <w:rPr>
                <w:rStyle w:val="af9"/>
                <w:noProof/>
              </w:rPr>
              <w:t xml:space="preserve">2.1 </w:t>
            </w:r>
            <w:r w:rsidR="00331A73" w:rsidRPr="00302FE4">
              <w:rPr>
                <w:rStyle w:val="af9"/>
                <w:noProof/>
              </w:rPr>
              <w:t>概述</w:t>
            </w:r>
            <w:r w:rsidR="00331A73">
              <w:rPr>
                <w:noProof/>
                <w:webHidden/>
              </w:rPr>
              <w:tab/>
            </w:r>
            <w:r w:rsidR="00331A73">
              <w:rPr>
                <w:noProof/>
                <w:webHidden/>
              </w:rPr>
              <w:fldChar w:fldCharType="begin"/>
            </w:r>
            <w:r w:rsidR="00331A73">
              <w:rPr>
                <w:noProof/>
                <w:webHidden/>
              </w:rPr>
              <w:instrText xml:space="preserve"> PAGEREF _Toc75188746 \h </w:instrText>
            </w:r>
            <w:r w:rsidR="00331A73">
              <w:rPr>
                <w:noProof/>
                <w:webHidden/>
              </w:rPr>
            </w:r>
            <w:r w:rsidR="00331A73">
              <w:rPr>
                <w:noProof/>
                <w:webHidden/>
              </w:rPr>
              <w:fldChar w:fldCharType="separate"/>
            </w:r>
            <w:r w:rsidR="0080092E">
              <w:rPr>
                <w:noProof/>
                <w:webHidden/>
              </w:rPr>
              <w:t>5</w:t>
            </w:r>
            <w:r w:rsidR="00331A73">
              <w:rPr>
                <w:noProof/>
                <w:webHidden/>
              </w:rPr>
              <w:fldChar w:fldCharType="end"/>
            </w:r>
          </w:hyperlink>
        </w:p>
        <w:p w14:paraId="27A77629" w14:textId="3DB4CAF5" w:rsidR="00331A73" w:rsidRDefault="00FB6B7E">
          <w:pPr>
            <w:pStyle w:val="21"/>
            <w:tabs>
              <w:tab w:val="right" w:leader="dot" w:pos="8296"/>
            </w:tabs>
            <w:ind w:left="480" w:firstLine="480"/>
            <w:rPr>
              <w:rFonts w:asciiTheme="minorHAnsi" w:eastAsiaTheme="minorEastAsia" w:hAnsiTheme="minorHAnsi"/>
              <w:noProof/>
              <w:sz w:val="21"/>
            </w:rPr>
          </w:pPr>
          <w:hyperlink w:anchor="_Toc75188747" w:history="1">
            <w:r w:rsidR="00331A73" w:rsidRPr="00302FE4">
              <w:rPr>
                <w:rStyle w:val="af9"/>
                <w:noProof/>
              </w:rPr>
              <w:t xml:space="preserve">2.2 </w:t>
            </w:r>
            <w:r w:rsidR="00331A73" w:rsidRPr="00302FE4">
              <w:rPr>
                <w:rStyle w:val="af9"/>
                <w:noProof/>
              </w:rPr>
              <w:t>实验材料</w:t>
            </w:r>
            <w:r w:rsidR="00331A73">
              <w:rPr>
                <w:noProof/>
                <w:webHidden/>
              </w:rPr>
              <w:tab/>
            </w:r>
            <w:r w:rsidR="00331A73">
              <w:rPr>
                <w:noProof/>
                <w:webHidden/>
              </w:rPr>
              <w:fldChar w:fldCharType="begin"/>
            </w:r>
            <w:r w:rsidR="00331A73">
              <w:rPr>
                <w:noProof/>
                <w:webHidden/>
              </w:rPr>
              <w:instrText xml:space="preserve"> PAGEREF _Toc75188747 \h </w:instrText>
            </w:r>
            <w:r w:rsidR="00331A73">
              <w:rPr>
                <w:noProof/>
                <w:webHidden/>
              </w:rPr>
            </w:r>
            <w:r w:rsidR="00331A73">
              <w:rPr>
                <w:noProof/>
                <w:webHidden/>
              </w:rPr>
              <w:fldChar w:fldCharType="separate"/>
            </w:r>
            <w:r w:rsidR="0080092E">
              <w:rPr>
                <w:noProof/>
                <w:webHidden/>
              </w:rPr>
              <w:t>5</w:t>
            </w:r>
            <w:r w:rsidR="00331A73">
              <w:rPr>
                <w:noProof/>
                <w:webHidden/>
              </w:rPr>
              <w:fldChar w:fldCharType="end"/>
            </w:r>
          </w:hyperlink>
        </w:p>
        <w:p w14:paraId="5E6CD6AA" w14:textId="761C82BF" w:rsidR="00331A73" w:rsidRDefault="00FB6B7E">
          <w:pPr>
            <w:pStyle w:val="31"/>
            <w:tabs>
              <w:tab w:val="right" w:leader="dot" w:pos="8296"/>
            </w:tabs>
            <w:ind w:left="960" w:firstLine="480"/>
            <w:rPr>
              <w:rFonts w:asciiTheme="minorHAnsi" w:eastAsiaTheme="minorEastAsia" w:hAnsiTheme="minorHAnsi"/>
              <w:noProof/>
              <w:sz w:val="21"/>
            </w:rPr>
          </w:pPr>
          <w:hyperlink w:anchor="_Toc75188748" w:history="1">
            <w:r w:rsidR="00331A73" w:rsidRPr="00302FE4">
              <w:rPr>
                <w:rStyle w:val="af9"/>
                <w:noProof/>
              </w:rPr>
              <w:t xml:space="preserve">2.2.1 </w:t>
            </w:r>
            <w:r w:rsidR="00331A73" w:rsidRPr="00302FE4">
              <w:rPr>
                <w:rStyle w:val="af9"/>
                <w:noProof/>
              </w:rPr>
              <w:t>水泥</w:t>
            </w:r>
            <w:r w:rsidR="00331A73">
              <w:rPr>
                <w:noProof/>
                <w:webHidden/>
              </w:rPr>
              <w:tab/>
            </w:r>
            <w:r w:rsidR="00331A73">
              <w:rPr>
                <w:noProof/>
                <w:webHidden/>
              </w:rPr>
              <w:fldChar w:fldCharType="begin"/>
            </w:r>
            <w:r w:rsidR="00331A73">
              <w:rPr>
                <w:noProof/>
                <w:webHidden/>
              </w:rPr>
              <w:instrText xml:space="preserve"> PAGEREF _Toc75188748 \h </w:instrText>
            </w:r>
            <w:r w:rsidR="00331A73">
              <w:rPr>
                <w:noProof/>
                <w:webHidden/>
              </w:rPr>
            </w:r>
            <w:r w:rsidR="00331A73">
              <w:rPr>
                <w:noProof/>
                <w:webHidden/>
              </w:rPr>
              <w:fldChar w:fldCharType="separate"/>
            </w:r>
            <w:r w:rsidR="0080092E">
              <w:rPr>
                <w:noProof/>
                <w:webHidden/>
              </w:rPr>
              <w:t>6</w:t>
            </w:r>
            <w:r w:rsidR="00331A73">
              <w:rPr>
                <w:noProof/>
                <w:webHidden/>
              </w:rPr>
              <w:fldChar w:fldCharType="end"/>
            </w:r>
          </w:hyperlink>
        </w:p>
        <w:p w14:paraId="10741473" w14:textId="6B9A5A39" w:rsidR="00331A73" w:rsidRDefault="00FB6B7E">
          <w:pPr>
            <w:pStyle w:val="31"/>
            <w:tabs>
              <w:tab w:val="right" w:leader="dot" w:pos="8296"/>
            </w:tabs>
            <w:ind w:left="960" w:firstLine="480"/>
            <w:rPr>
              <w:rFonts w:asciiTheme="minorHAnsi" w:eastAsiaTheme="minorEastAsia" w:hAnsiTheme="minorHAnsi"/>
              <w:noProof/>
              <w:sz w:val="21"/>
            </w:rPr>
          </w:pPr>
          <w:hyperlink w:anchor="_Toc75188749" w:history="1">
            <w:r w:rsidR="00331A73" w:rsidRPr="00302FE4">
              <w:rPr>
                <w:rStyle w:val="af9"/>
                <w:noProof/>
              </w:rPr>
              <w:t xml:space="preserve">2.2.2 </w:t>
            </w:r>
            <w:r w:rsidR="00331A73" w:rsidRPr="00302FE4">
              <w:rPr>
                <w:rStyle w:val="af9"/>
                <w:noProof/>
              </w:rPr>
              <w:t>水</w:t>
            </w:r>
            <w:r w:rsidR="00331A73">
              <w:rPr>
                <w:noProof/>
                <w:webHidden/>
              </w:rPr>
              <w:tab/>
            </w:r>
            <w:r w:rsidR="00331A73">
              <w:rPr>
                <w:noProof/>
                <w:webHidden/>
              </w:rPr>
              <w:fldChar w:fldCharType="begin"/>
            </w:r>
            <w:r w:rsidR="00331A73">
              <w:rPr>
                <w:noProof/>
                <w:webHidden/>
              </w:rPr>
              <w:instrText xml:space="preserve"> PAGEREF _Toc75188749 \h </w:instrText>
            </w:r>
            <w:r w:rsidR="00331A73">
              <w:rPr>
                <w:noProof/>
                <w:webHidden/>
              </w:rPr>
            </w:r>
            <w:r w:rsidR="00331A73">
              <w:rPr>
                <w:noProof/>
                <w:webHidden/>
              </w:rPr>
              <w:fldChar w:fldCharType="separate"/>
            </w:r>
            <w:r w:rsidR="0080092E">
              <w:rPr>
                <w:noProof/>
                <w:webHidden/>
              </w:rPr>
              <w:t>6</w:t>
            </w:r>
            <w:r w:rsidR="00331A73">
              <w:rPr>
                <w:noProof/>
                <w:webHidden/>
              </w:rPr>
              <w:fldChar w:fldCharType="end"/>
            </w:r>
          </w:hyperlink>
        </w:p>
        <w:p w14:paraId="50412757" w14:textId="390DC064" w:rsidR="00331A73" w:rsidRDefault="00FB6B7E">
          <w:pPr>
            <w:pStyle w:val="31"/>
            <w:tabs>
              <w:tab w:val="right" w:leader="dot" w:pos="8296"/>
            </w:tabs>
            <w:ind w:left="960" w:firstLine="480"/>
            <w:rPr>
              <w:rFonts w:asciiTheme="minorHAnsi" w:eastAsiaTheme="minorEastAsia" w:hAnsiTheme="minorHAnsi"/>
              <w:noProof/>
              <w:sz w:val="21"/>
            </w:rPr>
          </w:pPr>
          <w:hyperlink w:anchor="_Toc75188750" w:history="1">
            <w:r w:rsidR="00331A73" w:rsidRPr="00302FE4">
              <w:rPr>
                <w:rStyle w:val="af9"/>
                <w:noProof/>
              </w:rPr>
              <w:t xml:space="preserve">2.2.3 </w:t>
            </w:r>
            <w:r w:rsidR="00331A73" w:rsidRPr="00302FE4">
              <w:rPr>
                <w:rStyle w:val="af9"/>
                <w:noProof/>
              </w:rPr>
              <w:t>化学试剂</w:t>
            </w:r>
            <w:r w:rsidR="00331A73">
              <w:rPr>
                <w:noProof/>
                <w:webHidden/>
              </w:rPr>
              <w:tab/>
            </w:r>
            <w:r w:rsidR="00331A73">
              <w:rPr>
                <w:noProof/>
                <w:webHidden/>
              </w:rPr>
              <w:fldChar w:fldCharType="begin"/>
            </w:r>
            <w:r w:rsidR="00331A73">
              <w:rPr>
                <w:noProof/>
                <w:webHidden/>
              </w:rPr>
              <w:instrText xml:space="preserve"> PAGEREF _Toc75188750 \h </w:instrText>
            </w:r>
            <w:r w:rsidR="00331A73">
              <w:rPr>
                <w:noProof/>
                <w:webHidden/>
              </w:rPr>
            </w:r>
            <w:r w:rsidR="00331A73">
              <w:rPr>
                <w:noProof/>
                <w:webHidden/>
              </w:rPr>
              <w:fldChar w:fldCharType="separate"/>
            </w:r>
            <w:r w:rsidR="0080092E">
              <w:rPr>
                <w:noProof/>
                <w:webHidden/>
              </w:rPr>
              <w:t>6</w:t>
            </w:r>
            <w:r w:rsidR="00331A73">
              <w:rPr>
                <w:noProof/>
                <w:webHidden/>
              </w:rPr>
              <w:fldChar w:fldCharType="end"/>
            </w:r>
          </w:hyperlink>
        </w:p>
        <w:p w14:paraId="6E8F0AD8" w14:textId="49CA526C" w:rsidR="00331A73" w:rsidRDefault="00FB6B7E">
          <w:pPr>
            <w:pStyle w:val="21"/>
            <w:tabs>
              <w:tab w:val="right" w:leader="dot" w:pos="8296"/>
            </w:tabs>
            <w:ind w:left="480" w:firstLine="480"/>
            <w:rPr>
              <w:rFonts w:asciiTheme="minorHAnsi" w:eastAsiaTheme="minorEastAsia" w:hAnsiTheme="minorHAnsi"/>
              <w:noProof/>
              <w:sz w:val="21"/>
            </w:rPr>
          </w:pPr>
          <w:hyperlink w:anchor="_Toc75188751" w:history="1">
            <w:r w:rsidR="00331A73" w:rsidRPr="00302FE4">
              <w:rPr>
                <w:rStyle w:val="af9"/>
                <w:noProof/>
              </w:rPr>
              <w:t xml:space="preserve">2.3 </w:t>
            </w:r>
            <w:r w:rsidR="00331A73" w:rsidRPr="00302FE4">
              <w:rPr>
                <w:rStyle w:val="af9"/>
                <w:noProof/>
              </w:rPr>
              <w:t>水泥净浆的配合比与制备</w:t>
            </w:r>
            <w:r w:rsidR="00331A73">
              <w:rPr>
                <w:noProof/>
                <w:webHidden/>
              </w:rPr>
              <w:tab/>
            </w:r>
            <w:r w:rsidR="00331A73">
              <w:rPr>
                <w:noProof/>
                <w:webHidden/>
              </w:rPr>
              <w:fldChar w:fldCharType="begin"/>
            </w:r>
            <w:r w:rsidR="00331A73">
              <w:rPr>
                <w:noProof/>
                <w:webHidden/>
              </w:rPr>
              <w:instrText xml:space="preserve"> PAGEREF _Toc75188751 \h </w:instrText>
            </w:r>
            <w:r w:rsidR="00331A73">
              <w:rPr>
                <w:noProof/>
                <w:webHidden/>
              </w:rPr>
            </w:r>
            <w:r w:rsidR="00331A73">
              <w:rPr>
                <w:noProof/>
                <w:webHidden/>
              </w:rPr>
              <w:fldChar w:fldCharType="separate"/>
            </w:r>
            <w:r w:rsidR="0080092E">
              <w:rPr>
                <w:noProof/>
                <w:webHidden/>
              </w:rPr>
              <w:t>7</w:t>
            </w:r>
            <w:r w:rsidR="00331A73">
              <w:rPr>
                <w:noProof/>
                <w:webHidden/>
              </w:rPr>
              <w:fldChar w:fldCharType="end"/>
            </w:r>
          </w:hyperlink>
        </w:p>
        <w:p w14:paraId="00A0034C" w14:textId="3E3CC9C2" w:rsidR="00331A73" w:rsidRDefault="00FB6B7E">
          <w:pPr>
            <w:pStyle w:val="21"/>
            <w:tabs>
              <w:tab w:val="right" w:leader="dot" w:pos="8296"/>
            </w:tabs>
            <w:ind w:left="480" w:firstLine="480"/>
            <w:rPr>
              <w:rFonts w:asciiTheme="minorHAnsi" w:eastAsiaTheme="minorEastAsia" w:hAnsiTheme="minorHAnsi"/>
              <w:noProof/>
              <w:sz w:val="21"/>
            </w:rPr>
          </w:pPr>
          <w:hyperlink w:anchor="_Toc75188752" w:history="1">
            <w:r w:rsidR="00331A73" w:rsidRPr="00302FE4">
              <w:rPr>
                <w:rStyle w:val="af9"/>
                <w:noProof/>
              </w:rPr>
              <w:t>2.3 C-S-H</w:t>
            </w:r>
            <w:r w:rsidR="00331A73" w:rsidRPr="00302FE4">
              <w:rPr>
                <w:rStyle w:val="af9"/>
                <w:noProof/>
              </w:rPr>
              <w:t>凝胶的制备</w:t>
            </w:r>
            <w:r w:rsidR="00331A73">
              <w:rPr>
                <w:noProof/>
                <w:webHidden/>
              </w:rPr>
              <w:tab/>
            </w:r>
            <w:r w:rsidR="00331A73">
              <w:rPr>
                <w:noProof/>
                <w:webHidden/>
              </w:rPr>
              <w:fldChar w:fldCharType="begin"/>
            </w:r>
            <w:r w:rsidR="00331A73">
              <w:rPr>
                <w:noProof/>
                <w:webHidden/>
              </w:rPr>
              <w:instrText xml:space="preserve"> PAGEREF _Toc75188752 \h </w:instrText>
            </w:r>
            <w:r w:rsidR="00331A73">
              <w:rPr>
                <w:noProof/>
                <w:webHidden/>
              </w:rPr>
            </w:r>
            <w:r w:rsidR="00331A73">
              <w:rPr>
                <w:noProof/>
                <w:webHidden/>
              </w:rPr>
              <w:fldChar w:fldCharType="separate"/>
            </w:r>
            <w:r w:rsidR="0080092E">
              <w:rPr>
                <w:noProof/>
                <w:webHidden/>
              </w:rPr>
              <w:t>7</w:t>
            </w:r>
            <w:r w:rsidR="00331A73">
              <w:rPr>
                <w:noProof/>
                <w:webHidden/>
              </w:rPr>
              <w:fldChar w:fldCharType="end"/>
            </w:r>
          </w:hyperlink>
        </w:p>
        <w:p w14:paraId="15AB33C8" w14:textId="67ED7CEC" w:rsidR="00331A73" w:rsidRDefault="00FB6B7E">
          <w:pPr>
            <w:pStyle w:val="31"/>
            <w:tabs>
              <w:tab w:val="right" w:leader="dot" w:pos="8296"/>
            </w:tabs>
            <w:ind w:left="960" w:firstLine="480"/>
            <w:rPr>
              <w:rFonts w:asciiTheme="minorHAnsi" w:eastAsiaTheme="minorEastAsia" w:hAnsiTheme="minorHAnsi"/>
              <w:noProof/>
              <w:sz w:val="21"/>
            </w:rPr>
          </w:pPr>
          <w:hyperlink w:anchor="_Toc75188753" w:history="1">
            <w:r w:rsidR="00331A73" w:rsidRPr="00302FE4">
              <w:rPr>
                <w:rStyle w:val="af9"/>
                <w:noProof/>
              </w:rPr>
              <w:t>2.3.1 C-S-H</w:t>
            </w:r>
            <w:r w:rsidR="00331A73" w:rsidRPr="00302FE4">
              <w:rPr>
                <w:rStyle w:val="af9"/>
                <w:noProof/>
              </w:rPr>
              <w:t>凝胶的合成方法</w:t>
            </w:r>
            <w:r w:rsidR="00331A73">
              <w:rPr>
                <w:noProof/>
                <w:webHidden/>
              </w:rPr>
              <w:tab/>
            </w:r>
            <w:r w:rsidR="00331A73">
              <w:rPr>
                <w:noProof/>
                <w:webHidden/>
              </w:rPr>
              <w:fldChar w:fldCharType="begin"/>
            </w:r>
            <w:r w:rsidR="00331A73">
              <w:rPr>
                <w:noProof/>
                <w:webHidden/>
              </w:rPr>
              <w:instrText xml:space="preserve"> PAGEREF _Toc75188753 \h </w:instrText>
            </w:r>
            <w:r w:rsidR="00331A73">
              <w:rPr>
                <w:noProof/>
                <w:webHidden/>
              </w:rPr>
            </w:r>
            <w:r w:rsidR="00331A73">
              <w:rPr>
                <w:noProof/>
                <w:webHidden/>
              </w:rPr>
              <w:fldChar w:fldCharType="separate"/>
            </w:r>
            <w:r w:rsidR="0080092E">
              <w:rPr>
                <w:noProof/>
                <w:webHidden/>
              </w:rPr>
              <w:t>7</w:t>
            </w:r>
            <w:r w:rsidR="00331A73">
              <w:rPr>
                <w:noProof/>
                <w:webHidden/>
              </w:rPr>
              <w:fldChar w:fldCharType="end"/>
            </w:r>
          </w:hyperlink>
        </w:p>
        <w:p w14:paraId="63EE49D6" w14:textId="19CCC24C" w:rsidR="00331A73" w:rsidRDefault="00FB6B7E">
          <w:pPr>
            <w:pStyle w:val="31"/>
            <w:tabs>
              <w:tab w:val="right" w:leader="dot" w:pos="8296"/>
            </w:tabs>
            <w:ind w:left="960" w:firstLine="480"/>
            <w:rPr>
              <w:rFonts w:asciiTheme="minorHAnsi" w:eastAsiaTheme="minorEastAsia" w:hAnsiTheme="minorHAnsi"/>
              <w:noProof/>
              <w:sz w:val="21"/>
            </w:rPr>
          </w:pPr>
          <w:hyperlink w:anchor="_Toc75188754" w:history="1">
            <w:r w:rsidR="00331A73" w:rsidRPr="00302FE4">
              <w:rPr>
                <w:rStyle w:val="af9"/>
                <w:noProof/>
              </w:rPr>
              <w:t>2.3.2 C-S-H</w:t>
            </w:r>
            <w:r w:rsidR="00331A73" w:rsidRPr="00302FE4">
              <w:rPr>
                <w:rStyle w:val="af9"/>
                <w:noProof/>
              </w:rPr>
              <w:t>凝胶的合成结果</w:t>
            </w:r>
            <w:r w:rsidR="00331A73">
              <w:rPr>
                <w:noProof/>
                <w:webHidden/>
              </w:rPr>
              <w:tab/>
            </w:r>
            <w:r w:rsidR="00331A73">
              <w:rPr>
                <w:noProof/>
                <w:webHidden/>
              </w:rPr>
              <w:fldChar w:fldCharType="begin"/>
            </w:r>
            <w:r w:rsidR="00331A73">
              <w:rPr>
                <w:noProof/>
                <w:webHidden/>
              </w:rPr>
              <w:instrText xml:space="preserve"> PAGEREF _Toc75188754 \h </w:instrText>
            </w:r>
            <w:r w:rsidR="00331A73">
              <w:rPr>
                <w:noProof/>
                <w:webHidden/>
              </w:rPr>
            </w:r>
            <w:r w:rsidR="00331A73">
              <w:rPr>
                <w:noProof/>
                <w:webHidden/>
              </w:rPr>
              <w:fldChar w:fldCharType="separate"/>
            </w:r>
            <w:r w:rsidR="0080092E">
              <w:rPr>
                <w:noProof/>
                <w:webHidden/>
              </w:rPr>
              <w:t>8</w:t>
            </w:r>
            <w:r w:rsidR="00331A73">
              <w:rPr>
                <w:noProof/>
                <w:webHidden/>
              </w:rPr>
              <w:fldChar w:fldCharType="end"/>
            </w:r>
          </w:hyperlink>
        </w:p>
        <w:p w14:paraId="47937557" w14:textId="30FF4D40" w:rsidR="00331A73" w:rsidRDefault="00FB6B7E">
          <w:pPr>
            <w:pStyle w:val="21"/>
            <w:tabs>
              <w:tab w:val="right" w:leader="dot" w:pos="8296"/>
            </w:tabs>
            <w:ind w:left="480" w:firstLine="480"/>
            <w:rPr>
              <w:rFonts w:asciiTheme="minorHAnsi" w:eastAsiaTheme="minorEastAsia" w:hAnsiTheme="minorHAnsi"/>
              <w:noProof/>
              <w:sz w:val="21"/>
            </w:rPr>
          </w:pPr>
          <w:hyperlink w:anchor="_Toc75188755" w:history="1">
            <w:r w:rsidR="00331A73" w:rsidRPr="00302FE4">
              <w:rPr>
                <w:rStyle w:val="af9"/>
                <w:noProof/>
              </w:rPr>
              <w:t xml:space="preserve">2.4 </w:t>
            </w:r>
            <w:r w:rsidR="00331A73" w:rsidRPr="00302FE4">
              <w:rPr>
                <w:rStyle w:val="af9"/>
                <w:noProof/>
              </w:rPr>
              <w:t>试验测试方法</w:t>
            </w:r>
            <w:r w:rsidR="00331A73">
              <w:rPr>
                <w:noProof/>
                <w:webHidden/>
              </w:rPr>
              <w:tab/>
            </w:r>
            <w:r w:rsidR="00331A73">
              <w:rPr>
                <w:noProof/>
                <w:webHidden/>
              </w:rPr>
              <w:fldChar w:fldCharType="begin"/>
            </w:r>
            <w:r w:rsidR="00331A73">
              <w:rPr>
                <w:noProof/>
                <w:webHidden/>
              </w:rPr>
              <w:instrText xml:space="preserve"> PAGEREF _Toc75188755 \h </w:instrText>
            </w:r>
            <w:r w:rsidR="00331A73">
              <w:rPr>
                <w:noProof/>
                <w:webHidden/>
              </w:rPr>
            </w:r>
            <w:r w:rsidR="00331A73">
              <w:rPr>
                <w:noProof/>
                <w:webHidden/>
              </w:rPr>
              <w:fldChar w:fldCharType="separate"/>
            </w:r>
            <w:r w:rsidR="0080092E">
              <w:rPr>
                <w:noProof/>
                <w:webHidden/>
              </w:rPr>
              <w:t>9</w:t>
            </w:r>
            <w:r w:rsidR="00331A73">
              <w:rPr>
                <w:noProof/>
                <w:webHidden/>
              </w:rPr>
              <w:fldChar w:fldCharType="end"/>
            </w:r>
          </w:hyperlink>
        </w:p>
        <w:p w14:paraId="7F095D9F" w14:textId="2F12FCFA" w:rsidR="00331A73" w:rsidRDefault="00FB6B7E">
          <w:pPr>
            <w:pStyle w:val="31"/>
            <w:tabs>
              <w:tab w:val="right" w:leader="dot" w:pos="8296"/>
            </w:tabs>
            <w:ind w:left="960" w:firstLine="480"/>
            <w:rPr>
              <w:rFonts w:asciiTheme="minorHAnsi" w:eastAsiaTheme="minorEastAsia" w:hAnsiTheme="minorHAnsi"/>
              <w:noProof/>
              <w:sz w:val="21"/>
            </w:rPr>
          </w:pPr>
          <w:hyperlink w:anchor="_Toc75188756" w:history="1">
            <w:r w:rsidR="00331A73" w:rsidRPr="00302FE4">
              <w:rPr>
                <w:rStyle w:val="af9"/>
                <w:noProof/>
              </w:rPr>
              <w:t xml:space="preserve">2.4.1 TG-DSC </w:t>
            </w:r>
            <w:r w:rsidR="00331A73" w:rsidRPr="00302FE4">
              <w:rPr>
                <w:rStyle w:val="af9"/>
                <w:noProof/>
              </w:rPr>
              <w:t>热重分析测试</w:t>
            </w:r>
            <w:r w:rsidR="00331A73">
              <w:rPr>
                <w:noProof/>
                <w:webHidden/>
              </w:rPr>
              <w:tab/>
            </w:r>
            <w:r w:rsidR="00331A73">
              <w:rPr>
                <w:noProof/>
                <w:webHidden/>
              </w:rPr>
              <w:fldChar w:fldCharType="begin"/>
            </w:r>
            <w:r w:rsidR="00331A73">
              <w:rPr>
                <w:noProof/>
                <w:webHidden/>
              </w:rPr>
              <w:instrText xml:space="preserve"> PAGEREF _Toc75188756 \h </w:instrText>
            </w:r>
            <w:r w:rsidR="00331A73">
              <w:rPr>
                <w:noProof/>
                <w:webHidden/>
              </w:rPr>
            </w:r>
            <w:r w:rsidR="00331A73">
              <w:rPr>
                <w:noProof/>
                <w:webHidden/>
              </w:rPr>
              <w:fldChar w:fldCharType="separate"/>
            </w:r>
            <w:r w:rsidR="0080092E">
              <w:rPr>
                <w:noProof/>
                <w:webHidden/>
              </w:rPr>
              <w:t>9</w:t>
            </w:r>
            <w:r w:rsidR="00331A73">
              <w:rPr>
                <w:noProof/>
                <w:webHidden/>
              </w:rPr>
              <w:fldChar w:fldCharType="end"/>
            </w:r>
          </w:hyperlink>
        </w:p>
        <w:p w14:paraId="2559A6DB" w14:textId="6F33343E" w:rsidR="00331A73" w:rsidRDefault="00FB6B7E">
          <w:pPr>
            <w:pStyle w:val="31"/>
            <w:tabs>
              <w:tab w:val="right" w:leader="dot" w:pos="8296"/>
            </w:tabs>
            <w:ind w:left="960" w:firstLine="480"/>
            <w:rPr>
              <w:rFonts w:asciiTheme="minorHAnsi" w:eastAsiaTheme="minorEastAsia" w:hAnsiTheme="minorHAnsi"/>
              <w:noProof/>
              <w:sz w:val="21"/>
            </w:rPr>
          </w:pPr>
          <w:hyperlink w:anchor="_Toc75188757" w:history="1">
            <w:r w:rsidR="00331A73" w:rsidRPr="00302FE4">
              <w:rPr>
                <w:rStyle w:val="af9"/>
                <w:noProof/>
              </w:rPr>
              <w:t>2.4.2 XRF X</w:t>
            </w:r>
            <w:r w:rsidR="00331A73" w:rsidRPr="00302FE4">
              <w:rPr>
                <w:rStyle w:val="af9"/>
                <w:noProof/>
              </w:rPr>
              <w:t>射线荧光光谱分析</w:t>
            </w:r>
            <w:r w:rsidR="00331A73">
              <w:rPr>
                <w:noProof/>
                <w:webHidden/>
              </w:rPr>
              <w:tab/>
            </w:r>
            <w:r w:rsidR="00331A73">
              <w:rPr>
                <w:noProof/>
                <w:webHidden/>
              </w:rPr>
              <w:fldChar w:fldCharType="begin"/>
            </w:r>
            <w:r w:rsidR="00331A73">
              <w:rPr>
                <w:noProof/>
                <w:webHidden/>
              </w:rPr>
              <w:instrText xml:space="preserve"> PAGEREF _Toc75188757 \h </w:instrText>
            </w:r>
            <w:r w:rsidR="00331A73">
              <w:rPr>
                <w:noProof/>
                <w:webHidden/>
              </w:rPr>
            </w:r>
            <w:r w:rsidR="00331A73">
              <w:rPr>
                <w:noProof/>
                <w:webHidden/>
              </w:rPr>
              <w:fldChar w:fldCharType="separate"/>
            </w:r>
            <w:r w:rsidR="0080092E">
              <w:rPr>
                <w:noProof/>
                <w:webHidden/>
              </w:rPr>
              <w:t>9</w:t>
            </w:r>
            <w:r w:rsidR="00331A73">
              <w:rPr>
                <w:noProof/>
                <w:webHidden/>
              </w:rPr>
              <w:fldChar w:fldCharType="end"/>
            </w:r>
          </w:hyperlink>
        </w:p>
        <w:p w14:paraId="7B62F067" w14:textId="25465BD3" w:rsidR="00331A73" w:rsidRDefault="00FB6B7E">
          <w:pPr>
            <w:pStyle w:val="31"/>
            <w:tabs>
              <w:tab w:val="right" w:leader="dot" w:pos="8296"/>
            </w:tabs>
            <w:ind w:left="960" w:firstLine="480"/>
            <w:rPr>
              <w:rFonts w:asciiTheme="minorHAnsi" w:eastAsiaTheme="minorEastAsia" w:hAnsiTheme="minorHAnsi"/>
              <w:noProof/>
              <w:sz w:val="21"/>
            </w:rPr>
          </w:pPr>
          <w:hyperlink w:anchor="_Toc75188758" w:history="1">
            <w:r w:rsidR="00331A73" w:rsidRPr="00302FE4">
              <w:rPr>
                <w:rStyle w:val="af9"/>
                <w:noProof/>
              </w:rPr>
              <w:t>2.4.3 XRD X</w:t>
            </w:r>
            <w:r w:rsidR="00331A73" w:rsidRPr="00302FE4">
              <w:rPr>
                <w:rStyle w:val="af9"/>
                <w:noProof/>
              </w:rPr>
              <w:t>射线衍射分析</w:t>
            </w:r>
            <w:r w:rsidR="00331A73">
              <w:rPr>
                <w:noProof/>
                <w:webHidden/>
              </w:rPr>
              <w:tab/>
            </w:r>
            <w:r w:rsidR="00331A73">
              <w:rPr>
                <w:noProof/>
                <w:webHidden/>
              </w:rPr>
              <w:fldChar w:fldCharType="begin"/>
            </w:r>
            <w:r w:rsidR="00331A73">
              <w:rPr>
                <w:noProof/>
                <w:webHidden/>
              </w:rPr>
              <w:instrText xml:space="preserve"> PAGEREF _Toc75188758 \h </w:instrText>
            </w:r>
            <w:r w:rsidR="00331A73">
              <w:rPr>
                <w:noProof/>
                <w:webHidden/>
              </w:rPr>
            </w:r>
            <w:r w:rsidR="00331A73">
              <w:rPr>
                <w:noProof/>
                <w:webHidden/>
              </w:rPr>
              <w:fldChar w:fldCharType="separate"/>
            </w:r>
            <w:r w:rsidR="0080092E">
              <w:rPr>
                <w:noProof/>
                <w:webHidden/>
              </w:rPr>
              <w:t>9</w:t>
            </w:r>
            <w:r w:rsidR="00331A73">
              <w:rPr>
                <w:noProof/>
                <w:webHidden/>
              </w:rPr>
              <w:fldChar w:fldCharType="end"/>
            </w:r>
          </w:hyperlink>
        </w:p>
        <w:p w14:paraId="1DAD9F40" w14:textId="2D44ACCD" w:rsidR="00331A73" w:rsidRDefault="00FB6B7E">
          <w:pPr>
            <w:pStyle w:val="21"/>
            <w:tabs>
              <w:tab w:val="right" w:leader="dot" w:pos="8296"/>
            </w:tabs>
            <w:ind w:left="480" w:firstLine="480"/>
            <w:rPr>
              <w:rFonts w:asciiTheme="minorHAnsi" w:eastAsiaTheme="minorEastAsia" w:hAnsiTheme="minorHAnsi"/>
              <w:noProof/>
              <w:sz w:val="21"/>
            </w:rPr>
          </w:pPr>
          <w:hyperlink w:anchor="_Toc75188759" w:history="1">
            <w:r w:rsidR="00331A73" w:rsidRPr="00302FE4">
              <w:rPr>
                <w:rStyle w:val="af9"/>
                <w:noProof/>
              </w:rPr>
              <w:t xml:space="preserve">2.5 </w:t>
            </w:r>
            <w:r w:rsidR="00331A73" w:rsidRPr="00302FE4">
              <w:rPr>
                <w:rStyle w:val="af9"/>
                <w:noProof/>
              </w:rPr>
              <w:t>固液平衡曲线的测定方法</w:t>
            </w:r>
            <w:r w:rsidR="00331A73">
              <w:rPr>
                <w:noProof/>
                <w:webHidden/>
              </w:rPr>
              <w:tab/>
            </w:r>
            <w:r w:rsidR="00331A73">
              <w:rPr>
                <w:noProof/>
                <w:webHidden/>
              </w:rPr>
              <w:fldChar w:fldCharType="begin"/>
            </w:r>
            <w:r w:rsidR="00331A73">
              <w:rPr>
                <w:noProof/>
                <w:webHidden/>
              </w:rPr>
              <w:instrText xml:space="preserve"> PAGEREF _Toc75188759 \h </w:instrText>
            </w:r>
            <w:r w:rsidR="00331A73">
              <w:rPr>
                <w:noProof/>
                <w:webHidden/>
              </w:rPr>
            </w:r>
            <w:r w:rsidR="00331A73">
              <w:rPr>
                <w:noProof/>
                <w:webHidden/>
              </w:rPr>
              <w:fldChar w:fldCharType="separate"/>
            </w:r>
            <w:r w:rsidR="0080092E">
              <w:rPr>
                <w:noProof/>
                <w:webHidden/>
              </w:rPr>
              <w:t>10</w:t>
            </w:r>
            <w:r w:rsidR="00331A73">
              <w:rPr>
                <w:noProof/>
                <w:webHidden/>
              </w:rPr>
              <w:fldChar w:fldCharType="end"/>
            </w:r>
          </w:hyperlink>
        </w:p>
        <w:p w14:paraId="28C3093B" w14:textId="02FE8A8F" w:rsidR="00331A73" w:rsidRDefault="00FB6B7E">
          <w:pPr>
            <w:pStyle w:val="31"/>
            <w:tabs>
              <w:tab w:val="right" w:leader="dot" w:pos="8296"/>
            </w:tabs>
            <w:ind w:left="960" w:firstLine="480"/>
            <w:rPr>
              <w:rFonts w:asciiTheme="minorHAnsi" w:eastAsiaTheme="minorEastAsia" w:hAnsiTheme="minorHAnsi"/>
              <w:noProof/>
              <w:sz w:val="21"/>
            </w:rPr>
          </w:pPr>
          <w:hyperlink w:anchor="_Toc75188760" w:history="1">
            <w:r w:rsidR="00331A73" w:rsidRPr="00302FE4">
              <w:rPr>
                <w:rStyle w:val="af9"/>
                <w:noProof/>
              </w:rPr>
              <w:t xml:space="preserve">2.5.1 </w:t>
            </w:r>
            <w:r w:rsidR="00331A73" w:rsidRPr="00302FE4">
              <w:rPr>
                <w:rStyle w:val="af9"/>
                <w:noProof/>
              </w:rPr>
              <w:t>去离子水中的固液平衡曲线实验分组</w:t>
            </w:r>
            <w:r w:rsidR="00331A73">
              <w:rPr>
                <w:noProof/>
                <w:webHidden/>
              </w:rPr>
              <w:tab/>
            </w:r>
            <w:r w:rsidR="00331A73">
              <w:rPr>
                <w:noProof/>
                <w:webHidden/>
              </w:rPr>
              <w:fldChar w:fldCharType="begin"/>
            </w:r>
            <w:r w:rsidR="00331A73">
              <w:rPr>
                <w:noProof/>
                <w:webHidden/>
              </w:rPr>
              <w:instrText xml:space="preserve"> PAGEREF _Toc75188760 \h </w:instrText>
            </w:r>
            <w:r w:rsidR="00331A73">
              <w:rPr>
                <w:noProof/>
                <w:webHidden/>
              </w:rPr>
            </w:r>
            <w:r w:rsidR="00331A73">
              <w:rPr>
                <w:noProof/>
                <w:webHidden/>
              </w:rPr>
              <w:fldChar w:fldCharType="separate"/>
            </w:r>
            <w:r w:rsidR="0080092E">
              <w:rPr>
                <w:noProof/>
                <w:webHidden/>
              </w:rPr>
              <w:t>10</w:t>
            </w:r>
            <w:r w:rsidR="00331A73">
              <w:rPr>
                <w:noProof/>
                <w:webHidden/>
              </w:rPr>
              <w:fldChar w:fldCharType="end"/>
            </w:r>
          </w:hyperlink>
        </w:p>
        <w:p w14:paraId="5D45F200" w14:textId="421FEA0A" w:rsidR="00331A73" w:rsidRDefault="00FB6B7E">
          <w:pPr>
            <w:pStyle w:val="31"/>
            <w:tabs>
              <w:tab w:val="right" w:leader="dot" w:pos="8296"/>
            </w:tabs>
            <w:ind w:left="960" w:firstLine="480"/>
            <w:rPr>
              <w:rFonts w:asciiTheme="minorHAnsi" w:eastAsiaTheme="minorEastAsia" w:hAnsiTheme="minorHAnsi"/>
              <w:noProof/>
              <w:sz w:val="21"/>
            </w:rPr>
          </w:pPr>
          <w:hyperlink w:anchor="_Toc75188761" w:history="1">
            <w:r w:rsidR="00331A73" w:rsidRPr="00302FE4">
              <w:rPr>
                <w:rStyle w:val="af9"/>
                <w:noProof/>
              </w:rPr>
              <w:t xml:space="preserve">2.5.2 </w:t>
            </w:r>
            <w:r w:rsidR="00331A73" w:rsidRPr="00302FE4">
              <w:rPr>
                <w:rStyle w:val="af9"/>
                <w:noProof/>
              </w:rPr>
              <w:t>实验流程</w:t>
            </w:r>
            <w:r w:rsidR="00331A73">
              <w:rPr>
                <w:noProof/>
                <w:webHidden/>
              </w:rPr>
              <w:tab/>
            </w:r>
            <w:r w:rsidR="00331A73">
              <w:rPr>
                <w:noProof/>
                <w:webHidden/>
              </w:rPr>
              <w:fldChar w:fldCharType="begin"/>
            </w:r>
            <w:r w:rsidR="00331A73">
              <w:rPr>
                <w:noProof/>
                <w:webHidden/>
              </w:rPr>
              <w:instrText xml:space="preserve"> PAGEREF _Toc75188761 \h </w:instrText>
            </w:r>
            <w:r w:rsidR="00331A73">
              <w:rPr>
                <w:noProof/>
                <w:webHidden/>
              </w:rPr>
            </w:r>
            <w:r w:rsidR="00331A73">
              <w:rPr>
                <w:noProof/>
                <w:webHidden/>
              </w:rPr>
              <w:fldChar w:fldCharType="separate"/>
            </w:r>
            <w:r w:rsidR="0080092E">
              <w:rPr>
                <w:noProof/>
                <w:webHidden/>
              </w:rPr>
              <w:t>11</w:t>
            </w:r>
            <w:r w:rsidR="00331A73">
              <w:rPr>
                <w:noProof/>
                <w:webHidden/>
              </w:rPr>
              <w:fldChar w:fldCharType="end"/>
            </w:r>
          </w:hyperlink>
        </w:p>
        <w:p w14:paraId="5F61D479" w14:textId="2372AA94" w:rsidR="00331A73" w:rsidRDefault="00FB6B7E">
          <w:pPr>
            <w:pStyle w:val="21"/>
            <w:tabs>
              <w:tab w:val="right" w:leader="dot" w:pos="8296"/>
            </w:tabs>
            <w:ind w:left="480" w:firstLine="480"/>
            <w:rPr>
              <w:rFonts w:asciiTheme="minorHAnsi" w:eastAsiaTheme="minorEastAsia" w:hAnsiTheme="minorHAnsi"/>
              <w:noProof/>
              <w:sz w:val="21"/>
            </w:rPr>
          </w:pPr>
          <w:hyperlink w:anchor="_Toc75188762" w:history="1">
            <w:r w:rsidR="00331A73" w:rsidRPr="00302FE4">
              <w:rPr>
                <w:rStyle w:val="af9"/>
                <w:noProof/>
              </w:rPr>
              <w:t xml:space="preserve">2.6 </w:t>
            </w:r>
            <w:r w:rsidR="00331A73" w:rsidRPr="00302FE4">
              <w:rPr>
                <w:rStyle w:val="af9"/>
                <w:noProof/>
              </w:rPr>
              <w:t>实验结果与讨论</w:t>
            </w:r>
            <w:r w:rsidR="00331A73">
              <w:rPr>
                <w:noProof/>
                <w:webHidden/>
              </w:rPr>
              <w:tab/>
            </w:r>
            <w:r w:rsidR="00331A73">
              <w:rPr>
                <w:noProof/>
                <w:webHidden/>
              </w:rPr>
              <w:fldChar w:fldCharType="begin"/>
            </w:r>
            <w:r w:rsidR="00331A73">
              <w:rPr>
                <w:noProof/>
                <w:webHidden/>
              </w:rPr>
              <w:instrText xml:space="preserve"> PAGEREF _Toc75188762 \h </w:instrText>
            </w:r>
            <w:r w:rsidR="00331A73">
              <w:rPr>
                <w:noProof/>
                <w:webHidden/>
              </w:rPr>
            </w:r>
            <w:r w:rsidR="00331A73">
              <w:rPr>
                <w:noProof/>
                <w:webHidden/>
              </w:rPr>
              <w:fldChar w:fldCharType="separate"/>
            </w:r>
            <w:r w:rsidR="0080092E">
              <w:rPr>
                <w:noProof/>
                <w:webHidden/>
              </w:rPr>
              <w:t>13</w:t>
            </w:r>
            <w:r w:rsidR="00331A73">
              <w:rPr>
                <w:noProof/>
                <w:webHidden/>
              </w:rPr>
              <w:fldChar w:fldCharType="end"/>
            </w:r>
          </w:hyperlink>
        </w:p>
        <w:p w14:paraId="47210411" w14:textId="76BCD2AD" w:rsidR="00331A73" w:rsidRDefault="00FB6B7E">
          <w:pPr>
            <w:pStyle w:val="31"/>
            <w:tabs>
              <w:tab w:val="right" w:leader="dot" w:pos="8296"/>
            </w:tabs>
            <w:ind w:left="960" w:firstLine="480"/>
            <w:rPr>
              <w:rFonts w:asciiTheme="minorHAnsi" w:eastAsiaTheme="minorEastAsia" w:hAnsiTheme="minorHAnsi"/>
              <w:noProof/>
              <w:sz w:val="21"/>
            </w:rPr>
          </w:pPr>
          <w:hyperlink w:anchor="_Toc75188763" w:history="1">
            <w:r w:rsidR="00331A73" w:rsidRPr="00302FE4">
              <w:rPr>
                <w:rStyle w:val="af9"/>
                <w:noProof/>
              </w:rPr>
              <w:t xml:space="preserve">2.6.1 </w:t>
            </w:r>
            <w:r w:rsidR="00331A73" w:rsidRPr="00302FE4">
              <w:rPr>
                <w:rStyle w:val="af9"/>
                <w:noProof/>
              </w:rPr>
              <w:t>固液平衡曲线的绘制</w:t>
            </w:r>
            <w:r w:rsidR="00331A73">
              <w:rPr>
                <w:noProof/>
                <w:webHidden/>
              </w:rPr>
              <w:tab/>
            </w:r>
            <w:r w:rsidR="00331A73">
              <w:rPr>
                <w:noProof/>
                <w:webHidden/>
              </w:rPr>
              <w:fldChar w:fldCharType="begin"/>
            </w:r>
            <w:r w:rsidR="00331A73">
              <w:rPr>
                <w:noProof/>
                <w:webHidden/>
              </w:rPr>
              <w:instrText xml:space="preserve"> PAGEREF _Toc75188763 \h </w:instrText>
            </w:r>
            <w:r w:rsidR="00331A73">
              <w:rPr>
                <w:noProof/>
                <w:webHidden/>
              </w:rPr>
            </w:r>
            <w:r w:rsidR="00331A73">
              <w:rPr>
                <w:noProof/>
                <w:webHidden/>
              </w:rPr>
              <w:fldChar w:fldCharType="separate"/>
            </w:r>
            <w:r w:rsidR="0080092E">
              <w:rPr>
                <w:noProof/>
                <w:webHidden/>
              </w:rPr>
              <w:t>13</w:t>
            </w:r>
            <w:r w:rsidR="00331A73">
              <w:rPr>
                <w:noProof/>
                <w:webHidden/>
              </w:rPr>
              <w:fldChar w:fldCharType="end"/>
            </w:r>
          </w:hyperlink>
        </w:p>
        <w:p w14:paraId="58A5DF69" w14:textId="0C22283D" w:rsidR="00331A73" w:rsidRDefault="00FB6B7E">
          <w:pPr>
            <w:pStyle w:val="31"/>
            <w:tabs>
              <w:tab w:val="right" w:leader="dot" w:pos="8296"/>
            </w:tabs>
            <w:ind w:left="960" w:firstLine="480"/>
            <w:rPr>
              <w:rFonts w:asciiTheme="minorHAnsi" w:eastAsiaTheme="minorEastAsia" w:hAnsiTheme="minorHAnsi"/>
              <w:noProof/>
              <w:sz w:val="21"/>
            </w:rPr>
          </w:pPr>
          <w:hyperlink w:anchor="_Toc75188764" w:history="1">
            <w:r w:rsidR="00331A73" w:rsidRPr="00302FE4">
              <w:rPr>
                <w:rStyle w:val="af9"/>
                <w:noProof/>
              </w:rPr>
              <w:t xml:space="preserve">2.6.2 </w:t>
            </w:r>
            <w:r w:rsidR="00331A73" w:rsidRPr="00302FE4">
              <w:rPr>
                <w:rStyle w:val="af9"/>
                <w:noProof/>
              </w:rPr>
              <w:t>两种固相钙硅比计算方法对比</w:t>
            </w:r>
            <w:r w:rsidR="00331A73">
              <w:rPr>
                <w:noProof/>
                <w:webHidden/>
              </w:rPr>
              <w:tab/>
            </w:r>
            <w:r w:rsidR="00331A73">
              <w:rPr>
                <w:noProof/>
                <w:webHidden/>
              </w:rPr>
              <w:fldChar w:fldCharType="begin"/>
            </w:r>
            <w:r w:rsidR="00331A73">
              <w:rPr>
                <w:noProof/>
                <w:webHidden/>
              </w:rPr>
              <w:instrText xml:space="preserve"> PAGEREF _Toc75188764 \h </w:instrText>
            </w:r>
            <w:r w:rsidR="00331A73">
              <w:rPr>
                <w:noProof/>
                <w:webHidden/>
              </w:rPr>
            </w:r>
            <w:r w:rsidR="00331A73">
              <w:rPr>
                <w:noProof/>
                <w:webHidden/>
              </w:rPr>
              <w:fldChar w:fldCharType="separate"/>
            </w:r>
            <w:r w:rsidR="0080092E">
              <w:rPr>
                <w:noProof/>
                <w:webHidden/>
              </w:rPr>
              <w:t>16</w:t>
            </w:r>
            <w:r w:rsidR="00331A73">
              <w:rPr>
                <w:noProof/>
                <w:webHidden/>
              </w:rPr>
              <w:fldChar w:fldCharType="end"/>
            </w:r>
          </w:hyperlink>
        </w:p>
        <w:p w14:paraId="6E7893D0" w14:textId="48C1C615" w:rsidR="00331A73" w:rsidRDefault="00FB6B7E">
          <w:pPr>
            <w:pStyle w:val="31"/>
            <w:tabs>
              <w:tab w:val="right" w:leader="dot" w:pos="8296"/>
            </w:tabs>
            <w:ind w:left="960" w:firstLine="480"/>
            <w:rPr>
              <w:rFonts w:asciiTheme="minorHAnsi" w:eastAsiaTheme="minorEastAsia" w:hAnsiTheme="minorHAnsi"/>
              <w:noProof/>
              <w:sz w:val="21"/>
            </w:rPr>
          </w:pPr>
          <w:hyperlink w:anchor="_Toc75188765" w:history="1">
            <w:r w:rsidR="00331A73" w:rsidRPr="00302FE4">
              <w:rPr>
                <w:rStyle w:val="af9"/>
                <w:noProof/>
              </w:rPr>
              <w:t>2.6.2 C-S-H</w:t>
            </w:r>
            <w:r w:rsidR="00331A73" w:rsidRPr="00302FE4">
              <w:rPr>
                <w:rStyle w:val="af9"/>
                <w:noProof/>
              </w:rPr>
              <w:t>的固液平衡曲线与水泥的固液平衡曲线的关系</w:t>
            </w:r>
            <w:r w:rsidR="00331A73">
              <w:rPr>
                <w:noProof/>
                <w:webHidden/>
              </w:rPr>
              <w:tab/>
            </w:r>
            <w:r w:rsidR="00331A73">
              <w:rPr>
                <w:noProof/>
                <w:webHidden/>
              </w:rPr>
              <w:fldChar w:fldCharType="begin"/>
            </w:r>
            <w:r w:rsidR="00331A73">
              <w:rPr>
                <w:noProof/>
                <w:webHidden/>
              </w:rPr>
              <w:instrText xml:space="preserve"> PAGEREF _Toc75188765 \h </w:instrText>
            </w:r>
            <w:r w:rsidR="00331A73">
              <w:rPr>
                <w:noProof/>
                <w:webHidden/>
              </w:rPr>
            </w:r>
            <w:r w:rsidR="00331A73">
              <w:rPr>
                <w:noProof/>
                <w:webHidden/>
              </w:rPr>
              <w:fldChar w:fldCharType="separate"/>
            </w:r>
            <w:r w:rsidR="0080092E">
              <w:rPr>
                <w:noProof/>
                <w:webHidden/>
              </w:rPr>
              <w:t>16</w:t>
            </w:r>
            <w:r w:rsidR="00331A73">
              <w:rPr>
                <w:noProof/>
                <w:webHidden/>
              </w:rPr>
              <w:fldChar w:fldCharType="end"/>
            </w:r>
          </w:hyperlink>
        </w:p>
        <w:p w14:paraId="22CB7625" w14:textId="387CCD61" w:rsidR="00331A73" w:rsidRDefault="00FB6B7E">
          <w:pPr>
            <w:pStyle w:val="21"/>
            <w:tabs>
              <w:tab w:val="right" w:leader="dot" w:pos="8296"/>
            </w:tabs>
            <w:ind w:left="480" w:firstLine="480"/>
            <w:rPr>
              <w:rFonts w:asciiTheme="minorHAnsi" w:eastAsiaTheme="minorEastAsia" w:hAnsiTheme="minorHAnsi"/>
              <w:noProof/>
              <w:sz w:val="21"/>
            </w:rPr>
          </w:pPr>
          <w:hyperlink w:anchor="_Toc75188766" w:history="1">
            <w:r w:rsidR="00331A73" w:rsidRPr="00302FE4">
              <w:rPr>
                <w:rStyle w:val="af9"/>
                <w:noProof/>
              </w:rPr>
              <w:t xml:space="preserve">2.7 </w:t>
            </w:r>
            <w:r w:rsidR="00331A73" w:rsidRPr="00302FE4">
              <w:rPr>
                <w:rStyle w:val="af9"/>
                <w:noProof/>
              </w:rPr>
              <w:t>本章小结</w:t>
            </w:r>
            <w:r w:rsidR="00331A73">
              <w:rPr>
                <w:noProof/>
                <w:webHidden/>
              </w:rPr>
              <w:tab/>
            </w:r>
            <w:r w:rsidR="00331A73">
              <w:rPr>
                <w:noProof/>
                <w:webHidden/>
              </w:rPr>
              <w:fldChar w:fldCharType="begin"/>
            </w:r>
            <w:r w:rsidR="00331A73">
              <w:rPr>
                <w:noProof/>
                <w:webHidden/>
              </w:rPr>
              <w:instrText xml:space="preserve"> PAGEREF _Toc75188766 \h </w:instrText>
            </w:r>
            <w:r w:rsidR="00331A73">
              <w:rPr>
                <w:noProof/>
                <w:webHidden/>
              </w:rPr>
            </w:r>
            <w:r w:rsidR="00331A73">
              <w:rPr>
                <w:noProof/>
                <w:webHidden/>
              </w:rPr>
              <w:fldChar w:fldCharType="separate"/>
            </w:r>
            <w:r w:rsidR="0080092E">
              <w:rPr>
                <w:noProof/>
                <w:webHidden/>
              </w:rPr>
              <w:t>19</w:t>
            </w:r>
            <w:r w:rsidR="00331A73">
              <w:rPr>
                <w:noProof/>
                <w:webHidden/>
              </w:rPr>
              <w:fldChar w:fldCharType="end"/>
            </w:r>
          </w:hyperlink>
        </w:p>
        <w:p w14:paraId="72802C5A" w14:textId="747263CA" w:rsidR="00331A73" w:rsidRDefault="00FB6B7E">
          <w:pPr>
            <w:pStyle w:val="15"/>
            <w:tabs>
              <w:tab w:val="left" w:pos="1470"/>
            </w:tabs>
            <w:rPr>
              <w:rFonts w:asciiTheme="minorHAnsi" w:eastAsiaTheme="minorEastAsia" w:hAnsiTheme="minorHAnsi"/>
              <w:noProof/>
              <w:sz w:val="21"/>
            </w:rPr>
          </w:pPr>
          <w:hyperlink w:anchor="_Toc75188767" w:history="1">
            <w:r w:rsidR="00331A73" w:rsidRPr="00302FE4">
              <w:rPr>
                <w:rStyle w:val="af9"/>
                <w:noProof/>
              </w:rPr>
              <w:t>第</w:t>
            </w:r>
            <w:r w:rsidR="00331A73" w:rsidRPr="00302FE4">
              <w:rPr>
                <w:rStyle w:val="af9"/>
                <w:noProof/>
              </w:rPr>
              <w:t>3</w:t>
            </w:r>
            <w:r w:rsidR="00331A73" w:rsidRPr="00302FE4">
              <w:rPr>
                <w:rStyle w:val="af9"/>
                <w:noProof/>
              </w:rPr>
              <w:t>章</w:t>
            </w:r>
            <w:r w:rsidR="00331A73">
              <w:rPr>
                <w:rFonts w:asciiTheme="minorHAnsi" w:eastAsiaTheme="minorEastAsia" w:hAnsiTheme="minorHAnsi"/>
                <w:noProof/>
                <w:sz w:val="21"/>
              </w:rPr>
              <w:tab/>
            </w:r>
            <w:r w:rsidR="00331A73" w:rsidRPr="00302FE4">
              <w:rPr>
                <w:rStyle w:val="af9"/>
                <w:noProof/>
              </w:rPr>
              <w:t>离子浓度与温度对固液平衡曲线的影响</w:t>
            </w:r>
            <w:r w:rsidR="00331A73">
              <w:rPr>
                <w:noProof/>
                <w:webHidden/>
              </w:rPr>
              <w:tab/>
            </w:r>
            <w:r w:rsidR="00331A73">
              <w:rPr>
                <w:noProof/>
                <w:webHidden/>
              </w:rPr>
              <w:fldChar w:fldCharType="begin"/>
            </w:r>
            <w:r w:rsidR="00331A73">
              <w:rPr>
                <w:noProof/>
                <w:webHidden/>
              </w:rPr>
              <w:instrText xml:space="preserve"> PAGEREF _Toc75188767 \h </w:instrText>
            </w:r>
            <w:r w:rsidR="00331A73">
              <w:rPr>
                <w:noProof/>
                <w:webHidden/>
              </w:rPr>
            </w:r>
            <w:r w:rsidR="00331A73">
              <w:rPr>
                <w:noProof/>
                <w:webHidden/>
              </w:rPr>
              <w:fldChar w:fldCharType="separate"/>
            </w:r>
            <w:r w:rsidR="0080092E">
              <w:rPr>
                <w:noProof/>
                <w:webHidden/>
              </w:rPr>
              <w:t>21</w:t>
            </w:r>
            <w:r w:rsidR="00331A73">
              <w:rPr>
                <w:noProof/>
                <w:webHidden/>
              </w:rPr>
              <w:fldChar w:fldCharType="end"/>
            </w:r>
          </w:hyperlink>
        </w:p>
        <w:p w14:paraId="3A325A67" w14:textId="222B8D3F" w:rsidR="00331A73" w:rsidRDefault="00FB6B7E">
          <w:pPr>
            <w:pStyle w:val="21"/>
            <w:tabs>
              <w:tab w:val="right" w:leader="dot" w:pos="8296"/>
            </w:tabs>
            <w:ind w:left="480" w:firstLine="480"/>
            <w:rPr>
              <w:rFonts w:asciiTheme="minorHAnsi" w:eastAsiaTheme="minorEastAsia" w:hAnsiTheme="minorHAnsi"/>
              <w:noProof/>
              <w:sz w:val="21"/>
            </w:rPr>
          </w:pPr>
          <w:hyperlink w:anchor="_Toc75188768" w:history="1">
            <w:r w:rsidR="00331A73" w:rsidRPr="00302FE4">
              <w:rPr>
                <w:rStyle w:val="af9"/>
                <w:noProof/>
              </w:rPr>
              <w:t xml:space="preserve">3.1 </w:t>
            </w:r>
            <w:r w:rsidR="00331A73" w:rsidRPr="00302FE4">
              <w:rPr>
                <w:rStyle w:val="af9"/>
                <w:noProof/>
              </w:rPr>
              <w:t>实验工况设置</w:t>
            </w:r>
            <w:r w:rsidR="00331A73">
              <w:rPr>
                <w:noProof/>
                <w:webHidden/>
              </w:rPr>
              <w:tab/>
            </w:r>
            <w:r w:rsidR="00331A73">
              <w:rPr>
                <w:noProof/>
                <w:webHidden/>
              </w:rPr>
              <w:fldChar w:fldCharType="begin"/>
            </w:r>
            <w:r w:rsidR="00331A73">
              <w:rPr>
                <w:noProof/>
                <w:webHidden/>
              </w:rPr>
              <w:instrText xml:space="preserve"> PAGEREF _Toc75188768 \h </w:instrText>
            </w:r>
            <w:r w:rsidR="00331A73">
              <w:rPr>
                <w:noProof/>
                <w:webHidden/>
              </w:rPr>
            </w:r>
            <w:r w:rsidR="00331A73">
              <w:rPr>
                <w:noProof/>
                <w:webHidden/>
              </w:rPr>
              <w:fldChar w:fldCharType="separate"/>
            </w:r>
            <w:r w:rsidR="0080092E">
              <w:rPr>
                <w:noProof/>
                <w:webHidden/>
              </w:rPr>
              <w:t>21</w:t>
            </w:r>
            <w:r w:rsidR="00331A73">
              <w:rPr>
                <w:noProof/>
                <w:webHidden/>
              </w:rPr>
              <w:fldChar w:fldCharType="end"/>
            </w:r>
          </w:hyperlink>
        </w:p>
        <w:p w14:paraId="38C2F5DD" w14:textId="6CA5897A" w:rsidR="00331A73" w:rsidRDefault="00FB6B7E">
          <w:pPr>
            <w:pStyle w:val="31"/>
            <w:tabs>
              <w:tab w:val="right" w:leader="dot" w:pos="8296"/>
            </w:tabs>
            <w:ind w:left="960" w:firstLine="480"/>
            <w:rPr>
              <w:rFonts w:asciiTheme="minorHAnsi" w:eastAsiaTheme="minorEastAsia" w:hAnsiTheme="minorHAnsi"/>
              <w:noProof/>
              <w:sz w:val="21"/>
            </w:rPr>
          </w:pPr>
          <w:hyperlink w:anchor="_Toc75188769" w:history="1">
            <w:r w:rsidR="00331A73" w:rsidRPr="00302FE4">
              <w:rPr>
                <w:rStyle w:val="af9"/>
                <w:noProof/>
              </w:rPr>
              <w:t xml:space="preserve">3.1.1 </w:t>
            </w:r>
            <w:r w:rsidR="00331A73" w:rsidRPr="00302FE4">
              <w:rPr>
                <w:rStyle w:val="af9"/>
                <w:noProof/>
              </w:rPr>
              <w:t>离子浓度对固液平衡曲线影响的工况</w:t>
            </w:r>
            <w:r w:rsidR="00331A73">
              <w:rPr>
                <w:noProof/>
                <w:webHidden/>
              </w:rPr>
              <w:tab/>
            </w:r>
            <w:r w:rsidR="00331A73">
              <w:rPr>
                <w:noProof/>
                <w:webHidden/>
              </w:rPr>
              <w:fldChar w:fldCharType="begin"/>
            </w:r>
            <w:r w:rsidR="00331A73">
              <w:rPr>
                <w:noProof/>
                <w:webHidden/>
              </w:rPr>
              <w:instrText xml:space="preserve"> PAGEREF _Toc75188769 \h </w:instrText>
            </w:r>
            <w:r w:rsidR="00331A73">
              <w:rPr>
                <w:noProof/>
                <w:webHidden/>
              </w:rPr>
            </w:r>
            <w:r w:rsidR="00331A73">
              <w:rPr>
                <w:noProof/>
                <w:webHidden/>
              </w:rPr>
              <w:fldChar w:fldCharType="separate"/>
            </w:r>
            <w:r w:rsidR="0080092E">
              <w:rPr>
                <w:noProof/>
                <w:webHidden/>
              </w:rPr>
              <w:t>21</w:t>
            </w:r>
            <w:r w:rsidR="00331A73">
              <w:rPr>
                <w:noProof/>
                <w:webHidden/>
              </w:rPr>
              <w:fldChar w:fldCharType="end"/>
            </w:r>
          </w:hyperlink>
        </w:p>
        <w:p w14:paraId="2A5EEDF6" w14:textId="52FB7A11" w:rsidR="00331A73" w:rsidRDefault="00FB6B7E">
          <w:pPr>
            <w:pStyle w:val="31"/>
            <w:tabs>
              <w:tab w:val="right" w:leader="dot" w:pos="8296"/>
            </w:tabs>
            <w:ind w:left="960" w:firstLine="480"/>
            <w:rPr>
              <w:rFonts w:asciiTheme="minorHAnsi" w:eastAsiaTheme="minorEastAsia" w:hAnsiTheme="minorHAnsi"/>
              <w:noProof/>
              <w:sz w:val="21"/>
            </w:rPr>
          </w:pPr>
          <w:hyperlink w:anchor="_Toc75188770" w:history="1">
            <w:r w:rsidR="00331A73" w:rsidRPr="00302FE4">
              <w:rPr>
                <w:rStyle w:val="af9"/>
                <w:noProof/>
              </w:rPr>
              <w:t xml:space="preserve">3.1.2 </w:t>
            </w:r>
            <w:r w:rsidR="00331A73" w:rsidRPr="00302FE4">
              <w:rPr>
                <w:rStyle w:val="af9"/>
                <w:noProof/>
              </w:rPr>
              <w:t>温度对固液平衡曲线影响的工况</w:t>
            </w:r>
            <w:r w:rsidR="00331A73">
              <w:rPr>
                <w:noProof/>
                <w:webHidden/>
              </w:rPr>
              <w:tab/>
            </w:r>
            <w:r w:rsidR="00331A73">
              <w:rPr>
                <w:noProof/>
                <w:webHidden/>
              </w:rPr>
              <w:fldChar w:fldCharType="begin"/>
            </w:r>
            <w:r w:rsidR="00331A73">
              <w:rPr>
                <w:noProof/>
                <w:webHidden/>
              </w:rPr>
              <w:instrText xml:space="preserve"> PAGEREF _Toc75188770 \h </w:instrText>
            </w:r>
            <w:r w:rsidR="00331A73">
              <w:rPr>
                <w:noProof/>
                <w:webHidden/>
              </w:rPr>
            </w:r>
            <w:r w:rsidR="00331A73">
              <w:rPr>
                <w:noProof/>
                <w:webHidden/>
              </w:rPr>
              <w:fldChar w:fldCharType="separate"/>
            </w:r>
            <w:r w:rsidR="0080092E">
              <w:rPr>
                <w:noProof/>
                <w:webHidden/>
              </w:rPr>
              <w:t>22</w:t>
            </w:r>
            <w:r w:rsidR="00331A73">
              <w:rPr>
                <w:noProof/>
                <w:webHidden/>
              </w:rPr>
              <w:fldChar w:fldCharType="end"/>
            </w:r>
          </w:hyperlink>
        </w:p>
        <w:p w14:paraId="16DBC592" w14:textId="11060F57" w:rsidR="00331A73" w:rsidRDefault="00FB6B7E">
          <w:pPr>
            <w:pStyle w:val="21"/>
            <w:tabs>
              <w:tab w:val="right" w:leader="dot" w:pos="8296"/>
            </w:tabs>
            <w:ind w:left="480" w:firstLine="480"/>
            <w:rPr>
              <w:rFonts w:asciiTheme="minorHAnsi" w:eastAsiaTheme="minorEastAsia" w:hAnsiTheme="minorHAnsi"/>
              <w:noProof/>
              <w:sz w:val="21"/>
            </w:rPr>
          </w:pPr>
          <w:hyperlink w:anchor="_Toc75188771" w:history="1">
            <w:r w:rsidR="00331A73" w:rsidRPr="00302FE4">
              <w:rPr>
                <w:rStyle w:val="af9"/>
                <w:noProof/>
              </w:rPr>
              <w:t xml:space="preserve">3.2 </w:t>
            </w:r>
            <w:r w:rsidR="00331A73" w:rsidRPr="00302FE4">
              <w:rPr>
                <w:rStyle w:val="af9"/>
                <w:noProof/>
              </w:rPr>
              <w:t>实验结果与讨论</w:t>
            </w:r>
            <w:r w:rsidR="00331A73">
              <w:rPr>
                <w:noProof/>
                <w:webHidden/>
              </w:rPr>
              <w:tab/>
            </w:r>
            <w:r w:rsidR="00331A73">
              <w:rPr>
                <w:noProof/>
                <w:webHidden/>
              </w:rPr>
              <w:fldChar w:fldCharType="begin"/>
            </w:r>
            <w:r w:rsidR="00331A73">
              <w:rPr>
                <w:noProof/>
                <w:webHidden/>
              </w:rPr>
              <w:instrText xml:space="preserve"> PAGEREF _Toc75188771 \h </w:instrText>
            </w:r>
            <w:r w:rsidR="00331A73">
              <w:rPr>
                <w:noProof/>
                <w:webHidden/>
              </w:rPr>
            </w:r>
            <w:r w:rsidR="00331A73">
              <w:rPr>
                <w:noProof/>
                <w:webHidden/>
              </w:rPr>
              <w:fldChar w:fldCharType="separate"/>
            </w:r>
            <w:r w:rsidR="0080092E">
              <w:rPr>
                <w:noProof/>
                <w:webHidden/>
              </w:rPr>
              <w:t>22</w:t>
            </w:r>
            <w:r w:rsidR="00331A73">
              <w:rPr>
                <w:noProof/>
                <w:webHidden/>
              </w:rPr>
              <w:fldChar w:fldCharType="end"/>
            </w:r>
          </w:hyperlink>
        </w:p>
        <w:p w14:paraId="0837254B" w14:textId="5079E2B3" w:rsidR="00331A73" w:rsidRDefault="00FB6B7E">
          <w:pPr>
            <w:pStyle w:val="31"/>
            <w:tabs>
              <w:tab w:val="right" w:leader="dot" w:pos="8296"/>
            </w:tabs>
            <w:ind w:left="960" w:firstLine="480"/>
            <w:rPr>
              <w:rFonts w:asciiTheme="minorHAnsi" w:eastAsiaTheme="minorEastAsia" w:hAnsiTheme="minorHAnsi"/>
              <w:noProof/>
              <w:sz w:val="21"/>
            </w:rPr>
          </w:pPr>
          <w:hyperlink w:anchor="_Toc75188772" w:history="1">
            <w:r w:rsidR="00331A73" w:rsidRPr="00302FE4">
              <w:rPr>
                <w:rStyle w:val="af9"/>
                <w:noProof/>
              </w:rPr>
              <w:t xml:space="preserve">3.2.1 </w:t>
            </w:r>
            <w:r w:rsidR="00331A73" w:rsidRPr="00302FE4">
              <w:rPr>
                <w:rStyle w:val="af9"/>
                <w:noProof/>
              </w:rPr>
              <w:t>硫酸根离子浓度对固液平衡曲线第一阶段的加速作用</w:t>
            </w:r>
            <w:r w:rsidR="00331A73">
              <w:rPr>
                <w:noProof/>
                <w:webHidden/>
              </w:rPr>
              <w:tab/>
            </w:r>
            <w:r w:rsidR="00331A73">
              <w:rPr>
                <w:noProof/>
                <w:webHidden/>
              </w:rPr>
              <w:fldChar w:fldCharType="begin"/>
            </w:r>
            <w:r w:rsidR="00331A73">
              <w:rPr>
                <w:noProof/>
                <w:webHidden/>
              </w:rPr>
              <w:instrText xml:space="preserve"> PAGEREF _Toc75188772 \h </w:instrText>
            </w:r>
            <w:r w:rsidR="00331A73">
              <w:rPr>
                <w:noProof/>
                <w:webHidden/>
              </w:rPr>
            </w:r>
            <w:r w:rsidR="00331A73">
              <w:rPr>
                <w:noProof/>
                <w:webHidden/>
              </w:rPr>
              <w:fldChar w:fldCharType="separate"/>
            </w:r>
            <w:r w:rsidR="0080092E">
              <w:rPr>
                <w:noProof/>
                <w:webHidden/>
              </w:rPr>
              <w:t>23</w:t>
            </w:r>
            <w:r w:rsidR="00331A73">
              <w:rPr>
                <w:noProof/>
                <w:webHidden/>
              </w:rPr>
              <w:fldChar w:fldCharType="end"/>
            </w:r>
          </w:hyperlink>
        </w:p>
        <w:p w14:paraId="469E6B03" w14:textId="290D3D65" w:rsidR="00331A73" w:rsidRDefault="00FB6B7E">
          <w:pPr>
            <w:pStyle w:val="31"/>
            <w:tabs>
              <w:tab w:val="right" w:leader="dot" w:pos="8296"/>
            </w:tabs>
            <w:ind w:left="960" w:firstLine="480"/>
            <w:rPr>
              <w:rFonts w:asciiTheme="minorHAnsi" w:eastAsiaTheme="minorEastAsia" w:hAnsiTheme="minorHAnsi"/>
              <w:noProof/>
              <w:sz w:val="21"/>
            </w:rPr>
          </w:pPr>
          <w:hyperlink w:anchor="_Toc75188773" w:history="1">
            <w:r w:rsidR="00331A73" w:rsidRPr="00302FE4">
              <w:rPr>
                <w:rStyle w:val="af9"/>
                <w:noProof/>
              </w:rPr>
              <w:t xml:space="preserve">3.2.2 </w:t>
            </w:r>
            <w:r w:rsidR="00331A73" w:rsidRPr="00302FE4">
              <w:rPr>
                <w:rStyle w:val="af9"/>
                <w:noProof/>
              </w:rPr>
              <w:t>硫酸根离子浓度对固液平衡曲线第三阶段的加速作用</w:t>
            </w:r>
            <w:r w:rsidR="00331A73">
              <w:rPr>
                <w:noProof/>
                <w:webHidden/>
              </w:rPr>
              <w:tab/>
            </w:r>
            <w:r w:rsidR="00331A73">
              <w:rPr>
                <w:noProof/>
                <w:webHidden/>
              </w:rPr>
              <w:fldChar w:fldCharType="begin"/>
            </w:r>
            <w:r w:rsidR="00331A73">
              <w:rPr>
                <w:noProof/>
                <w:webHidden/>
              </w:rPr>
              <w:instrText xml:space="preserve"> PAGEREF _Toc75188773 \h </w:instrText>
            </w:r>
            <w:r w:rsidR="00331A73">
              <w:rPr>
                <w:noProof/>
                <w:webHidden/>
              </w:rPr>
            </w:r>
            <w:r w:rsidR="00331A73">
              <w:rPr>
                <w:noProof/>
                <w:webHidden/>
              </w:rPr>
              <w:fldChar w:fldCharType="separate"/>
            </w:r>
            <w:r w:rsidR="0080092E">
              <w:rPr>
                <w:noProof/>
                <w:webHidden/>
              </w:rPr>
              <w:t>23</w:t>
            </w:r>
            <w:r w:rsidR="00331A73">
              <w:rPr>
                <w:noProof/>
                <w:webHidden/>
              </w:rPr>
              <w:fldChar w:fldCharType="end"/>
            </w:r>
          </w:hyperlink>
        </w:p>
        <w:p w14:paraId="467C37D8" w14:textId="1E27BAD8" w:rsidR="00331A73" w:rsidRDefault="00FB6B7E">
          <w:pPr>
            <w:pStyle w:val="31"/>
            <w:tabs>
              <w:tab w:val="right" w:leader="dot" w:pos="8296"/>
            </w:tabs>
            <w:ind w:left="960" w:firstLine="480"/>
            <w:rPr>
              <w:rFonts w:asciiTheme="minorHAnsi" w:eastAsiaTheme="minorEastAsia" w:hAnsiTheme="minorHAnsi"/>
              <w:noProof/>
              <w:sz w:val="21"/>
            </w:rPr>
          </w:pPr>
          <w:hyperlink w:anchor="_Toc75188774" w:history="1">
            <w:r w:rsidR="00331A73" w:rsidRPr="00302FE4">
              <w:rPr>
                <w:rStyle w:val="af9"/>
                <w:noProof/>
              </w:rPr>
              <w:t xml:space="preserve">3.2.3 </w:t>
            </w:r>
            <w:r w:rsidR="00331A73" w:rsidRPr="00302FE4">
              <w:rPr>
                <w:rStyle w:val="af9"/>
                <w:noProof/>
              </w:rPr>
              <w:t>温度对固液平衡曲线的影响</w:t>
            </w:r>
            <w:r w:rsidR="00331A73">
              <w:rPr>
                <w:noProof/>
                <w:webHidden/>
              </w:rPr>
              <w:tab/>
            </w:r>
            <w:r w:rsidR="00331A73">
              <w:rPr>
                <w:noProof/>
                <w:webHidden/>
              </w:rPr>
              <w:fldChar w:fldCharType="begin"/>
            </w:r>
            <w:r w:rsidR="00331A73">
              <w:rPr>
                <w:noProof/>
                <w:webHidden/>
              </w:rPr>
              <w:instrText xml:space="preserve"> PAGEREF _Toc75188774 \h </w:instrText>
            </w:r>
            <w:r w:rsidR="00331A73">
              <w:rPr>
                <w:noProof/>
                <w:webHidden/>
              </w:rPr>
            </w:r>
            <w:r w:rsidR="00331A73">
              <w:rPr>
                <w:noProof/>
                <w:webHidden/>
              </w:rPr>
              <w:fldChar w:fldCharType="separate"/>
            </w:r>
            <w:r w:rsidR="0080092E">
              <w:rPr>
                <w:noProof/>
                <w:webHidden/>
              </w:rPr>
              <w:t>23</w:t>
            </w:r>
            <w:r w:rsidR="00331A73">
              <w:rPr>
                <w:noProof/>
                <w:webHidden/>
              </w:rPr>
              <w:fldChar w:fldCharType="end"/>
            </w:r>
          </w:hyperlink>
        </w:p>
        <w:p w14:paraId="26772692" w14:textId="7203D34F" w:rsidR="00331A73" w:rsidRDefault="00FB6B7E">
          <w:pPr>
            <w:pStyle w:val="31"/>
            <w:tabs>
              <w:tab w:val="right" w:leader="dot" w:pos="8296"/>
            </w:tabs>
            <w:ind w:left="960" w:firstLine="480"/>
            <w:rPr>
              <w:rFonts w:asciiTheme="minorHAnsi" w:eastAsiaTheme="minorEastAsia" w:hAnsiTheme="minorHAnsi"/>
              <w:noProof/>
              <w:sz w:val="21"/>
            </w:rPr>
          </w:pPr>
          <w:hyperlink w:anchor="_Toc75188775" w:history="1">
            <w:r w:rsidR="00331A73" w:rsidRPr="00302FE4">
              <w:rPr>
                <w:rStyle w:val="af9"/>
                <w:noProof/>
              </w:rPr>
              <w:t xml:space="preserve">3.2.4 </w:t>
            </w:r>
            <w:r w:rsidR="00331A73" w:rsidRPr="00302FE4">
              <w:rPr>
                <w:rStyle w:val="af9"/>
                <w:noProof/>
              </w:rPr>
              <w:t>建立硫酸根离子浓度、温度对固液平衡曲线参数的函数关系</w:t>
            </w:r>
            <w:r w:rsidR="00331A73">
              <w:rPr>
                <w:noProof/>
                <w:webHidden/>
              </w:rPr>
              <w:tab/>
            </w:r>
            <w:r w:rsidR="00331A73">
              <w:rPr>
                <w:noProof/>
                <w:webHidden/>
              </w:rPr>
              <w:fldChar w:fldCharType="begin"/>
            </w:r>
            <w:r w:rsidR="00331A73">
              <w:rPr>
                <w:noProof/>
                <w:webHidden/>
              </w:rPr>
              <w:instrText xml:space="preserve"> PAGEREF _Toc75188775 \h </w:instrText>
            </w:r>
            <w:r w:rsidR="00331A73">
              <w:rPr>
                <w:noProof/>
                <w:webHidden/>
              </w:rPr>
            </w:r>
            <w:r w:rsidR="00331A73">
              <w:rPr>
                <w:noProof/>
                <w:webHidden/>
              </w:rPr>
              <w:fldChar w:fldCharType="separate"/>
            </w:r>
            <w:r w:rsidR="0080092E">
              <w:rPr>
                <w:noProof/>
                <w:webHidden/>
              </w:rPr>
              <w:t>23</w:t>
            </w:r>
            <w:r w:rsidR="00331A73">
              <w:rPr>
                <w:noProof/>
                <w:webHidden/>
              </w:rPr>
              <w:fldChar w:fldCharType="end"/>
            </w:r>
          </w:hyperlink>
        </w:p>
        <w:p w14:paraId="440F855B" w14:textId="6553F499" w:rsidR="00331A73" w:rsidRDefault="00FB6B7E">
          <w:pPr>
            <w:pStyle w:val="21"/>
            <w:tabs>
              <w:tab w:val="right" w:leader="dot" w:pos="8296"/>
            </w:tabs>
            <w:ind w:left="480" w:firstLine="480"/>
            <w:rPr>
              <w:rFonts w:asciiTheme="minorHAnsi" w:eastAsiaTheme="minorEastAsia" w:hAnsiTheme="minorHAnsi"/>
              <w:noProof/>
              <w:sz w:val="21"/>
            </w:rPr>
          </w:pPr>
          <w:hyperlink w:anchor="_Toc75188776" w:history="1">
            <w:r w:rsidR="00331A73" w:rsidRPr="00302FE4">
              <w:rPr>
                <w:rStyle w:val="af9"/>
                <w:noProof/>
              </w:rPr>
              <w:t xml:space="preserve">3.3 </w:t>
            </w:r>
            <w:r w:rsidR="00331A73" w:rsidRPr="00302FE4">
              <w:rPr>
                <w:rStyle w:val="af9"/>
                <w:noProof/>
              </w:rPr>
              <w:t>本章小结</w:t>
            </w:r>
            <w:r w:rsidR="00331A73">
              <w:rPr>
                <w:noProof/>
                <w:webHidden/>
              </w:rPr>
              <w:tab/>
            </w:r>
            <w:r w:rsidR="00331A73">
              <w:rPr>
                <w:noProof/>
                <w:webHidden/>
              </w:rPr>
              <w:fldChar w:fldCharType="begin"/>
            </w:r>
            <w:r w:rsidR="00331A73">
              <w:rPr>
                <w:noProof/>
                <w:webHidden/>
              </w:rPr>
              <w:instrText xml:space="preserve"> PAGEREF _Toc75188776 \h </w:instrText>
            </w:r>
            <w:r w:rsidR="00331A73">
              <w:rPr>
                <w:noProof/>
                <w:webHidden/>
              </w:rPr>
            </w:r>
            <w:r w:rsidR="00331A73">
              <w:rPr>
                <w:noProof/>
                <w:webHidden/>
              </w:rPr>
              <w:fldChar w:fldCharType="separate"/>
            </w:r>
            <w:r w:rsidR="0080092E">
              <w:rPr>
                <w:noProof/>
                <w:webHidden/>
              </w:rPr>
              <w:t>23</w:t>
            </w:r>
            <w:r w:rsidR="00331A73">
              <w:rPr>
                <w:noProof/>
                <w:webHidden/>
              </w:rPr>
              <w:fldChar w:fldCharType="end"/>
            </w:r>
          </w:hyperlink>
        </w:p>
        <w:p w14:paraId="227BD77E" w14:textId="5ED9E734" w:rsidR="00331A73" w:rsidRDefault="00FB6B7E">
          <w:pPr>
            <w:pStyle w:val="15"/>
            <w:tabs>
              <w:tab w:val="left" w:pos="1470"/>
            </w:tabs>
            <w:rPr>
              <w:rFonts w:asciiTheme="minorHAnsi" w:eastAsiaTheme="minorEastAsia" w:hAnsiTheme="minorHAnsi"/>
              <w:noProof/>
              <w:sz w:val="21"/>
            </w:rPr>
          </w:pPr>
          <w:hyperlink w:anchor="_Toc75188777" w:history="1">
            <w:r w:rsidR="00331A73" w:rsidRPr="00302FE4">
              <w:rPr>
                <w:rStyle w:val="af9"/>
                <w:noProof/>
              </w:rPr>
              <w:t>第</w:t>
            </w:r>
            <w:r w:rsidR="00331A73" w:rsidRPr="00302FE4">
              <w:rPr>
                <w:rStyle w:val="af9"/>
                <w:noProof/>
              </w:rPr>
              <w:t>4</w:t>
            </w:r>
            <w:r w:rsidR="00331A73" w:rsidRPr="00302FE4">
              <w:rPr>
                <w:rStyle w:val="af9"/>
                <w:noProof/>
              </w:rPr>
              <w:t>章</w:t>
            </w:r>
            <w:r w:rsidR="00331A73">
              <w:rPr>
                <w:rFonts w:asciiTheme="minorHAnsi" w:eastAsiaTheme="minorEastAsia" w:hAnsiTheme="minorHAnsi"/>
                <w:noProof/>
                <w:sz w:val="21"/>
              </w:rPr>
              <w:tab/>
            </w:r>
            <w:r w:rsidR="00331A73" w:rsidRPr="00302FE4">
              <w:rPr>
                <w:rStyle w:val="af9"/>
                <w:noProof/>
              </w:rPr>
              <w:t>考虑钙溶蚀硫酸盐侵蚀模型</w:t>
            </w:r>
            <w:r w:rsidR="00331A73">
              <w:rPr>
                <w:noProof/>
                <w:webHidden/>
              </w:rPr>
              <w:tab/>
            </w:r>
            <w:r w:rsidR="00331A73">
              <w:rPr>
                <w:noProof/>
                <w:webHidden/>
              </w:rPr>
              <w:fldChar w:fldCharType="begin"/>
            </w:r>
            <w:r w:rsidR="00331A73">
              <w:rPr>
                <w:noProof/>
                <w:webHidden/>
              </w:rPr>
              <w:instrText xml:space="preserve"> PAGEREF _Toc75188777 \h </w:instrText>
            </w:r>
            <w:r w:rsidR="00331A73">
              <w:rPr>
                <w:noProof/>
                <w:webHidden/>
              </w:rPr>
            </w:r>
            <w:r w:rsidR="00331A73">
              <w:rPr>
                <w:noProof/>
                <w:webHidden/>
              </w:rPr>
              <w:fldChar w:fldCharType="separate"/>
            </w:r>
            <w:r w:rsidR="0080092E">
              <w:rPr>
                <w:noProof/>
                <w:webHidden/>
              </w:rPr>
              <w:t>24</w:t>
            </w:r>
            <w:r w:rsidR="00331A73">
              <w:rPr>
                <w:noProof/>
                <w:webHidden/>
              </w:rPr>
              <w:fldChar w:fldCharType="end"/>
            </w:r>
          </w:hyperlink>
        </w:p>
        <w:p w14:paraId="0406B1AD" w14:textId="36568B70" w:rsidR="00331A73" w:rsidRDefault="00FB6B7E">
          <w:pPr>
            <w:pStyle w:val="21"/>
            <w:tabs>
              <w:tab w:val="right" w:leader="dot" w:pos="8296"/>
            </w:tabs>
            <w:ind w:left="480" w:firstLine="480"/>
            <w:rPr>
              <w:rFonts w:asciiTheme="minorHAnsi" w:eastAsiaTheme="minorEastAsia" w:hAnsiTheme="minorHAnsi"/>
              <w:noProof/>
              <w:sz w:val="21"/>
            </w:rPr>
          </w:pPr>
          <w:hyperlink w:anchor="_Toc75188778" w:history="1">
            <w:r w:rsidR="00331A73" w:rsidRPr="00302FE4">
              <w:rPr>
                <w:rStyle w:val="af9"/>
                <w:noProof/>
              </w:rPr>
              <w:t xml:space="preserve">4.1 </w:t>
            </w:r>
            <w:r w:rsidR="00331A73" w:rsidRPr="00302FE4">
              <w:rPr>
                <w:rStyle w:val="af9"/>
                <w:noProof/>
              </w:rPr>
              <w:t>模型建立</w:t>
            </w:r>
            <w:r w:rsidR="00331A73">
              <w:rPr>
                <w:noProof/>
                <w:webHidden/>
              </w:rPr>
              <w:tab/>
            </w:r>
            <w:r w:rsidR="00331A73">
              <w:rPr>
                <w:noProof/>
                <w:webHidden/>
              </w:rPr>
              <w:fldChar w:fldCharType="begin"/>
            </w:r>
            <w:r w:rsidR="00331A73">
              <w:rPr>
                <w:noProof/>
                <w:webHidden/>
              </w:rPr>
              <w:instrText xml:space="preserve"> PAGEREF _Toc75188778 \h </w:instrText>
            </w:r>
            <w:r w:rsidR="00331A73">
              <w:rPr>
                <w:noProof/>
                <w:webHidden/>
              </w:rPr>
            </w:r>
            <w:r w:rsidR="00331A73">
              <w:rPr>
                <w:noProof/>
                <w:webHidden/>
              </w:rPr>
              <w:fldChar w:fldCharType="separate"/>
            </w:r>
            <w:r w:rsidR="0080092E">
              <w:rPr>
                <w:noProof/>
                <w:webHidden/>
              </w:rPr>
              <w:t>24</w:t>
            </w:r>
            <w:r w:rsidR="00331A73">
              <w:rPr>
                <w:noProof/>
                <w:webHidden/>
              </w:rPr>
              <w:fldChar w:fldCharType="end"/>
            </w:r>
          </w:hyperlink>
        </w:p>
        <w:p w14:paraId="0FDAF678" w14:textId="1F15A31F" w:rsidR="00331A73" w:rsidRDefault="00FB6B7E">
          <w:pPr>
            <w:pStyle w:val="31"/>
            <w:tabs>
              <w:tab w:val="right" w:leader="dot" w:pos="8296"/>
            </w:tabs>
            <w:ind w:left="960" w:firstLine="480"/>
            <w:rPr>
              <w:rFonts w:asciiTheme="minorHAnsi" w:eastAsiaTheme="minorEastAsia" w:hAnsiTheme="minorHAnsi"/>
              <w:noProof/>
              <w:sz w:val="21"/>
            </w:rPr>
          </w:pPr>
          <w:hyperlink w:anchor="_Toc75188779" w:history="1">
            <w:r w:rsidR="00331A73" w:rsidRPr="00302FE4">
              <w:rPr>
                <w:rStyle w:val="af9"/>
                <w:noProof/>
              </w:rPr>
              <w:t xml:space="preserve">4.1.1 </w:t>
            </w:r>
            <w:r w:rsidR="00331A73" w:rsidRPr="00302FE4">
              <w:rPr>
                <w:rStyle w:val="af9"/>
                <w:noProof/>
              </w:rPr>
              <w:t>扩散与反应方程</w:t>
            </w:r>
            <w:r w:rsidR="00331A73">
              <w:rPr>
                <w:noProof/>
                <w:webHidden/>
              </w:rPr>
              <w:tab/>
            </w:r>
            <w:r w:rsidR="00331A73">
              <w:rPr>
                <w:noProof/>
                <w:webHidden/>
              </w:rPr>
              <w:fldChar w:fldCharType="begin"/>
            </w:r>
            <w:r w:rsidR="00331A73">
              <w:rPr>
                <w:noProof/>
                <w:webHidden/>
              </w:rPr>
              <w:instrText xml:space="preserve"> PAGEREF _Toc75188779 \h </w:instrText>
            </w:r>
            <w:r w:rsidR="00331A73">
              <w:rPr>
                <w:noProof/>
                <w:webHidden/>
              </w:rPr>
            </w:r>
            <w:r w:rsidR="00331A73">
              <w:rPr>
                <w:noProof/>
                <w:webHidden/>
              </w:rPr>
              <w:fldChar w:fldCharType="separate"/>
            </w:r>
            <w:r w:rsidR="0080092E">
              <w:rPr>
                <w:noProof/>
                <w:webHidden/>
              </w:rPr>
              <w:t>24</w:t>
            </w:r>
            <w:r w:rsidR="00331A73">
              <w:rPr>
                <w:noProof/>
                <w:webHidden/>
              </w:rPr>
              <w:fldChar w:fldCharType="end"/>
            </w:r>
          </w:hyperlink>
        </w:p>
        <w:p w14:paraId="5E2E0B0B" w14:textId="04C85595" w:rsidR="00331A73" w:rsidRDefault="00FB6B7E">
          <w:pPr>
            <w:pStyle w:val="31"/>
            <w:tabs>
              <w:tab w:val="right" w:leader="dot" w:pos="8296"/>
            </w:tabs>
            <w:ind w:left="960" w:firstLine="480"/>
            <w:rPr>
              <w:rFonts w:asciiTheme="minorHAnsi" w:eastAsiaTheme="minorEastAsia" w:hAnsiTheme="minorHAnsi"/>
              <w:noProof/>
              <w:sz w:val="21"/>
            </w:rPr>
          </w:pPr>
          <w:hyperlink w:anchor="_Toc75188780" w:history="1">
            <w:r w:rsidR="00331A73" w:rsidRPr="00302FE4">
              <w:rPr>
                <w:rStyle w:val="af9"/>
                <w:noProof/>
              </w:rPr>
              <w:t xml:space="preserve">4.1.2 </w:t>
            </w:r>
            <w:r w:rsidR="00331A73" w:rsidRPr="00302FE4">
              <w:rPr>
                <w:rStyle w:val="af9"/>
                <w:noProof/>
              </w:rPr>
              <w:t>钙溶蚀过程</w:t>
            </w:r>
            <w:r w:rsidR="00331A73">
              <w:rPr>
                <w:noProof/>
                <w:webHidden/>
              </w:rPr>
              <w:tab/>
            </w:r>
            <w:r w:rsidR="00331A73">
              <w:rPr>
                <w:noProof/>
                <w:webHidden/>
              </w:rPr>
              <w:fldChar w:fldCharType="begin"/>
            </w:r>
            <w:r w:rsidR="00331A73">
              <w:rPr>
                <w:noProof/>
                <w:webHidden/>
              </w:rPr>
              <w:instrText xml:space="preserve"> PAGEREF _Toc75188780 \h </w:instrText>
            </w:r>
            <w:r w:rsidR="00331A73">
              <w:rPr>
                <w:noProof/>
                <w:webHidden/>
              </w:rPr>
            </w:r>
            <w:r w:rsidR="00331A73">
              <w:rPr>
                <w:noProof/>
                <w:webHidden/>
              </w:rPr>
              <w:fldChar w:fldCharType="separate"/>
            </w:r>
            <w:r w:rsidR="0080092E">
              <w:rPr>
                <w:noProof/>
                <w:webHidden/>
              </w:rPr>
              <w:t>24</w:t>
            </w:r>
            <w:r w:rsidR="00331A73">
              <w:rPr>
                <w:noProof/>
                <w:webHidden/>
              </w:rPr>
              <w:fldChar w:fldCharType="end"/>
            </w:r>
          </w:hyperlink>
        </w:p>
        <w:p w14:paraId="276AA0B4" w14:textId="3CAB7737" w:rsidR="00331A73" w:rsidRDefault="00FB6B7E">
          <w:pPr>
            <w:pStyle w:val="31"/>
            <w:tabs>
              <w:tab w:val="right" w:leader="dot" w:pos="8296"/>
            </w:tabs>
            <w:ind w:left="960" w:firstLine="480"/>
            <w:rPr>
              <w:rFonts w:asciiTheme="minorHAnsi" w:eastAsiaTheme="minorEastAsia" w:hAnsiTheme="minorHAnsi"/>
              <w:noProof/>
              <w:sz w:val="21"/>
            </w:rPr>
          </w:pPr>
          <w:hyperlink w:anchor="_Toc75188781" w:history="1">
            <w:r w:rsidR="00331A73" w:rsidRPr="00302FE4">
              <w:rPr>
                <w:rStyle w:val="af9"/>
                <w:noProof/>
              </w:rPr>
              <w:t xml:space="preserve">4.1.3 </w:t>
            </w:r>
            <w:r w:rsidR="00331A73" w:rsidRPr="00302FE4">
              <w:rPr>
                <w:rStyle w:val="af9"/>
                <w:noProof/>
              </w:rPr>
              <w:t>损伤参数</w:t>
            </w:r>
            <w:r w:rsidR="00331A73">
              <w:rPr>
                <w:noProof/>
                <w:webHidden/>
              </w:rPr>
              <w:tab/>
            </w:r>
            <w:r w:rsidR="00331A73">
              <w:rPr>
                <w:noProof/>
                <w:webHidden/>
              </w:rPr>
              <w:fldChar w:fldCharType="begin"/>
            </w:r>
            <w:r w:rsidR="00331A73">
              <w:rPr>
                <w:noProof/>
                <w:webHidden/>
              </w:rPr>
              <w:instrText xml:space="preserve"> PAGEREF _Toc75188781 \h </w:instrText>
            </w:r>
            <w:r w:rsidR="00331A73">
              <w:rPr>
                <w:noProof/>
                <w:webHidden/>
              </w:rPr>
            </w:r>
            <w:r w:rsidR="00331A73">
              <w:rPr>
                <w:noProof/>
                <w:webHidden/>
              </w:rPr>
              <w:fldChar w:fldCharType="separate"/>
            </w:r>
            <w:r w:rsidR="0080092E">
              <w:rPr>
                <w:noProof/>
                <w:webHidden/>
              </w:rPr>
              <w:t>24</w:t>
            </w:r>
            <w:r w:rsidR="00331A73">
              <w:rPr>
                <w:noProof/>
                <w:webHidden/>
              </w:rPr>
              <w:fldChar w:fldCharType="end"/>
            </w:r>
          </w:hyperlink>
        </w:p>
        <w:p w14:paraId="40A3EEF6" w14:textId="13DB0990" w:rsidR="00331A73" w:rsidRDefault="00FB6B7E">
          <w:pPr>
            <w:pStyle w:val="31"/>
            <w:tabs>
              <w:tab w:val="right" w:leader="dot" w:pos="8296"/>
            </w:tabs>
            <w:ind w:left="960" w:firstLine="480"/>
            <w:rPr>
              <w:rFonts w:asciiTheme="minorHAnsi" w:eastAsiaTheme="minorEastAsia" w:hAnsiTheme="minorHAnsi"/>
              <w:noProof/>
              <w:sz w:val="21"/>
            </w:rPr>
          </w:pPr>
          <w:hyperlink w:anchor="_Toc75188782" w:history="1">
            <w:r w:rsidR="00331A73" w:rsidRPr="00302FE4">
              <w:rPr>
                <w:rStyle w:val="af9"/>
                <w:noProof/>
              </w:rPr>
              <w:t xml:space="preserve">4.1.4 </w:t>
            </w:r>
            <w:r w:rsidR="00331A73" w:rsidRPr="00302FE4">
              <w:rPr>
                <w:rStyle w:val="af9"/>
                <w:noProof/>
              </w:rPr>
              <w:t>模型求解</w:t>
            </w:r>
            <w:r w:rsidR="00331A73">
              <w:rPr>
                <w:noProof/>
                <w:webHidden/>
              </w:rPr>
              <w:tab/>
            </w:r>
            <w:r w:rsidR="00331A73">
              <w:rPr>
                <w:noProof/>
                <w:webHidden/>
              </w:rPr>
              <w:fldChar w:fldCharType="begin"/>
            </w:r>
            <w:r w:rsidR="00331A73">
              <w:rPr>
                <w:noProof/>
                <w:webHidden/>
              </w:rPr>
              <w:instrText xml:space="preserve"> PAGEREF _Toc75188782 \h </w:instrText>
            </w:r>
            <w:r w:rsidR="00331A73">
              <w:rPr>
                <w:noProof/>
                <w:webHidden/>
              </w:rPr>
            </w:r>
            <w:r w:rsidR="00331A73">
              <w:rPr>
                <w:noProof/>
                <w:webHidden/>
              </w:rPr>
              <w:fldChar w:fldCharType="separate"/>
            </w:r>
            <w:r w:rsidR="0080092E">
              <w:rPr>
                <w:noProof/>
                <w:webHidden/>
              </w:rPr>
              <w:t>24</w:t>
            </w:r>
            <w:r w:rsidR="00331A73">
              <w:rPr>
                <w:noProof/>
                <w:webHidden/>
              </w:rPr>
              <w:fldChar w:fldCharType="end"/>
            </w:r>
          </w:hyperlink>
        </w:p>
        <w:p w14:paraId="6C13177A" w14:textId="105D97D8" w:rsidR="00331A73" w:rsidRDefault="00FB6B7E">
          <w:pPr>
            <w:pStyle w:val="21"/>
            <w:tabs>
              <w:tab w:val="right" w:leader="dot" w:pos="8296"/>
            </w:tabs>
            <w:ind w:left="480" w:firstLine="480"/>
            <w:rPr>
              <w:rFonts w:asciiTheme="minorHAnsi" w:eastAsiaTheme="minorEastAsia" w:hAnsiTheme="minorHAnsi"/>
              <w:noProof/>
              <w:sz w:val="21"/>
            </w:rPr>
          </w:pPr>
          <w:hyperlink w:anchor="_Toc75188783" w:history="1">
            <w:r w:rsidR="00331A73" w:rsidRPr="00302FE4">
              <w:rPr>
                <w:rStyle w:val="af9"/>
                <w:noProof/>
              </w:rPr>
              <w:t xml:space="preserve">4.2 </w:t>
            </w:r>
            <w:r w:rsidR="00331A73" w:rsidRPr="00302FE4">
              <w:rPr>
                <w:rStyle w:val="af9"/>
                <w:noProof/>
              </w:rPr>
              <w:t>模型验证</w:t>
            </w:r>
            <w:r w:rsidR="00331A73">
              <w:rPr>
                <w:noProof/>
                <w:webHidden/>
              </w:rPr>
              <w:tab/>
            </w:r>
            <w:r w:rsidR="00331A73">
              <w:rPr>
                <w:noProof/>
                <w:webHidden/>
              </w:rPr>
              <w:fldChar w:fldCharType="begin"/>
            </w:r>
            <w:r w:rsidR="00331A73">
              <w:rPr>
                <w:noProof/>
                <w:webHidden/>
              </w:rPr>
              <w:instrText xml:space="preserve"> PAGEREF _Toc75188783 \h </w:instrText>
            </w:r>
            <w:r w:rsidR="00331A73">
              <w:rPr>
                <w:noProof/>
                <w:webHidden/>
              </w:rPr>
            </w:r>
            <w:r w:rsidR="00331A73">
              <w:rPr>
                <w:noProof/>
                <w:webHidden/>
              </w:rPr>
              <w:fldChar w:fldCharType="separate"/>
            </w:r>
            <w:r w:rsidR="0080092E">
              <w:rPr>
                <w:noProof/>
                <w:webHidden/>
              </w:rPr>
              <w:t>24</w:t>
            </w:r>
            <w:r w:rsidR="00331A73">
              <w:rPr>
                <w:noProof/>
                <w:webHidden/>
              </w:rPr>
              <w:fldChar w:fldCharType="end"/>
            </w:r>
          </w:hyperlink>
        </w:p>
        <w:p w14:paraId="3378816E" w14:textId="45D6340B" w:rsidR="00331A73" w:rsidRDefault="00FB6B7E">
          <w:pPr>
            <w:pStyle w:val="31"/>
            <w:tabs>
              <w:tab w:val="right" w:leader="dot" w:pos="8296"/>
            </w:tabs>
            <w:ind w:left="960" w:firstLine="480"/>
            <w:rPr>
              <w:rFonts w:asciiTheme="minorHAnsi" w:eastAsiaTheme="minorEastAsia" w:hAnsiTheme="minorHAnsi"/>
              <w:noProof/>
              <w:sz w:val="21"/>
            </w:rPr>
          </w:pPr>
          <w:hyperlink w:anchor="_Toc75188784" w:history="1">
            <w:r w:rsidR="00331A73" w:rsidRPr="00302FE4">
              <w:rPr>
                <w:rStyle w:val="af9"/>
                <w:noProof/>
              </w:rPr>
              <w:t xml:space="preserve">4.2.1 </w:t>
            </w:r>
            <w:r w:rsidR="00331A73" w:rsidRPr="00302FE4">
              <w:rPr>
                <w:rStyle w:val="af9"/>
                <w:noProof/>
              </w:rPr>
              <w:t>覃珊珊的硫酸盐侵蚀实验</w:t>
            </w:r>
            <w:r w:rsidR="00331A73">
              <w:rPr>
                <w:noProof/>
                <w:webHidden/>
              </w:rPr>
              <w:tab/>
            </w:r>
            <w:r w:rsidR="00331A73">
              <w:rPr>
                <w:noProof/>
                <w:webHidden/>
              </w:rPr>
              <w:fldChar w:fldCharType="begin"/>
            </w:r>
            <w:r w:rsidR="00331A73">
              <w:rPr>
                <w:noProof/>
                <w:webHidden/>
              </w:rPr>
              <w:instrText xml:space="preserve"> PAGEREF _Toc75188784 \h </w:instrText>
            </w:r>
            <w:r w:rsidR="00331A73">
              <w:rPr>
                <w:noProof/>
                <w:webHidden/>
              </w:rPr>
            </w:r>
            <w:r w:rsidR="00331A73">
              <w:rPr>
                <w:noProof/>
                <w:webHidden/>
              </w:rPr>
              <w:fldChar w:fldCharType="separate"/>
            </w:r>
            <w:r w:rsidR="0080092E">
              <w:rPr>
                <w:noProof/>
                <w:webHidden/>
              </w:rPr>
              <w:t>24</w:t>
            </w:r>
            <w:r w:rsidR="00331A73">
              <w:rPr>
                <w:noProof/>
                <w:webHidden/>
              </w:rPr>
              <w:fldChar w:fldCharType="end"/>
            </w:r>
          </w:hyperlink>
        </w:p>
        <w:p w14:paraId="310A3832" w14:textId="5C0BD858" w:rsidR="00331A73" w:rsidRDefault="00FB6B7E">
          <w:pPr>
            <w:pStyle w:val="31"/>
            <w:tabs>
              <w:tab w:val="right" w:leader="dot" w:pos="8296"/>
            </w:tabs>
            <w:ind w:left="960" w:firstLine="480"/>
            <w:rPr>
              <w:rFonts w:asciiTheme="minorHAnsi" w:eastAsiaTheme="minorEastAsia" w:hAnsiTheme="minorHAnsi"/>
              <w:noProof/>
              <w:sz w:val="21"/>
            </w:rPr>
          </w:pPr>
          <w:hyperlink w:anchor="_Toc75188785" w:history="1">
            <w:r w:rsidR="00331A73" w:rsidRPr="00302FE4">
              <w:rPr>
                <w:rStyle w:val="af9"/>
                <w:noProof/>
              </w:rPr>
              <w:t>4.2.2 Tamas</w:t>
            </w:r>
            <w:r w:rsidR="00331A73" w:rsidRPr="00302FE4">
              <w:rPr>
                <w:rStyle w:val="af9"/>
                <w:noProof/>
              </w:rPr>
              <w:t>的硫酸盐侵蚀实验</w:t>
            </w:r>
            <w:r w:rsidR="00331A73">
              <w:rPr>
                <w:noProof/>
                <w:webHidden/>
              </w:rPr>
              <w:tab/>
            </w:r>
            <w:r w:rsidR="00331A73">
              <w:rPr>
                <w:noProof/>
                <w:webHidden/>
              </w:rPr>
              <w:fldChar w:fldCharType="begin"/>
            </w:r>
            <w:r w:rsidR="00331A73">
              <w:rPr>
                <w:noProof/>
                <w:webHidden/>
              </w:rPr>
              <w:instrText xml:space="preserve"> PAGEREF _Toc75188785 \h </w:instrText>
            </w:r>
            <w:r w:rsidR="00331A73">
              <w:rPr>
                <w:noProof/>
                <w:webHidden/>
              </w:rPr>
            </w:r>
            <w:r w:rsidR="00331A73">
              <w:rPr>
                <w:noProof/>
                <w:webHidden/>
              </w:rPr>
              <w:fldChar w:fldCharType="separate"/>
            </w:r>
            <w:r w:rsidR="0080092E">
              <w:rPr>
                <w:noProof/>
                <w:webHidden/>
              </w:rPr>
              <w:t>24</w:t>
            </w:r>
            <w:r w:rsidR="00331A73">
              <w:rPr>
                <w:noProof/>
                <w:webHidden/>
              </w:rPr>
              <w:fldChar w:fldCharType="end"/>
            </w:r>
          </w:hyperlink>
        </w:p>
        <w:p w14:paraId="701AAAD5" w14:textId="7E486205" w:rsidR="00331A73" w:rsidRDefault="00FB6B7E">
          <w:pPr>
            <w:pStyle w:val="31"/>
            <w:tabs>
              <w:tab w:val="right" w:leader="dot" w:pos="8296"/>
            </w:tabs>
            <w:ind w:left="960" w:firstLine="480"/>
            <w:rPr>
              <w:rFonts w:asciiTheme="minorHAnsi" w:eastAsiaTheme="minorEastAsia" w:hAnsiTheme="minorHAnsi"/>
              <w:noProof/>
              <w:sz w:val="21"/>
            </w:rPr>
          </w:pPr>
          <w:hyperlink w:anchor="_Toc75188786" w:history="1">
            <w:r w:rsidR="00331A73" w:rsidRPr="00302FE4">
              <w:rPr>
                <w:rStyle w:val="af9"/>
                <w:noProof/>
              </w:rPr>
              <w:t>4.2.3 Halsac</w:t>
            </w:r>
            <w:r w:rsidR="00331A73" w:rsidRPr="00302FE4">
              <w:rPr>
                <w:rStyle w:val="af9"/>
                <w:noProof/>
              </w:rPr>
              <w:t>的硫酸盐侵蚀实验</w:t>
            </w:r>
            <w:r w:rsidR="00331A73">
              <w:rPr>
                <w:noProof/>
                <w:webHidden/>
              </w:rPr>
              <w:tab/>
            </w:r>
            <w:r w:rsidR="00331A73">
              <w:rPr>
                <w:noProof/>
                <w:webHidden/>
              </w:rPr>
              <w:fldChar w:fldCharType="begin"/>
            </w:r>
            <w:r w:rsidR="00331A73">
              <w:rPr>
                <w:noProof/>
                <w:webHidden/>
              </w:rPr>
              <w:instrText xml:space="preserve"> PAGEREF _Toc75188786 \h </w:instrText>
            </w:r>
            <w:r w:rsidR="00331A73">
              <w:rPr>
                <w:noProof/>
                <w:webHidden/>
              </w:rPr>
            </w:r>
            <w:r w:rsidR="00331A73">
              <w:rPr>
                <w:noProof/>
                <w:webHidden/>
              </w:rPr>
              <w:fldChar w:fldCharType="separate"/>
            </w:r>
            <w:r w:rsidR="0080092E">
              <w:rPr>
                <w:noProof/>
                <w:webHidden/>
              </w:rPr>
              <w:t>24</w:t>
            </w:r>
            <w:r w:rsidR="00331A73">
              <w:rPr>
                <w:noProof/>
                <w:webHidden/>
              </w:rPr>
              <w:fldChar w:fldCharType="end"/>
            </w:r>
          </w:hyperlink>
        </w:p>
        <w:p w14:paraId="4A1890F5" w14:textId="2FACB8B3" w:rsidR="00331A73" w:rsidRDefault="00FB6B7E">
          <w:pPr>
            <w:pStyle w:val="21"/>
            <w:tabs>
              <w:tab w:val="right" w:leader="dot" w:pos="8296"/>
            </w:tabs>
            <w:ind w:left="480" w:firstLine="480"/>
            <w:rPr>
              <w:rFonts w:asciiTheme="minorHAnsi" w:eastAsiaTheme="minorEastAsia" w:hAnsiTheme="minorHAnsi"/>
              <w:noProof/>
              <w:sz w:val="21"/>
            </w:rPr>
          </w:pPr>
          <w:hyperlink w:anchor="_Toc75188787" w:history="1">
            <w:r w:rsidR="00331A73" w:rsidRPr="00302FE4">
              <w:rPr>
                <w:rStyle w:val="af9"/>
                <w:noProof/>
              </w:rPr>
              <w:t xml:space="preserve">4.3 </w:t>
            </w:r>
            <w:r w:rsidR="00331A73" w:rsidRPr="00302FE4">
              <w:rPr>
                <w:rStyle w:val="af9"/>
                <w:noProof/>
              </w:rPr>
              <w:t>本章小结</w:t>
            </w:r>
            <w:r w:rsidR="00331A73">
              <w:rPr>
                <w:noProof/>
                <w:webHidden/>
              </w:rPr>
              <w:tab/>
            </w:r>
            <w:r w:rsidR="00331A73">
              <w:rPr>
                <w:noProof/>
                <w:webHidden/>
              </w:rPr>
              <w:fldChar w:fldCharType="begin"/>
            </w:r>
            <w:r w:rsidR="00331A73">
              <w:rPr>
                <w:noProof/>
                <w:webHidden/>
              </w:rPr>
              <w:instrText xml:space="preserve"> PAGEREF _Toc75188787 \h </w:instrText>
            </w:r>
            <w:r w:rsidR="00331A73">
              <w:rPr>
                <w:noProof/>
                <w:webHidden/>
              </w:rPr>
            </w:r>
            <w:r w:rsidR="00331A73">
              <w:rPr>
                <w:noProof/>
                <w:webHidden/>
              </w:rPr>
              <w:fldChar w:fldCharType="separate"/>
            </w:r>
            <w:r w:rsidR="0080092E">
              <w:rPr>
                <w:noProof/>
                <w:webHidden/>
              </w:rPr>
              <w:t>24</w:t>
            </w:r>
            <w:r w:rsidR="00331A73">
              <w:rPr>
                <w:noProof/>
                <w:webHidden/>
              </w:rPr>
              <w:fldChar w:fldCharType="end"/>
            </w:r>
          </w:hyperlink>
        </w:p>
        <w:p w14:paraId="08836683" w14:textId="36FD9014" w:rsidR="00331A73" w:rsidRDefault="00331A73">
          <w:pPr>
            <w:ind w:firstLine="482"/>
          </w:pPr>
          <w:r>
            <w:rPr>
              <w:b/>
              <w:bCs/>
              <w:lang w:val="zh-CN"/>
            </w:rPr>
            <w:fldChar w:fldCharType="end"/>
          </w:r>
        </w:p>
      </w:sdtContent>
    </w:sdt>
    <w:p w14:paraId="4551C587" w14:textId="77777777" w:rsidR="00331A73" w:rsidRDefault="00331A73" w:rsidP="00331A73">
      <w:pPr>
        <w:pStyle w:val="1"/>
        <w:spacing w:before="31" w:after="31"/>
        <w:jc w:val="both"/>
      </w:pPr>
    </w:p>
    <w:p w14:paraId="285663AD" w14:textId="77777777" w:rsidR="00331A73" w:rsidRDefault="00331A73">
      <w:pPr>
        <w:widowControl/>
        <w:spacing w:line="240" w:lineRule="auto"/>
        <w:ind w:firstLineChars="0" w:firstLine="0"/>
        <w:jc w:val="left"/>
        <w:rPr>
          <w:rFonts w:eastAsia="黑体"/>
          <w:b/>
          <w:bCs/>
          <w:kern w:val="44"/>
          <w:sz w:val="32"/>
          <w:szCs w:val="44"/>
        </w:rPr>
      </w:pPr>
      <w:r>
        <w:br w:type="page"/>
      </w:r>
    </w:p>
    <w:p w14:paraId="6C22B870" w14:textId="2953C955" w:rsidR="00807D3B" w:rsidRDefault="00BD037F" w:rsidP="00541DA6">
      <w:pPr>
        <w:pStyle w:val="1"/>
        <w:numPr>
          <w:ilvl w:val="0"/>
          <w:numId w:val="14"/>
        </w:numPr>
        <w:spacing w:before="31" w:after="31"/>
      </w:pPr>
      <w:bookmarkStart w:id="0" w:name="_Toc75188744"/>
      <w:r>
        <w:rPr>
          <w:rFonts w:hint="eastAsia"/>
        </w:rPr>
        <w:lastRenderedPageBreak/>
        <w:t>绪论</w:t>
      </w:r>
      <w:bookmarkEnd w:id="0"/>
    </w:p>
    <w:p w14:paraId="0E5F8671" w14:textId="77777777" w:rsidR="00A81480" w:rsidRPr="00A81480" w:rsidRDefault="00A81480" w:rsidP="00A81480">
      <w:pPr>
        <w:ind w:firstLine="480"/>
      </w:pPr>
    </w:p>
    <w:p w14:paraId="0B0AA3D1" w14:textId="4ADE642D" w:rsidR="00BD037F" w:rsidRDefault="00176091" w:rsidP="00541DA6">
      <w:pPr>
        <w:pStyle w:val="1"/>
        <w:numPr>
          <w:ilvl w:val="0"/>
          <w:numId w:val="14"/>
        </w:numPr>
        <w:spacing w:before="31" w:after="31"/>
      </w:pPr>
      <w:bookmarkStart w:id="1" w:name="_Toc75188745"/>
      <w:r>
        <w:rPr>
          <w:rFonts w:hint="eastAsia"/>
        </w:rPr>
        <w:lastRenderedPageBreak/>
        <w:t>适用于硫酸根离子存在条件下的固液平衡曲线测定方法</w:t>
      </w:r>
      <w:bookmarkEnd w:id="1"/>
    </w:p>
    <w:p w14:paraId="323B379B" w14:textId="4D19CC2A" w:rsidR="00BD037F" w:rsidRDefault="00BD037F" w:rsidP="00633161">
      <w:pPr>
        <w:pStyle w:val="2"/>
        <w:spacing w:before="156" w:after="156"/>
      </w:pPr>
      <w:bookmarkStart w:id="2" w:name="_Toc75188746"/>
      <w:r>
        <w:t xml:space="preserve">2.1 </w:t>
      </w:r>
      <w:r>
        <w:rPr>
          <w:rFonts w:hint="eastAsia"/>
        </w:rPr>
        <w:t>概述</w:t>
      </w:r>
      <w:bookmarkEnd w:id="2"/>
    </w:p>
    <w:p w14:paraId="71BA3E52" w14:textId="7253026D" w:rsidR="008E2A38" w:rsidRPr="008E2A38" w:rsidRDefault="008E2A38" w:rsidP="008E2A38">
      <w:pPr>
        <w:ind w:firstLine="480"/>
      </w:pPr>
      <w:r>
        <w:rPr>
          <w:rFonts w:hint="eastAsia"/>
        </w:rPr>
        <w:t>硫酸盐侵蚀过程中钙离子的溶出会对极大地改变混凝土材料的力学性能及传输性能，从而对硫酸盐侵蚀结果产生重要影响。钙溶蚀伴随着硫酸盐侵蚀而发生，目前针对钙溶蚀研究大多采用的是去离子水、硝酸铵、氯化铵等侵蚀溶液进行加速试验来测量钙溶蚀曲线，对硫酸盐侵蚀中的钙溶蚀过程研究较少，这些研究可以很好地衡量水泥基材料抗溶蚀性能的好坏，但对于预测水泥基材料受到硫酸盐侵蚀之后的实际性能并不能给出一个很好的参考。</w:t>
      </w:r>
    </w:p>
    <w:p w14:paraId="24D1155E" w14:textId="5FC2C329" w:rsidR="00BD037F" w:rsidRDefault="00BD037F" w:rsidP="00BD037F">
      <w:pPr>
        <w:ind w:firstLine="480"/>
      </w:pPr>
      <w:r>
        <w:rPr>
          <w:rFonts w:hint="eastAsia"/>
        </w:rPr>
        <w:t>自从人们开始研究钙离子固液平衡曲线以来，大多数直接测定钙离子固液平衡曲线的试验都采用了与</w:t>
      </w:r>
      <w:r>
        <w:rPr>
          <w:rFonts w:hint="eastAsia"/>
        </w:rPr>
        <w:t>Greenberge</w:t>
      </w:r>
      <w:r>
        <w:rPr>
          <w:rFonts w:hint="eastAsia"/>
        </w:rPr>
        <w:t>类似的实验方法。使用不同浓度的</w:t>
      </w:r>
      <w:r>
        <w:rPr>
          <w:rFonts w:hint="eastAsia"/>
        </w:rPr>
        <w:t>Ca(</w:t>
      </w:r>
      <w:r>
        <w:t>OH)</w:t>
      </w:r>
      <w:r>
        <w:rPr>
          <w:vertAlign w:val="subscript"/>
        </w:rPr>
        <w:t>2</w:t>
      </w:r>
      <w:r>
        <w:rPr>
          <w:rFonts w:hint="eastAsia"/>
        </w:rPr>
        <w:t>溶液去溶蚀一定量的</w:t>
      </w:r>
      <w:r>
        <w:rPr>
          <w:rFonts w:hint="eastAsia"/>
        </w:rPr>
        <w:t>CSH</w:t>
      </w:r>
      <w:r>
        <w:rPr>
          <w:rFonts w:hint="eastAsia"/>
        </w:rPr>
        <w:t>凝胶或水泥样品，使钙离子的溶蚀达到不同的平衡，分别测定平衡之后固相和液相的钙离子浓度即可绘制出钙离子溶蚀的固液平衡曲线。</w:t>
      </w:r>
    </w:p>
    <w:p w14:paraId="6D978617" w14:textId="7BF17584" w:rsidR="00176091" w:rsidRDefault="00176091" w:rsidP="00BD037F">
      <w:pPr>
        <w:ind w:firstLine="480"/>
      </w:pPr>
      <w:r>
        <w:rPr>
          <w:rFonts w:hint="eastAsia"/>
        </w:rPr>
        <w:t>在硫酸根离子存在的条件下，因为硫酸钙的溶解度小于氢氧化钙，因此水泥中有一部分已经溶蚀且以氢氧化钙的形式存在于溶液中的钙离子被转化为石膏沉淀，石膏沉淀又与水泥中的含铝相进一步反应，生成溶解度更低的钙矾石。因为沉淀的生成，导致无法直接测定硫酸根离子存在的条件下固相和液相钙离子的浓度。考虑第一步反应，反应生成的石膏是简单的，问题的复杂性主要来自于第二步生成钙矾石的反应，因为钙矾石的生成量与水泥中含铝相的量有关，且钙矾石中钙元素与硫元素的比例与石膏不同，因此也不能直接通过元素含量分析确定溶蚀后又转化为沉淀的钙离子的量</w:t>
      </w:r>
      <w:r w:rsidR="0001249F">
        <w:rPr>
          <w:rFonts w:hint="eastAsia"/>
        </w:rPr>
        <w:t>，且也不能简单地假设所有的石膏都转化为了钙矾石</w:t>
      </w:r>
      <w:r>
        <w:rPr>
          <w:rFonts w:hint="eastAsia"/>
        </w:rPr>
        <w:t>。为了能够</w:t>
      </w:r>
      <w:r w:rsidR="0001249F">
        <w:rPr>
          <w:rFonts w:hint="eastAsia"/>
        </w:rPr>
        <w:t>更加直接地测定硫酸根离子存在的条件下，本文假设硫酸根离子侵蚀过程的第二步反应对钙溶蚀过程的影响不大，只考虑生成石膏的反应对钙溶蚀的加速作用。基于此设计了使用</w:t>
      </w:r>
      <w:r w:rsidR="0001249F">
        <w:rPr>
          <w:rFonts w:hint="eastAsia"/>
        </w:rPr>
        <w:t>C-S-H</w:t>
      </w:r>
      <w:r w:rsidR="0001249F">
        <w:rPr>
          <w:rFonts w:hint="eastAsia"/>
        </w:rPr>
        <w:t>凝胶代替水泥测定钙离子固液平衡曲线的方法</w:t>
      </w:r>
      <w:r w:rsidR="008E2A38">
        <w:rPr>
          <w:rFonts w:hint="eastAsia"/>
        </w:rPr>
        <w:t>，直接测定硫酸根离子存在条件下的钙离子固液平衡曲线</w:t>
      </w:r>
      <w:r w:rsidR="0001249F">
        <w:rPr>
          <w:rFonts w:hint="eastAsia"/>
        </w:rPr>
        <w:t>。</w:t>
      </w:r>
    </w:p>
    <w:p w14:paraId="042D8BBF" w14:textId="77777777" w:rsidR="00BD037F" w:rsidRDefault="00BD037F" w:rsidP="002912A3">
      <w:pPr>
        <w:pStyle w:val="2"/>
        <w:spacing w:before="156" w:after="156"/>
      </w:pPr>
      <w:bookmarkStart w:id="3" w:name="_Toc75188747"/>
      <w:r>
        <w:t xml:space="preserve">2.2 </w:t>
      </w:r>
      <w:r w:rsidR="00D010E0">
        <w:rPr>
          <w:rFonts w:hint="eastAsia"/>
        </w:rPr>
        <w:t>实验材料</w:t>
      </w:r>
      <w:bookmarkEnd w:id="3"/>
    </w:p>
    <w:p w14:paraId="6256D4A2" w14:textId="77777777" w:rsidR="00D010E0" w:rsidRDefault="00D010E0" w:rsidP="00D010E0">
      <w:pPr>
        <w:ind w:firstLine="480"/>
      </w:pPr>
      <w:r>
        <w:rPr>
          <w:rFonts w:hint="eastAsia"/>
        </w:rPr>
        <w:t>试验中使用了两种材料进行溶蚀试验，一种是水泥净浆样品，另一种是人工合成的</w:t>
      </w:r>
      <w:r>
        <w:rPr>
          <w:rFonts w:hint="eastAsia"/>
        </w:rPr>
        <w:t>C-S-H</w:t>
      </w:r>
      <w:r>
        <w:rPr>
          <w:rFonts w:hint="eastAsia"/>
        </w:rPr>
        <w:t>凝胶样品。</w:t>
      </w:r>
    </w:p>
    <w:p w14:paraId="3828382C" w14:textId="77777777" w:rsidR="00D010E0" w:rsidRDefault="00D010E0" w:rsidP="00D010E0">
      <w:pPr>
        <w:pStyle w:val="3"/>
        <w:spacing w:before="156" w:after="156"/>
      </w:pPr>
      <w:bookmarkStart w:id="4" w:name="_Toc75188748"/>
      <w:r>
        <w:rPr>
          <w:rFonts w:hint="eastAsia"/>
        </w:rPr>
        <w:lastRenderedPageBreak/>
        <w:t>2</w:t>
      </w:r>
      <w:r>
        <w:t xml:space="preserve">.2.1 </w:t>
      </w:r>
      <w:r w:rsidR="002912A3">
        <w:rPr>
          <w:rFonts w:hint="eastAsia"/>
        </w:rPr>
        <w:t>水泥</w:t>
      </w:r>
      <w:bookmarkEnd w:id="4"/>
    </w:p>
    <w:p w14:paraId="79FFCA58" w14:textId="4D320F3B" w:rsidR="00D010E0" w:rsidRDefault="002912A3" w:rsidP="00D010E0">
      <w:pPr>
        <w:ind w:firstLine="480"/>
      </w:pPr>
      <w:r>
        <w:rPr>
          <w:rFonts w:hint="eastAsia"/>
        </w:rPr>
        <w:t>实验室用的是你为</w:t>
      </w:r>
      <w:r w:rsidR="00D010E0">
        <w:rPr>
          <w:rFonts w:hint="eastAsia"/>
        </w:rPr>
        <w:t>海螺牌</w:t>
      </w:r>
      <w:r w:rsidR="00D010E0">
        <w:rPr>
          <w:rFonts w:hint="eastAsia"/>
        </w:rPr>
        <w:t>4</w:t>
      </w:r>
      <w:r w:rsidR="00D010E0">
        <w:t>2</w:t>
      </w:r>
      <w:r w:rsidR="00D010E0">
        <w:rPr>
          <w:rFonts w:hint="eastAsia"/>
        </w:rPr>
        <w:t>.</w:t>
      </w:r>
      <w:r w:rsidR="00D010E0">
        <w:t>5</w:t>
      </w:r>
      <w:r w:rsidR="00D010E0">
        <w:rPr>
          <w:rFonts w:hint="eastAsia"/>
        </w:rPr>
        <w:t>R</w:t>
      </w:r>
      <w:r>
        <w:rPr>
          <w:rFonts w:hint="eastAsia"/>
        </w:rPr>
        <w:t>早强水泥，水泥化学组成和矿物组成如</w:t>
      </w:r>
      <w:r>
        <w:fldChar w:fldCharType="begin"/>
      </w:r>
      <w:r>
        <w:instrText xml:space="preserve"> </w:instrText>
      </w:r>
      <w:r>
        <w:rPr>
          <w:rFonts w:hint="eastAsia"/>
        </w:rPr>
        <w:instrText>REF _Ref75036085 \h</w:instrText>
      </w:r>
      <w:r>
        <w:instrText xml:space="preserve"> </w:instrText>
      </w:r>
      <w:r>
        <w:fldChar w:fldCharType="separate"/>
      </w:r>
      <w:r w:rsidR="0080092E">
        <w:rPr>
          <w:rFonts w:hint="eastAsia"/>
        </w:rPr>
        <w:t>表</w:t>
      </w:r>
      <w:r w:rsidR="0080092E">
        <w:rPr>
          <w:rFonts w:hint="eastAsia"/>
        </w:rPr>
        <w:t xml:space="preserve"> </w:t>
      </w:r>
      <w:r w:rsidR="0080092E">
        <w:rPr>
          <w:noProof/>
        </w:rPr>
        <w:t>2</w:t>
      </w:r>
      <w:r w:rsidR="0080092E">
        <w:noBreakHyphen/>
      </w:r>
      <w:r w:rsidR="0080092E">
        <w:rPr>
          <w:noProof/>
        </w:rPr>
        <w:t>1</w:t>
      </w:r>
      <w:r>
        <w:fldChar w:fldCharType="end"/>
      </w:r>
      <w:r>
        <w:rPr>
          <w:rFonts w:hint="eastAsia"/>
        </w:rPr>
        <w:t>、</w:t>
      </w:r>
      <w:r w:rsidR="00D010E0">
        <w:rPr>
          <w:rFonts w:hint="eastAsia"/>
        </w:rPr>
        <w:t>，水灰比为</w:t>
      </w:r>
      <w:r w:rsidR="00D010E0">
        <w:rPr>
          <w:rFonts w:hint="eastAsia"/>
        </w:rPr>
        <w:t>0</w:t>
      </w:r>
      <w:r w:rsidR="00D010E0">
        <w:t>.4</w:t>
      </w:r>
      <w:r w:rsidR="00D010E0">
        <w:rPr>
          <w:rFonts w:hint="eastAsia"/>
        </w:rPr>
        <w:t>，制备过程采用标准的水泥砂浆试件制备工艺，试件大小为</w:t>
      </w:r>
      <w:r w:rsidR="00D010E0">
        <w:rPr>
          <w:rFonts w:hint="eastAsia"/>
        </w:rPr>
        <w:t>4</w:t>
      </w:r>
      <w:r w:rsidR="00D010E0">
        <w:t xml:space="preserve">0 </w:t>
      </w:r>
      <w:r w:rsidR="00D010E0">
        <w:rPr>
          <w:rFonts w:hint="eastAsia"/>
        </w:rPr>
        <w:t>mm</w:t>
      </w:r>
      <w:r w:rsidR="00D010E0">
        <w:t xml:space="preserve"> </w:t>
      </w:r>
      <w:r w:rsidR="00D010E0" w:rsidRPr="00D010E0">
        <w:rPr>
          <w:rFonts w:hint="eastAsia"/>
        </w:rPr>
        <w:t>×</w:t>
      </w:r>
      <w:r w:rsidR="00D010E0">
        <w:rPr>
          <w:rFonts w:hint="eastAsia"/>
        </w:rPr>
        <w:t xml:space="preserve"> </w:t>
      </w:r>
      <w:r w:rsidR="00D010E0">
        <w:t xml:space="preserve">40 </w:t>
      </w:r>
      <w:r w:rsidR="00D010E0">
        <w:rPr>
          <w:rFonts w:hint="eastAsia"/>
        </w:rPr>
        <w:t>mm</w:t>
      </w:r>
      <w:r w:rsidR="00D010E0">
        <w:t xml:space="preserve"> </w:t>
      </w:r>
      <w:r w:rsidR="00D010E0" w:rsidRPr="00D010E0">
        <w:rPr>
          <w:rFonts w:hint="eastAsia"/>
        </w:rPr>
        <w:t>×</w:t>
      </w:r>
      <w:r w:rsidR="00D010E0">
        <w:rPr>
          <w:rFonts w:hint="eastAsia"/>
        </w:rPr>
        <w:t>1</w:t>
      </w:r>
      <w:r w:rsidR="00D010E0">
        <w:t xml:space="preserve">60 </w:t>
      </w:r>
      <w:r w:rsidR="00D010E0">
        <w:rPr>
          <w:rFonts w:hint="eastAsia"/>
        </w:rPr>
        <w:t>mm</w:t>
      </w:r>
      <w:r w:rsidR="00D010E0">
        <w:rPr>
          <w:rFonts w:hint="eastAsia"/>
        </w:rPr>
        <w:t>。试件在室温条件下养护</w:t>
      </w:r>
      <w:r w:rsidR="001E360F">
        <w:t>3</w:t>
      </w:r>
      <w:r w:rsidR="00D010E0">
        <w:rPr>
          <w:rFonts w:hint="eastAsia"/>
        </w:rPr>
        <w:t>个月以上，以保证试件具有较高的水化率。</w:t>
      </w:r>
    </w:p>
    <w:p w14:paraId="6502946B" w14:textId="5AB9889D" w:rsidR="00D010E0" w:rsidRDefault="001E360F" w:rsidP="001E360F">
      <w:pPr>
        <w:pStyle w:val="a9"/>
      </w:pPr>
      <w:bookmarkStart w:id="5" w:name="_Ref75036085"/>
      <w:r>
        <w:rPr>
          <w:rFonts w:hint="eastAsia"/>
        </w:rPr>
        <w:t>表</w:t>
      </w:r>
      <w:r>
        <w:rPr>
          <w:rFonts w:hint="eastAsia"/>
        </w:rPr>
        <w:t xml:space="preserve"> </w:t>
      </w:r>
      <w:r w:rsidR="00AF48C3">
        <w:fldChar w:fldCharType="begin"/>
      </w:r>
      <w:r w:rsidR="00AF48C3">
        <w:instrText xml:space="preserve"> </w:instrText>
      </w:r>
      <w:r w:rsidR="00AF48C3">
        <w:rPr>
          <w:rFonts w:hint="eastAsia"/>
        </w:rPr>
        <w:instrText>STYLEREF 1 \s</w:instrText>
      </w:r>
      <w:r w:rsidR="00AF48C3">
        <w:instrText xml:space="preserve"> </w:instrText>
      </w:r>
      <w:r w:rsidR="00AF48C3">
        <w:fldChar w:fldCharType="separate"/>
      </w:r>
      <w:r w:rsidR="00AF48C3">
        <w:rPr>
          <w:noProof/>
        </w:rPr>
        <w:t>2</w:t>
      </w:r>
      <w:r w:rsidR="00AF48C3">
        <w:fldChar w:fldCharType="end"/>
      </w:r>
      <w:r w:rsidR="00AF48C3">
        <w:noBreakHyphen/>
      </w:r>
      <w:r w:rsidR="00AF48C3">
        <w:fldChar w:fldCharType="begin"/>
      </w:r>
      <w:r w:rsidR="00AF48C3">
        <w:instrText xml:space="preserve"> </w:instrText>
      </w:r>
      <w:r w:rsidR="00AF48C3">
        <w:rPr>
          <w:rFonts w:hint="eastAsia"/>
        </w:rPr>
        <w:instrText xml:space="preserve">SEQ </w:instrText>
      </w:r>
      <w:r w:rsidR="00AF48C3">
        <w:rPr>
          <w:rFonts w:hint="eastAsia"/>
        </w:rPr>
        <w:instrText>表</w:instrText>
      </w:r>
      <w:r w:rsidR="00AF48C3">
        <w:rPr>
          <w:rFonts w:hint="eastAsia"/>
        </w:rPr>
        <w:instrText xml:space="preserve"> \* ARABIC \s 1</w:instrText>
      </w:r>
      <w:r w:rsidR="00AF48C3">
        <w:instrText xml:space="preserve"> </w:instrText>
      </w:r>
      <w:r w:rsidR="00AF48C3">
        <w:fldChar w:fldCharType="separate"/>
      </w:r>
      <w:r w:rsidR="00AF48C3">
        <w:rPr>
          <w:noProof/>
        </w:rPr>
        <w:t>1</w:t>
      </w:r>
      <w:r w:rsidR="00AF48C3">
        <w:fldChar w:fldCharType="end"/>
      </w:r>
      <w:bookmarkEnd w:id="5"/>
      <w:r>
        <w:t xml:space="preserve"> </w:t>
      </w:r>
      <w:r>
        <w:rPr>
          <w:rFonts w:hint="eastAsia"/>
        </w:rPr>
        <w:t>水泥的化学组成</w:t>
      </w:r>
      <w:r w:rsidR="002912A3">
        <w:rPr>
          <w:rFonts w:hint="eastAsia"/>
        </w:rPr>
        <w:t>（质量百分数，</w:t>
      </w:r>
      <w:r w:rsidR="002912A3">
        <w:rPr>
          <w:rFonts w:hint="eastAsia"/>
        </w:rPr>
        <w:t>%</w:t>
      </w:r>
      <w:r w:rsidR="002912A3">
        <w:rPr>
          <w:rFonts w:hint="eastAsia"/>
        </w:rPr>
        <w:t>）</w:t>
      </w:r>
    </w:p>
    <w:tbl>
      <w:tblPr>
        <w:tblStyle w:val="11"/>
        <w:tblW w:w="0" w:type="auto"/>
        <w:tblBorders>
          <w:insideH w:val="single" w:sz="6" w:space="0" w:color="auto"/>
        </w:tblBorders>
        <w:tblLook w:val="04A0" w:firstRow="1" w:lastRow="0" w:firstColumn="1" w:lastColumn="0" w:noHBand="0" w:noVBand="1"/>
      </w:tblPr>
      <w:tblGrid>
        <w:gridCol w:w="1134"/>
        <w:gridCol w:w="1024"/>
        <w:gridCol w:w="1025"/>
        <w:gridCol w:w="1024"/>
        <w:gridCol w:w="1025"/>
        <w:gridCol w:w="1024"/>
        <w:gridCol w:w="1025"/>
        <w:gridCol w:w="1025"/>
      </w:tblGrid>
      <w:tr w:rsidR="001E360F" w:rsidRPr="001E360F" w14:paraId="082CB039" w14:textId="77777777" w:rsidTr="001E360F">
        <w:trPr>
          <w:cnfStyle w:val="100000000000" w:firstRow="1" w:lastRow="0" w:firstColumn="0" w:lastColumn="0" w:oddVBand="0" w:evenVBand="0" w:oddHBand="0" w:evenHBand="0" w:firstRowFirstColumn="0" w:firstRowLastColumn="0" w:lastRowFirstColumn="0" w:lastRowLastColumn="0"/>
        </w:trPr>
        <w:tc>
          <w:tcPr>
            <w:tcW w:w="1134" w:type="dxa"/>
            <w:tcBorders>
              <w:top w:val="single" w:sz="12" w:space="0" w:color="auto"/>
            </w:tcBorders>
          </w:tcPr>
          <w:p w14:paraId="2F04AFDA" w14:textId="77777777" w:rsidR="001E360F" w:rsidRPr="001E360F" w:rsidRDefault="001E360F" w:rsidP="001E360F">
            <w:pPr>
              <w:adjustRightInd w:val="0"/>
              <w:snapToGrid w:val="0"/>
              <w:spacing w:line="288" w:lineRule="auto"/>
              <w:ind w:firstLineChars="0" w:firstLine="0"/>
              <w:jc w:val="center"/>
              <w:rPr>
                <w:color w:val="000000"/>
                <w:sz w:val="21"/>
                <w:szCs w:val="21"/>
              </w:rPr>
            </w:pPr>
            <w:r w:rsidRPr="001E360F">
              <w:rPr>
                <w:color w:val="000000"/>
                <w:sz w:val="21"/>
                <w:szCs w:val="21"/>
              </w:rPr>
              <w:t>成分</w:t>
            </w:r>
          </w:p>
        </w:tc>
        <w:tc>
          <w:tcPr>
            <w:tcW w:w="1024" w:type="dxa"/>
            <w:tcBorders>
              <w:top w:val="single" w:sz="12" w:space="0" w:color="auto"/>
            </w:tcBorders>
          </w:tcPr>
          <w:p w14:paraId="61DB1602" w14:textId="77777777" w:rsidR="001E360F" w:rsidRPr="001E360F" w:rsidRDefault="001E360F" w:rsidP="001E360F">
            <w:pPr>
              <w:adjustRightInd w:val="0"/>
              <w:snapToGrid w:val="0"/>
              <w:spacing w:line="288" w:lineRule="auto"/>
              <w:ind w:firstLineChars="0" w:firstLine="0"/>
              <w:jc w:val="center"/>
              <w:rPr>
                <w:color w:val="000000"/>
                <w:sz w:val="21"/>
                <w:szCs w:val="21"/>
              </w:rPr>
            </w:pPr>
            <w:r w:rsidRPr="001E360F">
              <w:rPr>
                <w:color w:val="000000"/>
                <w:sz w:val="21"/>
                <w:szCs w:val="21"/>
              </w:rPr>
              <w:t>CaO</w:t>
            </w:r>
          </w:p>
        </w:tc>
        <w:tc>
          <w:tcPr>
            <w:tcW w:w="1025" w:type="dxa"/>
            <w:tcBorders>
              <w:top w:val="single" w:sz="12" w:space="0" w:color="auto"/>
            </w:tcBorders>
          </w:tcPr>
          <w:p w14:paraId="2CE8466F" w14:textId="77777777" w:rsidR="001E360F" w:rsidRPr="001E360F" w:rsidRDefault="001E360F" w:rsidP="001E360F">
            <w:pPr>
              <w:adjustRightInd w:val="0"/>
              <w:snapToGrid w:val="0"/>
              <w:spacing w:line="288" w:lineRule="auto"/>
              <w:ind w:firstLineChars="0" w:firstLine="0"/>
              <w:jc w:val="center"/>
              <w:rPr>
                <w:color w:val="000000"/>
                <w:sz w:val="21"/>
                <w:szCs w:val="21"/>
                <w:vertAlign w:val="subscript"/>
              </w:rPr>
            </w:pPr>
            <w:r w:rsidRPr="001E360F">
              <w:rPr>
                <w:color w:val="000000"/>
                <w:sz w:val="21"/>
                <w:szCs w:val="21"/>
              </w:rPr>
              <w:t>SiO</w:t>
            </w:r>
            <w:r w:rsidRPr="001E360F">
              <w:rPr>
                <w:color w:val="000000"/>
                <w:sz w:val="21"/>
                <w:szCs w:val="21"/>
                <w:vertAlign w:val="subscript"/>
              </w:rPr>
              <w:t>2</w:t>
            </w:r>
          </w:p>
        </w:tc>
        <w:tc>
          <w:tcPr>
            <w:tcW w:w="1024" w:type="dxa"/>
            <w:tcBorders>
              <w:top w:val="single" w:sz="12" w:space="0" w:color="auto"/>
            </w:tcBorders>
          </w:tcPr>
          <w:p w14:paraId="65E2E5E4" w14:textId="77777777" w:rsidR="001E360F" w:rsidRPr="001E360F" w:rsidRDefault="001E360F" w:rsidP="001E360F">
            <w:pPr>
              <w:adjustRightInd w:val="0"/>
              <w:snapToGrid w:val="0"/>
              <w:spacing w:line="288" w:lineRule="auto"/>
              <w:ind w:firstLineChars="0" w:firstLine="0"/>
              <w:jc w:val="center"/>
              <w:rPr>
                <w:color w:val="000000"/>
                <w:sz w:val="21"/>
                <w:szCs w:val="21"/>
                <w:vertAlign w:val="subscript"/>
              </w:rPr>
            </w:pPr>
            <w:r w:rsidRPr="001E360F">
              <w:rPr>
                <w:color w:val="000000"/>
                <w:sz w:val="21"/>
                <w:szCs w:val="21"/>
              </w:rPr>
              <w:t>Al</w:t>
            </w:r>
            <w:r w:rsidRPr="001E360F">
              <w:rPr>
                <w:color w:val="000000"/>
                <w:sz w:val="21"/>
                <w:szCs w:val="21"/>
                <w:vertAlign w:val="subscript"/>
              </w:rPr>
              <w:t>2</w:t>
            </w:r>
            <w:r w:rsidRPr="001E360F">
              <w:rPr>
                <w:color w:val="000000"/>
                <w:sz w:val="21"/>
                <w:szCs w:val="21"/>
              </w:rPr>
              <w:t>O</w:t>
            </w:r>
            <w:r w:rsidRPr="001E360F">
              <w:rPr>
                <w:color w:val="000000"/>
                <w:sz w:val="21"/>
                <w:szCs w:val="21"/>
                <w:vertAlign w:val="subscript"/>
              </w:rPr>
              <w:t>3</w:t>
            </w:r>
          </w:p>
        </w:tc>
        <w:tc>
          <w:tcPr>
            <w:tcW w:w="1025" w:type="dxa"/>
            <w:tcBorders>
              <w:top w:val="single" w:sz="12" w:space="0" w:color="auto"/>
            </w:tcBorders>
          </w:tcPr>
          <w:p w14:paraId="4C9A464D" w14:textId="77777777" w:rsidR="001E360F" w:rsidRPr="001E360F" w:rsidRDefault="001E360F" w:rsidP="001E360F">
            <w:pPr>
              <w:adjustRightInd w:val="0"/>
              <w:snapToGrid w:val="0"/>
              <w:spacing w:line="288" w:lineRule="auto"/>
              <w:ind w:firstLineChars="0" w:firstLine="0"/>
              <w:jc w:val="center"/>
              <w:rPr>
                <w:color w:val="000000"/>
                <w:sz w:val="21"/>
                <w:szCs w:val="21"/>
                <w:vertAlign w:val="subscript"/>
              </w:rPr>
            </w:pPr>
            <w:r w:rsidRPr="001E360F">
              <w:rPr>
                <w:color w:val="000000"/>
                <w:sz w:val="21"/>
                <w:szCs w:val="21"/>
              </w:rPr>
              <w:t>Fe</w:t>
            </w:r>
            <w:r w:rsidRPr="001E360F">
              <w:rPr>
                <w:color w:val="000000"/>
                <w:sz w:val="21"/>
                <w:szCs w:val="21"/>
                <w:vertAlign w:val="subscript"/>
              </w:rPr>
              <w:t>2</w:t>
            </w:r>
            <w:r w:rsidRPr="001E360F">
              <w:rPr>
                <w:color w:val="000000"/>
                <w:sz w:val="21"/>
                <w:szCs w:val="21"/>
              </w:rPr>
              <w:t>O</w:t>
            </w:r>
            <w:r w:rsidRPr="001E360F">
              <w:rPr>
                <w:color w:val="000000"/>
                <w:sz w:val="21"/>
                <w:szCs w:val="21"/>
                <w:vertAlign w:val="subscript"/>
              </w:rPr>
              <w:t>3</w:t>
            </w:r>
          </w:p>
        </w:tc>
        <w:tc>
          <w:tcPr>
            <w:tcW w:w="1024" w:type="dxa"/>
            <w:tcBorders>
              <w:top w:val="single" w:sz="12" w:space="0" w:color="auto"/>
            </w:tcBorders>
          </w:tcPr>
          <w:p w14:paraId="5587D615" w14:textId="77777777" w:rsidR="001E360F" w:rsidRPr="001E360F" w:rsidRDefault="001E360F" w:rsidP="001E360F">
            <w:pPr>
              <w:adjustRightInd w:val="0"/>
              <w:snapToGrid w:val="0"/>
              <w:spacing w:line="288" w:lineRule="auto"/>
              <w:ind w:firstLineChars="0" w:firstLine="0"/>
              <w:jc w:val="center"/>
              <w:rPr>
                <w:color w:val="000000"/>
                <w:sz w:val="21"/>
                <w:szCs w:val="21"/>
              </w:rPr>
            </w:pPr>
            <w:r w:rsidRPr="001E360F">
              <w:rPr>
                <w:color w:val="000000"/>
                <w:sz w:val="21"/>
                <w:szCs w:val="21"/>
              </w:rPr>
              <w:t>MgO</w:t>
            </w:r>
          </w:p>
        </w:tc>
        <w:tc>
          <w:tcPr>
            <w:tcW w:w="1025" w:type="dxa"/>
            <w:tcBorders>
              <w:top w:val="single" w:sz="12" w:space="0" w:color="auto"/>
            </w:tcBorders>
          </w:tcPr>
          <w:p w14:paraId="572CC2DD" w14:textId="77777777" w:rsidR="001E360F" w:rsidRPr="001E360F" w:rsidRDefault="001E360F" w:rsidP="001E360F">
            <w:pPr>
              <w:adjustRightInd w:val="0"/>
              <w:snapToGrid w:val="0"/>
              <w:spacing w:line="288" w:lineRule="auto"/>
              <w:ind w:firstLineChars="0" w:firstLine="0"/>
              <w:jc w:val="center"/>
              <w:rPr>
                <w:color w:val="000000"/>
                <w:sz w:val="21"/>
                <w:szCs w:val="21"/>
                <w:vertAlign w:val="subscript"/>
              </w:rPr>
            </w:pPr>
            <w:r w:rsidRPr="001E360F">
              <w:rPr>
                <w:color w:val="000000"/>
                <w:sz w:val="21"/>
                <w:szCs w:val="21"/>
              </w:rPr>
              <w:t>SO</w:t>
            </w:r>
            <w:r w:rsidRPr="001E360F">
              <w:rPr>
                <w:color w:val="000000"/>
                <w:sz w:val="21"/>
                <w:szCs w:val="21"/>
                <w:vertAlign w:val="subscript"/>
              </w:rPr>
              <w:t>3</w:t>
            </w:r>
          </w:p>
        </w:tc>
        <w:tc>
          <w:tcPr>
            <w:tcW w:w="1025" w:type="dxa"/>
            <w:tcBorders>
              <w:top w:val="single" w:sz="12" w:space="0" w:color="auto"/>
            </w:tcBorders>
          </w:tcPr>
          <w:p w14:paraId="6B3C6CF4" w14:textId="77777777" w:rsidR="001E360F" w:rsidRPr="001E360F" w:rsidRDefault="001E360F" w:rsidP="001E360F">
            <w:pPr>
              <w:adjustRightInd w:val="0"/>
              <w:snapToGrid w:val="0"/>
              <w:spacing w:line="288" w:lineRule="auto"/>
              <w:ind w:firstLineChars="0" w:firstLine="0"/>
              <w:jc w:val="center"/>
              <w:rPr>
                <w:color w:val="000000"/>
                <w:sz w:val="21"/>
                <w:szCs w:val="21"/>
              </w:rPr>
            </w:pPr>
            <w:r w:rsidRPr="001E360F">
              <w:rPr>
                <w:color w:val="000000"/>
                <w:sz w:val="21"/>
                <w:szCs w:val="21"/>
              </w:rPr>
              <w:t>其他</w:t>
            </w:r>
          </w:p>
        </w:tc>
      </w:tr>
      <w:tr w:rsidR="001E360F" w:rsidRPr="001E360F" w14:paraId="708A1112" w14:textId="77777777" w:rsidTr="001E360F">
        <w:tc>
          <w:tcPr>
            <w:tcW w:w="1134" w:type="dxa"/>
          </w:tcPr>
          <w:p w14:paraId="35713D9E" w14:textId="77777777" w:rsidR="001E360F" w:rsidRPr="001E360F" w:rsidRDefault="001E360F" w:rsidP="001E360F">
            <w:pPr>
              <w:adjustRightInd w:val="0"/>
              <w:snapToGrid w:val="0"/>
              <w:spacing w:line="288" w:lineRule="auto"/>
              <w:ind w:firstLineChars="0" w:firstLine="0"/>
              <w:jc w:val="center"/>
              <w:rPr>
                <w:color w:val="000000"/>
                <w:sz w:val="21"/>
                <w:szCs w:val="21"/>
              </w:rPr>
            </w:pPr>
            <w:r w:rsidRPr="001E360F">
              <w:rPr>
                <w:color w:val="000000"/>
                <w:sz w:val="21"/>
                <w:szCs w:val="21"/>
              </w:rPr>
              <w:t>质量分数</w:t>
            </w:r>
          </w:p>
        </w:tc>
        <w:tc>
          <w:tcPr>
            <w:tcW w:w="1024" w:type="dxa"/>
          </w:tcPr>
          <w:p w14:paraId="5455B81B" w14:textId="77777777" w:rsidR="001E360F" w:rsidRPr="001E360F" w:rsidRDefault="001E360F" w:rsidP="001E360F">
            <w:pPr>
              <w:adjustRightInd w:val="0"/>
              <w:snapToGrid w:val="0"/>
              <w:spacing w:line="288" w:lineRule="auto"/>
              <w:ind w:firstLineChars="0" w:firstLine="0"/>
              <w:jc w:val="center"/>
              <w:rPr>
                <w:color w:val="000000"/>
                <w:sz w:val="21"/>
                <w:szCs w:val="21"/>
              </w:rPr>
            </w:pPr>
            <w:r w:rsidRPr="001E360F">
              <w:rPr>
                <w:color w:val="000000"/>
                <w:sz w:val="21"/>
                <w:szCs w:val="21"/>
              </w:rPr>
              <w:t>63.39</w:t>
            </w:r>
          </w:p>
        </w:tc>
        <w:tc>
          <w:tcPr>
            <w:tcW w:w="1025" w:type="dxa"/>
          </w:tcPr>
          <w:p w14:paraId="7784B840" w14:textId="77777777" w:rsidR="001E360F" w:rsidRPr="001E360F" w:rsidRDefault="001E360F" w:rsidP="001E360F">
            <w:pPr>
              <w:adjustRightInd w:val="0"/>
              <w:snapToGrid w:val="0"/>
              <w:spacing w:line="288" w:lineRule="auto"/>
              <w:ind w:firstLineChars="0" w:firstLine="0"/>
              <w:jc w:val="center"/>
              <w:rPr>
                <w:color w:val="000000"/>
                <w:sz w:val="21"/>
                <w:szCs w:val="21"/>
              </w:rPr>
            </w:pPr>
            <w:r w:rsidRPr="001E360F">
              <w:rPr>
                <w:color w:val="000000"/>
                <w:sz w:val="21"/>
                <w:szCs w:val="21"/>
              </w:rPr>
              <w:t>22.09</w:t>
            </w:r>
          </w:p>
        </w:tc>
        <w:tc>
          <w:tcPr>
            <w:tcW w:w="1024" w:type="dxa"/>
          </w:tcPr>
          <w:p w14:paraId="399D644A" w14:textId="77777777" w:rsidR="001E360F" w:rsidRPr="001E360F" w:rsidRDefault="001E360F" w:rsidP="001E360F">
            <w:pPr>
              <w:adjustRightInd w:val="0"/>
              <w:snapToGrid w:val="0"/>
              <w:spacing w:line="288" w:lineRule="auto"/>
              <w:ind w:firstLineChars="0" w:firstLine="0"/>
              <w:jc w:val="center"/>
              <w:rPr>
                <w:color w:val="000000"/>
                <w:sz w:val="21"/>
                <w:szCs w:val="21"/>
              </w:rPr>
            </w:pPr>
            <w:r w:rsidRPr="001E360F">
              <w:rPr>
                <w:color w:val="000000"/>
                <w:sz w:val="21"/>
                <w:szCs w:val="21"/>
              </w:rPr>
              <w:t>5.57</w:t>
            </w:r>
          </w:p>
        </w:tc>
        <w:tc>
          <w:tcPr>
            <w:tcW w:w="1025" w:type="dxa"/>
          </w:tcPr>
          <w:p w14:paraId="661D3A3B" w14:textId="77777777" w:rsidR="001E360F" w:rsidRPr="001E360F" w:rsidRDefault="001E360F" w:rsidP="001E360F">
            <w:pPr>
              <w:adjustRightInd w:val="0"/>
              <w:snapToGrid w:val="0"/>
              <w:spacing w:line="288" w:lineRule="auto"/>
              <w:ind w:firstLineChars="0" w:firstLine="0"/>
              <w:jc w:val="center"/>
              <w:rPr>
                <w:color w:val="000000"/>
                <w:sz w:val="21"/>
                <w:szCs w:val="21"/>
              </w:rPr>
            </w:pPr>
            <w:r w:rsidRPr="001E360F">
              <w:rPr>
                <w:color w:val="000000"/>
                <w:sz w:val="21"/>
                <w:szCs w:val="21"/>
              </w:rPr>
              <w:t>3.53</w:t>
            </w:r>
          </w:p>
        </w:tc>
        <w:tc>
          <w:tcPr>
            <w:tcW w:w="1024" w:type="dxa"/>
          </w:tcPr>
          <w:p w14:paraId="0A4FD0FD" w14:textId="77777777" w:rsidR="001E360F" w:rsidRPr="001E360F" w:rsidRDefault="001E360F" w:rsidP="001E360F">
            <w:pPr>
              <w:adjustRightInd w:val="0"/>
              <w:snapToGrid w:val="0"/>
              <w:spacing w:line="288" w:lineRule="auto"/>
              <w:ind w:firstLineChars="0" w:firstLine="0"/>
              <w:jc w:val="center"/>
              <w:rPr>
                <w:color w:val="000000"/>
                <w:sz w:val="21"/>
                <w:szCs w:val="21"/>
              </w:rPr>
            </w:pPr>
            <w:r w:rsidRPr="001E360F">
              <w:rPr>
                <w:color w:val="000000"/>
                <w:sz w:val="21"/>
                <w:szCs w:val="21"/>
              </w:rPr>
              <w:t>1.54</w:t>
            </w:r>
          </w:p>
        </w:tc>
        <w:tc>
          <w:tcPr>
            <w:tcW w:w="1025" w:type="dxa"/>
          </w:tcPr>
          <w:p w14:paraId="33112E70" w14:textId="77777777" w:rsidR="001E360F" w:rsidRPr="001E360F" w:rsidRDefault="001E360F" w:rsidP="001E360F">
            <w:pPr>
              <w:adjustRightInd w:val="0"/>
              <w:snapToGrid w:val="0"/>
              <w:spacing w:line="288" w:lineRule="auto"/>
              <w:ind w:firstLineChars="0" w:firstLine="0"/>
              <w:jc w:val="center"/>
              <w:rPr>
                <w:color w:val="000000"/>
                <w:sz w:val="21"/>
                <w:szCs w:val="21"/>
              </w:rPr>
            </w:pPr>
            <w:r w:rsidRPr="001E360F">
              <w:rPr>
                <w:color w:val="000000"/>
                <w:sz w:val="21"/>
                <w:szCs w:val="21"/>
              </w:rPr>
              <w:t>2.31</w:t>
            </w:r>
          </w:p>
        </w:tc>
        <w:tc>
          <w:tcPr>
            <w:tcW w:w="1025" w:type="dxa"/>
          </w:tcPr>
          <w:p w14:paraId="352F3ED4" w14:textId="77777777" w:rsidR="001E360F" w:rsidRPr="001E360F" w:rsidRDefault="001E360F" w:rsidP="001E360F">
            <w:pPr>
              <w:adjustRightInd w:val="0"/>
              <w:snapToGrid w:val="0"/>
              <w:spacing w:line="288" w:lineRule="auto"/>
              <w:ind w:firstLineChars="0" w:firstLine="0"/>
              <w:jc w:val="center"/>
              <w:rPr>
                <w:color w:val="000000"/>
                <w:sz w:val="21"/>
                <w:szCs w:val="21"/>
              </w:rPr>
            </w:pPr>
            <w:r w:rsidRPr="001E360F">
              <w:rPr>
                <w:color w:val="000000"/>
                <w:sz w:val="21"/>
                <w:szCs w:val="21"/>
              </w:rPr>
              <w:t>1.57</w:t>
            </w:r>
          </w:p>
        </w:tc>
      </w:tr>
    </w:tbl>
    <w:p w14:paraId="7BBDD95F" w14:textId="28BA4001" w:rsidR="002912A3" w:rsidRDefault="002912A3" w:rsidP="002912A3">
      <w:pPr>
        <w:pStyle w:val="a9"/>
      </w:pPr>
      <w:r>
        <w:rPr>
          <w:rFonts w:hint="eastAsia"/>
        </w:rPr>
        <w:t>表</w:t>
      </w:r>
      <w:r>
        <w:rPr>
          <w:rFonts w:hint="eastAsia"/>
        </w:rPr>
        <w:t xml:space="preserve"> </w:t>
      </w:r>
      <w:r w:rsidR="00AF48C3">
        <w:fldChar w:fldCharType="begin"/>
      </w:r>
      <w:r w:rsidR="00AF48C3">
        <w:instrText xml:space="preserve"> </w:instrText>
      </w:r>
      <w:r w:rsidR="00AF48C3">
        <w:rPr>
          <w:rFonts w:hint="eastAsia"/>
        </w:rPr>
        <w:instrText>STYLEREF 1 \s</w:instrText>
      </w:r>
      <w:r w:rsidR="00AF48C3">
        <w:instrText xml:space="preserve"> </w:instrText>
      </w:r>
      <w:r w:rsidR="00AF48C3">
        <w:fldChar w:fldCharType="separate"/>
      </w:r>
      <w:r w:rsidR="00AF48C3">
        <w:rPr>
          <w:noProof/>
        </w:rPr>
        <w:t>2</w:t>
      </w:r>
      <w:r w:rsidR="00AF48C3">
        <w:fldChar w:fldCharType="end"/>
      </w:r>
      <w:r w:rsidR="00AF48C3">
        <w:noBreakHyphen/>
      </w:r>
      <w:r w:rsidR="00AF48C3">
        <w:fldChar w:fldCharType="begin"/>
      </w:r>
      <w:r w:rsidR="00AF48C3">
        <w:instrText xml:space="preserve"> </w:instrText>
      </w:r>
      <w:r w:rsidR="00AF48C3">
        <w:rPr>
          <w:rFonts w:hint="eastAsia"/>
        </w:rPr>
        <w:instrText xml:space="preserve">SEQ </w:instrText>
      </w:r>
      <w:r w:rsidR="00AF48C3">
        <w:rPr>
          <w:rFonts w:hint="eastAsia"/>
        </w:rPr>
        <w:instrText>表</w:instrText>
      </w:r>
      <w:r w:rsidR="00AF48C3">
        <w:rPr>
          <w:rFonts w:hint="eastAsia"/>
        </w:rPr>
        <w:instrText xml:space="preserve"> \* ARABIC \s 1</w:instrText>
      </w:r>
      <w:r w:rsidR="00AF48C3">
        <w:instrText xml:space="preserve"> </w:instrText>
      </w:r>
      <w:r w:rsidR="00AF48C3">
        <w:fldChar w:fldCharType="separate"/>
      </w:r>
      <w:r w:rsidR="00AF48C3">
        <w:rPr>
          <w:noProof/>
        </w:rPr>
        <w:t>2</w:t>
      </w:r>
      <w:r w:rsidR="00AF48C3">
        <w:fldChar w:fldCharType="end"/>
      </w:r>
      <w:r>
        <w:t xml:space="preserve"> </w:t>
      </w:r>
      <w:commentRangeStart w:id="6"/>
      <w:r w:rsidRPr="00932127">
        <w:rPr>
          <w:rFonts w:hint="eastAsia"/>
          <w:highlight w:val="yellow"/>
        </w:rPr>
        <w:t>水泥的矿物组成</w:t>
      </w:r>
      <w:commentRangeEnd w:id="6"/>
      <w:r w:rsidR="00932127">
        <w:rPr>
          <w:rStyle w:val="af2"/>
          <w:bCs w:val="0"/>
          <w:kern w:val="2"/>
        </w:rPr>
        <w:commentReference w:id="6"/>
      </w:r>
      <w:r w:rsidRPr="00932127">
        <w:rPr>
          <w:rFonts w:hint="eastAsia"/>
          <w:highlight w:val="yellow"/>
        </w:rPr>
        <w:t>（</w:t>
      </w:r>
      <w:r>
        <w:rPr>
          <w:rFonts w:hint="eastAsia"/>
        </w:rPr>
        <w:t>质量百分数，</w:t>
      </w:r>
      <w:r>
        <w:rPr>
          <w:rFonts w:hint="eastAsia"/>
        </w:rPr>
        <w:t>%</w:t>
      </w:r>
      <w:r>
        <w:rPr>
          <w:rFonts w:hint="eastAsia"/>
        </w:rPr>
        <w:t>）</w:t>
      </w:r>
    </w:p>
    <w:tbl>
      <w:tblPr>
        <w:tblStyle w:val="11"/>
        <w:tblW w:w="0" w:type="auto"/>
        <w:tblBorders>
          <w:insideH w:val="single" w:sz="6" w:space="0" w:color="auto"/>
        </w:tblBorders>
        <w:tblLook w:val="04A0" w:firstRow="1" w:lastRow="0" w:firstColumn="1" w:lastColumn="0" w:noHBand="0" w:noVBand="1"/>
      </w:tblPr>
      <w:tblGrid>
        <w:gridCol w:w="1134"/>
        <w:gridCol w:w="1024"/>
        <w:gridCol w:w="1025"/>
        <w:gridCol w:w="1024"/>
        <w:gridCol w:w="1025"/>
        <w:gridCol w:w="1024"/>
        <w:gridCol w:w="1025"/>
        <w:gridCol w:w="1025"/>
      </w:tblGrid>
      <w:tr w:rsidR="002912A3" w:rsidRPr="001E360F" w14:paraId="2425F88F" w14:textId="77777777" w:rsidTr="00AB2129">
        <w:trPr>
          <w:cnfStyle w:val="100000000000" w:firstRow="1" w:lastRow="0" w:firstColumn="0" w:lastColumn="0" w:oddVBand="0" w:evenVBand="0" w:oddHBand="0" w:evenHBand="0" w:firstRowFirstColumn="0" w:firstRowLastColumn="0" w:lastRowFirstColumn="0" w:lastRowLastColumn="0"/>
        </w:trPr>
        <w:tc>
          <w:tcPr>
            <w:tcW w:w="1134" w:type="dxa"/>
            <w:tcBorders>
              <w:top w:val="single" w:sz="12" w:space="0" w:color="auto"/>
            </w:tcBorders>
          </w:tcPr>
          <w:p w14:paraId="3D48F8D7" w14:textId="77777777" w:rsidR="002912A3" w:rsidRPr="001E360F" w:rsidRDefault="002912A3" w:rsidP="00AB2129">
            <w:pPr>
              <w:adjustRightInd w:val="0"/>
              <w:snapToGrid w:val="0"/>
              <w:spacing w:line="288" w:lineRule="auto"/>
              <w:ind w:firstLineChars="0" w:firstLine="0"/>
              <w:jc w:val="center"/>
              <w:rPr>
                <w:color w:val="000000"/>
                <w:sz w:val="21"/>
                <w:szCs w:val="21"/>
              </w:rPr>
            </w:pPr>
            <w:r w:rsidRPr="001E360F">
              <w:rPr>
                <w:color w:val="000000"/>
                <w:sz w:val="21"/>
                <w:szCs w:val="21"/>
              </w:rPr>
              <w:t>成分</w:t>
            </w:r>
          </w:p>
        </w:tc>
        <w:tc>
          <w:tcPr>
            <w:tcW w:w="1024" w:type="dxa"/>
            <w:tcBorders>
              <w:top w:val="single" w:sz="12" w:space="0" w:color="auto"/>
            </w:tcBorders>
          </w:tcPr>
          <w:p w14:paraId="337F162A" w14:textId="77777777" w:rsidR="002912A3" w:rsidRPr="001E360F" w:rsidRDefault="002912A3" w:rsidP="00AB2129">
            <w:pPr>
              <w:adjustRightInd w:val="0"/>
              <w:snapToGrid w:val="0"/>
              <w:spacing w:line="288" w:lineRule="auto"/>
              <w:ind w:firstLineChars="0" w:firstLine="0"/>
              <w:jc w:val="center"/>
              <w:rPr>
                <w:color w:val="000000"/>
                <w:sz w:val="21"/>
                <w:szCs w:val="21"/>
              </w:rPr>
            </w:pPr>
            <w:r w:rsidRPr="001E360F">
              <w:rPr>
                <w:color w:val="000000"/>
                <w:sz w:val="21"/>
                <w:szCs w:val="21"/>
              </w:rPr>
              <w:t>CaO</w:t>
            </w:r>
          </w:p>
        </w:tc>
        <w:tc>
          <w:tcPr>
            <w:tcW w:w="1025" w:type="dxa"/>
            <w:tcBorders>
              <w:top w:val="single" w:sz="12" w:space="0" w:color="auto"/>
            </w:tcBorders>
          </w:tcPr>
          <w:p w14:paraId="2D821CBB" w14:textId="77777777" w:rsidR="002912A3" w:rsidRPr="001E360F" w:rsidRDefault="002912A3" w:rsidP="00AB2129">
            <w:pPr>
              <w:adjustRightInd w:val="0"/>
              <w:snapToGrid w:val="0"/>
              <w:spacing w:line="288" w:lineRule="auto"/>
              <w:ind w:firstLineChars="0" w:firstLine="0"/>
              <w:jc w:val="center"/>
              <w:rPr>
                <w:color w:val="000000"/>
                <w:sz w:val="21"/>
                <w:szCs w:val="21"/>
                <w:vertAlign w:val="subscript"/>
              </w:rPr>
            </w:pPr>
            <w:r w:rsidRPr="001E360F">
              <w:rPr>
                <w:color w:val="000000"/>
                <w:sz w:val="21"/>
                <w:szCs w:val="21"/>
              </w:rPr>
              <w:t>SiO</w:t>
            </w:r>
            <w:r w:rsidRPr="001E360F">
              <w:rPr>
                <w:color w:val="000000"/>
                <w:sz w:val="21"/>
                <w:szCs w:val="21"/>
                <w:vertAlign w:val="subscript"/>
              </w:rPr>
              <w:t>2</w:t>
            </w:r>
          </w:p>
        </w:tc>
        <w:tc>
          <w:tcPr>
            <w:tcW w:w="1024" w:type="dxa"/>
            <w:tcBorders>
              <w:top w:val="single" w:sz="12" w:space="0" w:color="auto"/>
            </w:tcBorders>
          </w:tcPr>
          <w:p w14:paraId="7394F2BE" w14:textId="77777777" w:rsidR="002912A3" w:rsidRPr="001E360F" w:rsidRDefault="002912A3" w:rsidP="00AB2129">
            <w:pPr>
              <w:adjustRightInd w:val="0"/>
              <w:snapToGrid w:val="0"/>
              <w:spacing w:line="288" w:lineRule="auto"/>
              <w:ind w:firstLineChars="0" w:firstLine="0"/>
              <w:jc w:val="center"/>
              <w:rPr>
                <w:color w:val="000000"/>
                <w:sz w:val="21"/>
                <w:szCs w:val="21"/>
                <w:vertAlign w:val="subscript"/>
              </w:rPr>
            </w:pPr>
            <w:r w:rsidRPr="001E360F">
              <w:rPr>
                <w:color w:val="000000"/>
                <w:sz w:val="21"/>
                <w:szCs w:val="21"/>
              </w:rPr>
              <w:t>Al</w:t>
            </w:r>
            <w:r w:rsidRPr="001E360F">
              <w:rPr>
                <w:color w:val="000000"/>
                <w:sz w:val="21"/>
                <w:szCs w:val="21"/>
                <w:vertAlign w:val="subscript"/>
              </w:rPr>
              <w:t>2</w:t>
            </w:r>
            <w:r w:rsidRPr="001E360F">
              <w:rPr>
                <w:color w:val="000000"/>
                <w:sz w:val="21"/>
                <w:szCs w:val="21"/>
              </w:rPr>
              <w:t>O</w:t>
            </w:r>
            <w:r w:rsidRPr="001E360F">
              <w:rPr>
                <w:color w:val="000000"/>
                <w:sz w:val="21"/>
                <w:szCs w:val="21"/>
                <w:vertAlign w:val="subscript"/>
              </w:rPr>
              <w:t>3</w:t>
            </w:r>
          </w:p>
        </w:tc>
        <w:tc>
          <w:tcPr>
            <w:tcW w:w="1025" w:type="dxa"/>
            <w:tcBorders>
              <w:top w:val="single" w:sz="12" w:space="0" w:color="auto"/>
            </w:tcBorders>
          </w:tcPr>
          <w:p w14:paraId="343167CC" w14:textId="77777777" w:rsidR="002912A3" w:rsidRPr="001E360F" w:rsidRDefault="002912A3" w:rsidP="00AB2129">
            <w:pPr>
              <w:adjustRightInd w:val="0"/>
              <w:snapToGrid w:val="0"/>
              <w:spacing w:line="288" w:lineRule="auto"/>
              <w:ind w:firstLineChars="0" w:firstLine="0"/>
              <w:jc w:val="center"/>
              <w:rPr>
                <w:color w:val="000000"/>
                <w:sz w:val="21"/>
                <w:szCs w:val="21"/>
                <w:vertAlign w:val="subscript"/>
              </w:rPr>
            </w:pPr>
            <w:r w:rsidRPr="001E360F">
              <w:rPr>
                <w:color w:val="000000"/>
                <w:sz w:val="21"/>
                <w:szCs w:val="21"/>
              </w:rPr>
              <w:t>Fe</w:t>
            </w:r>
            <w:r w:rsidRPr="001E360F">
              <w:rPr>
                <w:color w:val="000000"/>
                <w:sz w:val="21"/>
                <w:szCs w:val="21"/>
                <w:vertAlign w:val="subscript"/>
              </w:rPr>
              <w:t>2</w:t>
            </w:r>
            <w:r w:rsidRPr="001E360F">
              <w:rPr>
                <w:color w:val="000000"/>
                <w:sz w:val="21"/>
                <w:szCs w:val="21"/>
              </w:rPr>
              <w:t>O</w:t>
            </w:r>
            <w:r w:rsidRPr="001E360F">
              <w:rPr>
                <w:color w:val="000000"/>
                <w:sz w:val="21"/>
                <w:szCs w:val="21"/>
                <w:vertAlign w:val="subscript"/>
              </w:rPr>
              <w:t>3</w:t>
            </w:r>
          </w:p>
        </w:tc>
        <w:tc>
          <w:tcPr>
            <w:tcW w:w="1024" w:type="dxa"/>
            <w:tcBorders>
              <w:top w:val="single" w:sz="12" w:space="0" w:color="auto"/>
            </w:tcBorders>
          </w:tcPr>
          <w:p w14:paraId="6667D1DA" w14:textId="77777777" w:rsidR="002912A3" w:rsidRPr="001E360F" w:rsidRDefault="002912A3" w:rsidP="00AB2129">
            <w:pPr>
              <w:adjustRightInd w:val="0"/>
              <w:snapToGrid w:val="0"/>
              <w:spacing w:line="288" w:lineRule="auto"/>
              <w:ind w:firstLineChars="0" w:firstLine="0"/>
              <w:jc w:val="center"/>
              <w:rPr>
                <w:color w:val="000000"/>
                <w:sz w:val="21"/>
                <w:szCs w:val="21"/>
              </w:rPr>
            </w:pPr>
            <w:r w:rsidRPr="001E360F">
              <w:rPr>
                <w:color w:val="000000"/>
                <w:sz w:val="21"/>
                <w:szCs w:val="21"/>
              </w:rPr>
              <w:t>MgO</w:t>
            </w:r>
          </w:p>
        </w:tc>
        <w:tc>
          <w:tcPr>
            <w:tcW w:w="1025" w:type="dxa"/>
            <w:tcBorders>
              <w:top w:val="single" w:sz="12" w:space="0" w:color="auto"/>
            </w:tcBorders>
          </w:tcPr>
          <w:p w14:paraId="37EA82BF" w14:textId="77777777" w:rsidR="002912A3" w:rsidRPr="001E360F" w:rsidRDefault="002912A3" w:rsidP="00AB2129">
            <w:pPr>
              <w:adjustRightInd w:val="0"/>
              <w:snapToGrid w:val="0"/>
              <w:spacing w:line="288" w:lineRule="auto"/>
              <w:ind w:firstLineChars="0" w:firstLine="0"/>
              <w:jc w:val="center"/>
              <w:rPr>
                <w:color w:val="000000"/>
                <w:sz w:val="21"/>
                <w:szCs w:val="21"/>
                <w:vertAlign w:val="subscript"/>
              </w:rPr>
            </w:pPr>
            <w:r w:rsidRPr="001E360F">
              <w:rPr>
                <w:color w:val="000000"/>
                <w:sz w:val="21"/>
                <w:szCs w:val="21"/>
              </w:rPr>
              <w:t>SO</w:t>
            </w:r>
            <w:r w:rsidRPr="001E360F">
              <w:rPr>
                <w:color w:val="000000"/>
                <w:sz w:val="21"/>
                <w:szCs w:val="21"/>
                <w:vertAlign w:val="subscript"/>
              </w:rPr>
              <w:t>3</w:t>
            </w:r>
          </w:p>
        </w:tc>
        <w:tc>
          <w:tcPr>
            <w:tcW w:w="1025" w:type="dxa"/>
            <w:tcBorders>
              <w:top w:val="single" w:sz="12" w:space="0" w:color="auto"/>
            </w:tcBorders>
          </w:tcPr>
          <w:p w14:paraId="3AA6981A" w14:textId="77777777" w:rsidR="002912A3" w:rsidRPr="001E360F" w:rsidRDefault="002912A3" w:rsidP="00AB2129">
            <w:pPr>
              <w:adjustRightInd w:val="0"/>
              <w:snapToGrid w:val="0"/>
              <w:spacing w:line="288" w:lineRule="auto"/>
              <w:ind w:firstLineChars="0" w:firstLine="0"/>
              <w:jc w:val="center"/>
              <w:rPr>
                <w:color w:val="000000"/>
                <w:sz w:val="21"/>
                <w:szCs w:val="21"/>
              </w:rPr>
            </w:pPr>
            <w:r w:rsidRPr="001E360F">
              <w:rPr>
                <w:color w:val="000000"/>
                <w:sz w:val="21"/>
                <w:szCs w:val="21"/>
              </w:rPr>
              <w:t>其他</w:t>
            </w:r>
          </w:p>
        </w:tc>
      </w:tr>
      <w:tr w:rsidR="002912A3" w:rsidRPr="001E360F" w14:paraId="615D424F" w14:textId="77777777" w:rsidTr="00AB2129">
        <w:tc>
          <w:tcPr>
            <w:tcW w:w="1134" w:type="dxa"/>
          </w:tcPr>
          <w:p w14:paraId="5FBD5AFE" w14:textId="77777777" w:rsidR="002912A3" w:rsidRPr="001E360F" w:rsidRDefault="002912A3" w:rsidP="00AB2129">
            <w:pPr>
              <w:adjustRightInd w:val="0"/>
              <w:snapToGrid w:val="0"/>
              <w:spacing w:line="288" w:lineRule="auto"/>
              <w:ind w:firstLineChars="0" w:firstLine="0"/>
              <w:jc w:val="center"/>
              <w:rPr>
                <w:color w:val="000000"/>
                <w:sz w:val="21"/>
                <w:szCs w:val="21"/>
              </w:rPr>
            </w:pPr>
            <w:r w:rsidRPr="001E360F">
              <w:rPr>
                <w:color w:val="000000"/>
                <w:sz w:val="21"/>
                <w:szCs w:val="21"/>
              </w:rPr>
              <w:t>质量分数</w:t>
            </w:r>
          </w:p>
        </w:tc>
        <w:tc>
          <w:tcPr>
            <w:tcW w:w="1024" w:type="dxa"/>
          </w:tcPr>
          <w:p w14:paraId="7E58A254" w14:textId="77777777" w:rsidR="002912A3" w:rsidRPr="001E360F" w:rsidRDefault="002912A3" w:rsidP="00AB2129">
            <w:pPr>
              <w:adjustRightInd w:val="0"/>
              <w:snapToGrid w:val="0"/>
              <w:spacing w:line="288" w:lineRule="auto"/>
              <w:ind w:firstLineChars="0" w:firstLine="0"/>
              <w:jc w:val="center"/>
              <w:rPr>
                <w:color w:val="000000"/>
                <w:sz w:val="21"/>
                <w:szCs w:val="21"/>
              </w:rPr>
            </w:pPr>
            <w:r w:rsidRPr="001E360F">
              <w:rPr>
                <w:color w:val="000000"/>
                <w:sz w:val="21"/>
                <w:szCs w:val="21"/>
              </w:rPr>
              <w:t>63.39</w:t>
            </w:r>
          </w:p>
        </w:tc>
        <w:tc>
          <w:tcPr>
            <w:tcW w:w="1025" w:type="dxa"/>
          </w:tcPr>
          <w:p w14:paraId="29586B7A" w14:textId="77777777" w:rsidR="002912A3" w:rsidRPr="001E360F" w:rsidRDefault="002912A3" w:rsidP="00AB2129">
            <w:pPr>
              <w:adjustRightInd w:val="0"/>
              <w:snapToGrid w:val="0"/>
              <w:spacing w:line="288" w:lineRule="auto"/>
              <w:ind w:firstLineChars="0" w:firstLine="0"/>
              <w:jc w:val="center"/>
              <w:rPr>
                <w:color w:val="000000"/>
                <w:sz w:val="21"/>
                <w:szCs w:val="21"/>
              </w:rPr>
            </w:pPr>
            <w:r w:rsidRPr="001E360F">
              <w:rPr>
                <w:color w:val="000000"/>
                <w:sz w:val="21"/>
                <w:szCs w:val="21"/>
              </w:rPr>
              <w:t>22.09</w:t>
            </w:r>
          </w:p>
        </w:tc>
        <w:tc>
          <w:tcPr>
            <w:tcW w:w="1024" w:type="dxa"/>
          </w:tcPr>
          <w:p w14:paraId="401FDDA5" w14:textId="77777777" w:rsidR="002912A3" w:rsidRPr="001E360F" w:rsidRDefault="002912A3" w:rsidP="00AB2129">
            <w:pPr>
              <w:adjustRightInd w:val="0"/>
              <w:snapToGrid w:val="0"/>
              <w:spacing w:line="288" w:lineRule="auto"/>
              <w:ind w:firstLineChars="0" w:firstLine="0"/>
              <w:jc w:val="center"/>
              <w:rPr>
                <w:color w:val="000000"/>
                <w:sz w:val="21"/>
                <w:szCs w:val="21"/>
              </w:rPr>
            </w:pPr>
            <w:r w:rsidRPr="001E360F">
              <w:rPr>
                <w:color w:val="000000"/>
                <w:sz w:val="21"/>
                <w:szCs w:val="21"/>
              </w:rPr>
              <w:t>5.57</w:t>
            </w:r>
          </w:p>
        </w:tc>
        <w:tc>
          <w:tcPr>
            <w:tcW w:w="1025" w:type="dxa"/>
          </w:tcPr>
          <w:p w14:paraId="2186D0DE" w14:textId="77777777" w:rsidR="002912A3" w:rsidRPr="001E360F" w:rsidRDefault="002912A3" w:rsidP="00AB2129">
            <w:pPr>
              <w:adjustRightInd w:val="0"/>
              <w:snapToGrid w:val="0"/>
              <w:spacing w:line="288" w:lineRule="auto"/>
              <w:ind w:firstLineChars="0" w:firstLine="0"/>
              <w:jc w:val="center"/>
              <w:rPr>
                <w:color w:val="000000"/>
                <w:sz w:val="21"/>
                <w:szCs w:val="21"/>
              </w:rPr>
            </w:pPr>
            <w:r w:rsidRPr="001E360F">
              <w:rPr>
                <w:color w:val="000000"/>
                <w:sz w:val="21"/>
                <w:szCs w:val="21"/>
              </w:rPr>
              <w:t>3.53</w:t>
            </w:r>
          </w:p>
        </w:tc>
        <w:tc>
          <w:tcPr>
            <w:tcW w:w="1024" w:type="dxa"/>
          </w:tcPr>
          <w:p w14:paraId="4C07AAE4" w14:textId="77777777" w:rsidR="002912A3" w:rsidRPr="001E360F" w:rsidRDefault="002912A3" w:rsidP="00AB2129">
            <w:pPr>
              <w:adjustRightInd w:val="0"/>
              <w:snapToGrid w:val="0"/>
              <w:spacing w:line="288" w:lineRule="auto"/>
              <w:ind w:firstLineChars="0" w:firstLine="0"/>
              <w:jc w:val="center"/>
              <w:rPr>
                <w:color w:val="000000"/>
                <w:sz w:val="21"/>
                <w:szCs w:val="21"/>
              </w:rPr>
            </w:pPr>
            <w:r w:rsidRPr="001E360F">
              <w:rPr>
                <w:color w:val="000000"/>
                <w:sz w:val="21"/>
                <w:szCs w:val="21"/>
              </w:rPr>
              <w:t>1.54</w:t>
            </w:r>
          </w:p>
        </w:tc>
        <w:tc>
          <w:tcPr>
            <w:tcW w:w="1025" w:type="dxa"/>
          </w:tcPr>
          <w:p w14:paraId="5D33C94A" w14:textId="77777777" w:rsidR="002912A3" w:rsidRPr="001E360F" w:rsidRDefault="002912A3" w:rsidP="00AB2129">
            <w:pPr>
              <w:adjustRightInd w:val="0"/>
              <w:snapToGrid w:val="0"/>
              <w:spacing w:line="288" w:lineRule="auto"/>
              <w:ind w:firstLineChars="0" w:firstLine="0"/>
              <w:jc w:val="center"/>
              <w:rPr>
                <w:color w:val="000000"/>
                <w:sz w:val="21"/>
                <w:szCs w:val="21"/>
              </w:rPr>
            </w:pPr>
            <w:r w:rsidRPr="001E360F">
              <w:rPr>
                <w:color w:val="000000"/>
                <w:sz w:val="21"/>
                <w:szCs w:val="21"/>
              </w:rPr>
              <w:t>2.31</w:t>
            </w:r>
          </w:p>
        </w:tc>
        <w:tc>
          <w:tcPr>
            <w:tcW w:w="1025" w:type="dxa"/>
          </w:tcPr>
          <w:p w14:paraId="26BDFB45" w14:textId="77777777" w:rsidR="002912A3" w:rsidRPr="001E360F" w:rsidRDefault="002912A3" w:rsidP="00AB2129">
            <w:pPr>
              <w:adjustRightInd w:val="0"/>
              <w:snapToGrid w:val="0"/>
              <w:spacing w:line="288" w:lineRule="auto"/>
              <w:ind w:firstLineChars="0" w:firstLine="0"/>
              <w:jc w:val="center"/>
              <w:rPr>
                <w:color w:val="000000"/>
                <w:sz w:val="21"/>
                <w:szCs w:val="21"/>
              </w:rPr>
            </w:pPr>
            <w:r w:rsidRPr="001E360F">
              <w:rPr>
                <w:color w:val="000000"/>
                <w:sz w:val="21"/>
                <w:szCs w:val="21"/>
              </w:rPr>
              <w:t>1.57</w:t>
            </w:r>
          </w:p>
        </w:tc>
      </w:tr>
    </w:tbl>
    <w:p w14:paraId="51C5AC09" w14:textId="77777777" w:rsidR="002912A3" w:rsidRDefault="002912A3" w:rsidP="002912A3">
      <w:pPr>
        <w:ind w:firstLineChars="0" w:firstLine="0"/>
      </w:pPr>
    </w:p>
    <w:p w14:paraId="2765BF38" w14:textId="77777777" w:rsidR="002912A3" w:rsidRDefault="002912A3" w:rsidP="002912A3">
      <w:pPr>
        <w:pStyle w:val="3"/>
        <w:spacing w:before="156" w:after="156"/>
      </w:pPr>
      <w:bookmarkStart w:id="7" w:name="_Toc75188749"/>
      <w:r>
        <w:rPr>
          <w:rFonts w:hint="eastAsia"/>
        </w:rPr>
        <w:t>2</w:t>
      </w:r>
      <w:r>
        <w:t xml:space="preserve">.2.2 </w:t>
      </w:r>
      <w:r>
        <w:rPr>
          <w:rFonts w:hint="eastAsia"/>
        </w:rPr>
        <w:t>水</w:t>
      </w:r>
      <w:bookmarkEnd w:id="7"/>
    </w:p>
    <w:p w14:paraId="05659B0B" w14:textId="1D6C9A4C" w:rsidR="002912A3" w:rsidRDefault="002912A3" w:rsidP="002912A3">
      <w:pPr>
        <w:ind w:firstLine="480"/>
      </w:pPr>
      <w:r>
        <w:rPr>
          <w:rFonts w:hint="eastAsia"/>
        </w:rPr>
        <w:t>本实验中的水除了水泥净浆试件使用</w:t>
      </w:r>
      <w:r w:rsidR="00060C24">
        <w:rPr>
          <w:rFonts w:hint="eastAsia"/>
        </w:rPr>
        <w:t>深圳市</w:t>
      </w:r>
      <w:r>
        <w:rPr>
          <w:rFonts w:hint="eastAsia"/>
        </w:rPr>
        <w:t>自来水外，其他的溶蚀、合成过程都使用</w:t>
      </w:r>
      <w:r w:rsidR="00060C24">
        <w:rPr>
          <w:rFonts w:hint="eastAsia"/>
        </w:rPr>
        <w:t>深圳市派尼克仪器设备有限公司生产的</w:t>
      </w:r>
      <w:r>
        <w:rPr>
          <w:rFonts w:hint="eastAsia"/>
        </w:rPr>
        <w:t>去离子水</w:t>
      </w:r>
      <w:r w:rsidR="00060C24">
        <w:rPr>
          <w:rFonts w:hint="eastAsia"/>
        </w:rPr>
        <w:t>，符合</w:t>
      </w:r>
      <w:r w:rsidR="00060C24">
        <w:rPr>
          <w:rFonts w:hint="eastAsia"/>
        </w:rPr>
        <w:t>GB6682-2008</w:t>
      </w:r>
      <w:r w:rsidR="00060C24">
        <w:rPr>
          <w:rFonts w:hint="eastAsia"/>
        </w:rPr>
        <w:t>国家标准</w:t>
      </w:r>
      <w:r w:rsidR="00A24215">
        <w:rPr>
          <w:rFonts w:hint="eastAsia"/>
        </w:rPr>
        <w:t>。去离子出厂检验标准</w:t>
      </w:r>
      <w:r w:rsidR="00060C24">
        <w:rPr>
          <w:rFonts w:hint="eastAsia"/>
        </w:rPr>
        <w:t>列于</w:t>
      </w:r>
      <w:r w:rsidR="00A24215">
        <w:fldChar w:fldCharType="begin"/>
      </w:r>
      <w:r w:rsidR="00A24215">
        <w:instrText xml:space="preserve"> </w:instrText>
      </w:r>
      <w:r w:rsidR="00A24215">
        <w:rPr>
          <w:rFonts w:hint="eastAsia"/>
        </w:rPr>
        <w:instrText>REF _Ref75081688 \h</w:instrText>
      </w:r>
      <w:r w:rsidR="00A24215">
        <w:instrText xml:space="preserve"> </w:instrText>
      </w:r>
      <w:r w:rsidR="00A24215">
        <w:fldChar w:fldCharType="separate"/>
      </w:r>
      <w:r w:rsidR="0080092E">
        <w:rPr>
          <w:rFonts w:hint="eastAsia"/>
        </w:rPr>
        <w:t>表</w:t>
      </w:r>
      <w:r w:rsidR="0080092E">
        <w:rPr>
          <w:rFonts w:hint="eastAsia"/>
        </w:rPr>
        <w:t xml:space="preserve"> </w:t>
      </w:r>
      <w:r w:rsidR="0080092E">
        <w:rPr>
          <w:noProof/>
        </w:rPr>
        <w:t>2</w:t>
      </w:r>
      <w:r w:rsidR="0080092E">
        <w:noBreakHyphen/>
      </w:r>
      <w:r w:rsidR="0080092E">
        <w:rPr>
          <w:noProof/>
        </w:rPr>
        <w:t>3</w:t>
      </w:r>
      <w:r w:rsidR="00A24215">
        <w:fldChar w:fldCharType="end"/>
      </w:r>
      <w:r w:rsidR="00A24215">
        <w:rPr>
          <w:rFonts w:hint="eastAsia"/>
        </w:rPr>
        <w:t>中，在实验中使用的都是刚刚开封且生产日期较近的去离子水，因此认为去离子水的参数与生产时在线检测的数值一致，能够达到实验的纯度要求。</w:t>
      </w:r>
    </w:p>
    <w:p w14:paraId="25F9A45A" w14:textId="1D1FBB4B" w:rsidR="00060C24" w:rsidRDefault="00060C24" w:rsidP="00060C24">
      <w:pPr>
        <w:pStyle w:val="a9"/>
      </w:pPr>
      <w:bookmarkStart w:id="8" w:name="_Ref75081688"/>
      <w:r>
        <w:rPr>
          <w:rFonts w:hint="eastAsia"/>
        </w:rPr>
        <w:t>表</w:t>
      </w:r>
      <w:r>
        <w:rPr>
          <w:rFonts w:hint="eastAsia"/>
        </w:rPr>
        <w:t xml:space="preserve"> </w:t>
      </w:r>
      <w:r w:rsidR="00AF48C3">
        <w:fldChar w:fldCharType="begin"/>
      </w:r>
      <w:r w:rsidR="00AF48C3">
        <w:instrText xml:space="preserve"> </w:instrText>
      </w:r>
      <w:r w:rsidR="00AF48C3">
        <w:rPr>
          <w:rFonts w:hint="eastAsia"/>
        </w:rPr>
        <w:instrText>STYLEREF 1 \s</w:instrText>
      </w:r>
      <w:r w:rsidR="00AF48C3">
        <w:instrText xml:space="preserve"> </w:instrText>
      </w:r>
      <w:r w:rsidR="00AF48C3">
        <w:fldChar w:fldCharType="separate"/>
      </w:r>
      <w:r w:rsidR="00AF48C3">
        <w:rPr>
          <w:noProof/>
        </w:rPr>
        <w:t>2</w:t>
      </w:r>
      <w:r w:rsidR="00AF48C3">
        <w:fldChar w:fldCharType="end"/>
      </w:r>
      <w:r w:rsidR="00AF48C3">
        <w:noBreakHyphen/>
      </w:r>
      <w:r w:rsidR="00AF48C3">
        <w:fldChar w:fldCharType="begin"/>
      </w:r>
      <w:r w:rsidR="00AF48C3">
        <w:instrText xml:space="preserve"> </w:instrText>
      </w:r>
      <w:r w:rsidR="00AF48C3">
        <w:rPr>
          <w:rFonts w:hint="eastAsia"/>
        </w:rPr>
        <w:instrText xml:space="preserve">SEQ </w:instrText>
      </w:r>
      <w:r w:rsidR="00AF48C3">
        <w:rPr>
          <w:rFonts w:hint="eastAsia"/>
        </w:rPr>
        <w:instrText>表</w:instrText>
      </w:r>
      <w:r w:rsidR="00AF48C3">
        <w:rPr>
          <w:rFonts w:hint="eastAsia"/>
        </w:rPr>
        <w:instrText xml:space="preserve"> \* ARABIC \s 1</w:instrText>
      </w:r>
      <w:r w:rsidR="00AF48C3">
        <w:instrText xml:space="preserve"> </w:instrText>
      </w:r>
      <w:r w:rsidR="00AF48C3">
        <w:fldChar w:fldCharType="separate"/>
      </w:r>
      <w:r w:rsidR="00AF48C3">
        <w:rPr>
          <w:noProof/>
        </w:rPr>
        <w:t>3</w:t>
      </w:r>
      <w:r w:rsidR="00AF48C3">
        <w:fldChar w:fldCharType="end"/>
      </w:r>
      <w:bookmarkEnd w:id="8"/>
      <w:r>
        <w:t xml:space="preserve"> </w:t>
      </w:r>
      <w:r>
        <w:rPr>
          <w:rFonts w:hint="eastAsia"/>
        </w:rPr>
        <w:t>去离子水检测标准</w:t>
      </w:r>
    </w:p>
    <w:tbl>
      <w:tblPr>
        <w:tblStyle w:val="11"/>
        <w:tblW w:w="0" w:type="auto"/>
        <w:tblLook w:val="0600" w:firstRow="0" w:lastRow="0" w:firstColumn="0" w:lastColumn="0" w:noHBand="1" w:noVBand="1"/>
      </w:tblPr>
      <w:tblGrid>
        <w:gridCol w:w="4148"/>
        <w:gridCol w:w="4148"/>
      </w:tblGrid>
      <w:tr w:rsidR="00060C24" w14:paraId="7201D2F5" w14:textId="77777777" w:rsidTr="00A24215">
        <w:tc>
          <w:tcPr>
            <w:tcW w:w="4148" w:type="dxa"/>
            <w:tcBorders>
              <w:top w:val="single" w:sz="12" w:space="0" w:color="auto"/>
              <w:bottom w:val="single" w:sz="4" w:space="0" w:color="auto"/>
            </w:tcBorders>
          </w:tcPr>
          <w:p w14:paraId="7522E2BD" w14:textId="77777777" w:rsidR="00060C24" w:rsidRDefault="00A24215" w:rsidP="00060C24">
            <w:pPr>
              <w:pStyle w:val="a9"/>
            </w:pPr>
            <w:r>
              <w:rPr>
                <w:rFonts w:hint="eastAsia"/>
              </w:rPr>
              <w:t>检测项目及名称</w:t>
            </w:r>
          </w:p>
        </w:tc>
        <w:tc>
          <w:tcPr>
            <w:tcW w:w="4148" w:type="dxa"/>
            <w:tcBorders>
              <w:top w:val="single" w:sz="12" w:space="0" w:color="auto"/>
              <w:bottom w:val="single" w:sz="4" w:space="0" w:color="auto"/>
            </w:tcBorders>
          </w:tcPr>
          <w:p w14:paraId="566168E4" w14:textId="77777777" w:rsidR="00060C24" w:rsidRDefault="00060C24" w:rsidP="00060C24">
            <w:pPr>
              <w:pStyle w:val="a9"/>
            </w:pPr>
            <w:r>
              <w:rPr>
                <w:rFonts w:hint="eastAsia"/>
              </w:rPr>
              <w:t>在线检测标准</w:t>
            </w:r>
          </w:p>
        </w:tc>
      </w:tr>
      <w:tr w:rsidR="00060C24" w14:paraId="421CE3B7" w14:textId="77777777" w:rsidTr="00A24215">
        <w:tc>
          <w:tcPr>
            <w:tcW w:w="4148" w:type="dxa"/>
            <w:tcBorders>
              <w:top w:val="single" w:sz="4" w:space="0" w:color="auto"/>
            </w:tcBorders>
          </w:tcPr>
          <w:p w14:paraId="4B0702EE" w14:textId="77777777" w:rsidR="00060C24" w:rsidRDefault="00A24215" w:rsidP="00060C24">
            <w:pPr>
              <w:pStyle w:val="a9"/>
            </w:pPr>
            <w:r>
              <w:rPr>
                <w:rFonts w:hint="eastAsia"/>
              </w:rPr>
              <w:t>在线电导率</w:t>
            </w:r>
          </w:p>
        </w:tc>
        <w:tc>
          <w:tcPr>
            <w:tcW w:w="4148" w:type="dxa"/>
            <w:tcBorders>
              <w:top w:val="single" w:sz="4" w:space="0" w:color="auto"/>
            </w:tcBorders>
          </w:tcPr>
          <w:p w14:paraId="67083D19" w14:textId="77777777" w:rsidR="00060C24" w:rsidRDefault="00A24215" w:rsidP="00A24215">
            <w:pPr>
              <w:pStyle w:val="a9"/>
            </w:pPr>
            <w:r>
              <w:rPr>
                <w:rFonts w:hint="eastAsia"/>
              </w:rPr>
              <w:t>0</w:t>
            </w:r>
            <w:r>
              <w:t xml:space="preserve">.07 </w:t>
            </w:r>
            <w:r w:rsidRPr="00A24215">
              <w:t>μ</w:t>
            </w:r>
            <w:r>
              <w:rPr>
                <w:rFonts w:hint="eastAsia"/>
              </w:rPr>
              <w:t>s/cm</w:t>
            </w:r>
          </w:p>
        </w:tc>
      </w:tr>
      <w:tr w:rsidR="00A24215" w14:paraId="4D32B0A8" w14:textId="77777777" w:rsidTr="00A24215">
        <w:tc>
          <w:tcPr>
            <w:tcW w:w="4148" w:type="dxa"/>
          </w:tcPr>
          <w:p w14:paraId="6958B214" w14:textId="77777777" w:rsidR="00A24215" w:rsidRDefault="00A24215" w:rsidP="00060C24">
            <w:pPr>
              <w:pStyle w:val="a9"/>
            </w:pPr>
            <w:r>
              <w:rPr>
                <w:rFonts w:hint="eastAsia"/>
              </w:rPr>
              <w:t>电阻率（</w:t>
            </w:r>
            <w:r>
              <w:rPr>
                <w:rFonts w:hint="eastAsia"/>
              </w:rPr>
              <w:t>2</w:t>
            </w:r>
            <w:r>
              <w:t>5</w:t>
            </w:r>
            <w:r w:rsidRPr="00A24215">
              <w:t>℃</w:t>
            </w:r>
            <w:r>
              <w:rPr>
                <w:rFonts w:hint="eastAsia"/>
              </w:rPr>
              <w:t>）</w:t>
            </w:r>
          </w:p>
        </w:tc>
        <w:tc>
          <w:tcPr>
            <w:tcW w:w="4148" w:type="dxa"/>
          </w:tcPr>
          <w:p w14:paraId="0AB497DD" w14:textId="77777777" w:rsidR="00A24215" w:rsidRDefault="00A24215" w:rsidP="00060C24">
            <w:pPr>
              <w:pStyle w:val="a9"/>
            </w:pPr>
            <w:r>
              <w:rPr>
                <w:rFonts w:hint="eastAsia"/>
              </w:rPr>
              <w:t>1</w:t>
            </w:r>
            <w:r>
              <w:t xml:space="preserve">5 </w:t>
            </w:r>
            <w:r>
              <w:rPr>
                <w:rFonts w:hint="eastAsia"/>
              </w:rPr>
              <w:t>m</w:t>
            </w:r>
            <w:r w:rsidRPr="00A24215">
              <w:t>Ω</w:t>
            </w:r>
            <w:r>
              <w:rPr>
                <w:rFonts w:hint="eastAsia"/>
              </w:rPr>
              <w:t>/</w:t>
            </w:r>
            <w:r>
              <w:t>cm</w:t>
            </w:r>
          </w:p>
        </w:tc>
      </w:tr>
      <w:tr w:rsidR="00060C24" w14:paraId="235C3DF4" w14:textId="77777777" w:rsidTr="00A24215">
        <w:tc>
          <w:tcPr>
            <w:tcW w:w="4148" w:type="dxa"/>
          </w:tcPr>
          <w:p w14:paraId="2CAFFFCA" w14:textId="77777777" w:rsidR="00060C24" w:rsidRDefault="00A24215" w:rsidP="00060C24">
            <w:pPr>
              <w:pStyle w:val="a9"/>
            </w:pPr>
            <w:r>
              <w:rPr>
                <w:rFonts w:hint="eastAsia"/>
              </w:rPr>
              <w:t>全硅，最大值</w:t>
            </w:r>
          </w:p>
        </w:tc>
        <w:tc>
          <w:tcPr>
            <w:tcW w:w="4148" w:type="dxa"/>
          </w:tcPr>
          <w:p w14:paraId="76F4AB4A" w14:textId="77777777" w:rsidR="00060C24" w:rsidRDefault="00A24215" w:rsidP="00060C24">
            <w:pPr>
              <w:pStyle w:val="a9"/>
            </w:pPr>
            <w:r>
              <w:rPr>
                <w:rFonts w:hint="eastAsia"/>
              </w:rPr>
              <w:t>2</w:t>
            </w:r>
            <w:r>
              <w:t xml:space="preserve"> </w:t>
            </w:r>
            <w:r w:rsidRPr="00A24215">
              <w:t>μ</w:t>
            </w:r>
            <w:r>
              <w:rPr>
                <w:rFonts w:hint="eastAsia"/>
              </w:rPr>
              <w:t>g</w:t>
            </w:r>
            <w:r>
              <w:t>/L</w:t>
            </w:r>
          </w:p>
        </w:tc>
      </w:tr>
      <w:tr w:rsidR="00A24215" w14:paraId="07AA5F53" w14:textId="77777777" w:rsidTr="00A24215">
        <w:tc>
          <w:tcPr>
            <w:tcW w:w="4148" w:type="dxa"/>
          </w:tcPr>
          <w:p w14:paraId="24C18E16" w14:textId="77777777" w:rsidR="00A24215" w:rsidRDefault="00A24215" w:rsidP="00060C24">
            <w:pPr>
              <w:pStyle w:val="a9"/>
            </w:pPr>
            <w:r>
              <w:rPr>
                <w:rFonts w:hint="eastAsia"/>
              </w:rPr>
              <w:t>铜，锌最大值</w:t>
            </w:r>
          </w:p>
        </w:tc>
        <w:tc>
          <w:tcPr>
            <w:tcW w:w="4148" w:type="dxa"/>
          </w:tcPr>
          <w:p w14:paraId="3074B0AB" w14:textId="77777777" w:rsidR="00A24215" w:rsidRDefault="00A24215" w:rsidP="00060C24">
            <w:pPr>
              <w:pStyle w:val="a9"/>
            </w:pPr>
            <w:r>
              <w:rPr>
                <w:rFonts w:hint="eastAsia"/>
              </w:rPr>
              <w:t>0</w:t>
            </w:r>
            <w:r>
              <w:t xml:space="preserve">.2 </w:t>
            </w:r>
            <w:r w:rsidRPr="00A24215">
              <w:t>μ</w:t>
            </w:r>
            <w:r>
              <w:rPr>
                <w:rFonts w:hint="eastAsia"/>
              </w:rPr>
              <w:t>g</w:t>
            </w:r>
            <w:r>
              <w:t>/L</w:t>
            </w:r>
          </w:p>
        </w:tc>
      </w:tr>
      <w:tr w:rsidR="00A24215" w14:paraId="28B7009D" w14:textId="77777777" w:rsidTr="00A24215">
        <w:tc>
          <w:tcPr>
            <w:tcW w:w="4148" w:type="dxa"/>
          </w:tcPr>
          <w:p w14:paraId="2E17A668" w14:textId="77777777" w:rsidR="00A24215" w:rsidRDefault="00A24215" w:rsidP="00060C24">
            <w:pPr>
              <w:pStyle w:val="a9"/>
            </w:pPr>
            <w:r>
              <w:rPr>
                <w:rFonts w:hint="eastAsia"/>
              </w:rPr>
              <w:t>钠，钾最大值</w:t>
            </w:r>
          </w:p>
        </w:tc>
        <w:tc>
          <w:tcPr>
            <w:tcW w:w="4148" w:type="dxa"/>
          </w:tcPr>
          <w:p w14:paraId="5C57A08C" w14:textId="77777777" w:rsidR="00A24215" w:rsidRDefault="00A24215" w:rsidP="00060C24">
            <w:pPr>
              <w:pStyle w:val="a9"/>
            </w:pPr>
            <w:r>
              <w:rPr>
                <w:rFonts w:hint="eastAsia"/>
              </w:rPr>
              <w:t>0</w:t>
            </w:r>
            <w:r>
              <w:t xml:space="preserve">.5 </w:t>
            </w:r>
            <w:r w:rsidRPr="00A24215">
              <w:t>μ</w:t>
            </w:r>
            <w:r>
              <w:rPr>
                <w:rFonts w:hint="eastAsia"/>
              </w:rPr>
              <w:t>g</w:t>
            </w:r>
            <w:r>
              <w:t>/L</w:t>
            </w:r>
          </w:p>
        </w:tc>
      </w:tr>
      <w:tr w:rsidR="00A24215" w14:paraId="30DAAB56" w14:textId="77777777" w:rsidTr="00A24215">
        <w:tc>
          <w:tcPr>
            <w:tcW w:w="4148" w:type="dxa"/>
          </w:tcPr>
          <w:p w14:paraId="0F9F5424" w14:textId="77777777" w:rsidR="00A24215" w:rsidRDefault="00A24215" w:rsidP="00060C24">
            <w:pPr>
              <w:pStyle w:val="a9"/>
            </w:pPr>
            <w:r>
              <w:rPr>
                <w:rFonts w:hint="eastAsia"/>
              </w:rPr>
              <w:t>硝磷酸根最大值</w:t>
            </w:r>
          </w:p>
        </w:tc>
        <w:tc>
          <w:tcPr>
            <w:tcW w:w="4148" w:type="dxa"/>
          </w:tcPr>
          <w:p w14:paraId="6E6B9908" w14:textId="77777777" w:rsidR="00A24215" w:rsidRDefault="00A24215" w:rsidP="00060C24">
            <w:pPr>
              <w:pStyle w:val="a9"/>
            </w:pPr>
            <w:r>
              <w:rPr>
                <w:rFonts w:hint="eastAsia"/>
              </w:rPr>
              <w:t>1</w:t>
            </w:r>
            <w:r>
              <w:t xml:space="preserve"> </w:t>
            </w:r>
            <w:r w:rsidRPr="00A24215">
              <w:t>μ</w:t>
            </w:r>
            <w:r>
              <w:rPr>
                <w:rFonts w:hint="eastAsia"/>
              </w:rPr>
              <w:t>g</w:t>
            </w:r>
            <w:r>
              <w:t>/L</w:t>
            </w:r>
          </w:p>
        </w:tc>
      </w:tr>
    </w:tbl>
    <w:p w14:paraId="4FEBDD94" w14:textId="77777777" w:rsidR="00A24215" w:rsidRDefault="00A24215" w:rsidP="00A24215">
      <w:pPr>
        <w:pStyle w:val="3"/>
        <w:spacing w:before="156" w:after="156"/>
      </w:pPr>
      <w:bookmarkStart w:id="9" w:name="_Toc75188750"/>
      <w:r>
        <w:rPr>
          <w:rFonts w:hint="eastAsia"/>
        </w:rPr>
        <w:t>2</w:t>
      </w:r>
      <w:r>
        <w:t xml:space="preserve">.2.3 </w:t>
      </w:r>
      <w:r>
        <w:rPr>
          <w:rFonts w:hint="eastAsia"/>
        </w:rPr>
        <w:t>化学试剂</w:t>
      </w:r>
      <w:bookmarkEnd w:id="9"/>
    </w:p>
    <w:p w14:paraId="26A060B7" w14:textId="77777777" w:rsidR="00F1015A" w:rsidRDefault="00F1015A" w:rsidP="00F1015A">
      <w:pPr>
        <w:ind w:firstLine="480"/>
      </w:pPr>
      <w:r>
        <w:rPr>
          <w:rFonts w:hint="eastAsia"/>
        </w:rPr>
        <w:t>试验中使用的化学试剂信息如</w:t>
      </w:r>
    </w:p>
    <w:p w14:paraId="71AB202C" w14:textId="60F73AD3" w:rsidR="00F1015A" w:rsidRDefault="00F1015A" w:rsidP="00F1015A">
      <w:pPr>
        <w:pStyle w:val="a9"/>
      </w:pPr>
      <w:r>
        <w:rPr>
          <w:rFonts w:hint="eastAsia"/>
        </w:rPr>
        <w:t>表</w:t>
      </w:r>
      <w:r>
        <w:rPr>
          <w:rFonts w:hint="eastAsia"/>
        </w:rPr>
        <w:t xml:space="preserve"> </w:t>
      </w:r>
      <w:r w:rsidR="00AF48C3">
        <w:fldChar w:fldCharType="begin"/>
      </w:r>
      <w:r w:rsidR="00AF48C3">
        <w:instrText xml:space="preserve"> </w:instrText>
      </w:r>
      <w:r w:rsidR="00AF48C3">
        <w:rPr>
          <w:rFonts w:hint="eastAsia"/>
        </w:rPr>
        <w:instrText>STYLEREF 1 \s</w:instrText>
      </w:r>
      <w:r w:rsidR="00AF48C3">
        <w:instrText xml:space="preserve"> </w:instrText>
      </w:r>
      <w:r w:rsidR="00AF48C3">
        <w:fldChar w:fldCharType="separate"/>
      </w:r>
      <w:r w:rsidR="00AF48C3">
        <w:rPr>
          <w:noProof/>
        </w:rPr>
        <w:t>2</w:t>
      </w:r>
      <w:r w:rsidR="00AF48C3">
        <w:fldChar w:fldCharType="end"/>
      </w:r>
      <w:r w:rsidR="00AF48C3">
        <w:noBreakHyphen/>
      </w:r>
      <w:r w:rsidR="00AF48C3">
        <w:fldChar w:fldCharType="begin"/>
      </w:r>
      <w:r w:rsidR="00AF48C3">
        <w:instrText xml:space="preserve"> </w:instrText>
      </w:r>
      <w:r w:rsidR="00AF48C3">
        <w:rPr>
          <w:rFonts w:hint="eastAsia"/>
        </w:rPr>
        <w:instrText xml:space="preserve">SEQ </w:instrText>
      </w:r>
      <w:r w:rsidR="00AF48C3">
        <w:rPr>
          <w:rFonts w:hint="eastAsia"/>
        </w:rPr>
        <w:instrText>表</w:instrText>
      </w:r>
      <w:r w:rsidR="00AF48C3">
        <w:rPr>
          <w:rFonts w:hint="eastAsia"/>
        </w:rPr>
        <w:instrText xml:space="preserve"> \* ARABIC \s 1</w:instrText>
      </w:r>
      <w:r w:rsidR="00AF48C3">
        <w:instrText xml:space="preserve"> </w:instrText>
      </w:r>
      <w:r w:rsidR="00AF48C3">
        <w:fldChar w:fldCharType="separate"/>
      </w:r>
      <w:r w:rsidR="00AF48C3">
        <w:rPr>
          <w:noProof/>
        </w:rPr>
        <w:t>4</w:t>
      </w:r>
      <w:r w:rsidR="00AF48C3">
        <w:fldChar w:fldCharType="end"/>
      </w:r>
      <w:r>
        <w:t xml:space="preserve"> </w:t>
      </w:r>
      <w:r>
        <w:rPr>
          <w:rFonts w:hint="eastAsia"/>
        </w:rPr>
        <w:t>试验化学试剂信息</w:t>
      </w:r>
    </w:p>
    <w:tbl>
      <w:tblPr>
        <w:tblStyle w:val="11"/>
        <w:tblW w:w="0" w:type="auto"/>
        <w:tblLook w:val="0600" w:firstRow="0" w:lastRow="0" w:firstColumn="0" w:lastColumn="0" w:noHBand="1" w:noVBand="1"/>
      </w:tblPr>
      <w:tblGrid>
        <w:gridCol w:w="2076"/>
        <w:gridCol w:w="2076"/>
        <w:gridCol w:w="2077"/>
        <w:gridCol w:w="2077"/>
      </w:tblGrid>
      <w:tr w:rsidR="00F1015A" w14:paraId="75ED3896" w14:textId="77777777" w:rsidTr="00F1015A">
        <w:tc>
          <w:tcPr>
            <w:tcW w:w="2076" w:type="dxa"/>
            <w:tcBorders>
              <w:top w:val="single" w:sz="12" w:space="0" w:color="auto"/>
              <w:bottom w:val="single" w:sz="4" w:space="0" w:color="auto"/>
            </w:tcBorders>
          </w:tcPr>
          <w:p w14:paraId="4CFE3411" w14:textId="77777777" w:rsidR="00F1015A" w:rsidRDefault="00F1015A" w:rsidP="00F1015A">
            <w:pPr>
              <w:pStyle w:val="af1"/>
            </w:pPr>
            <w:r>
              <w:rPr>
                <w:rFonts w:hint="eastAsia"/>
              </w:rPr>
              <w:t>试剂名称</w:t>
            </w:r>
          </w:p>
        </w:tc>
        <w:tc>
          <w:tcPr>
            <w:tcW w:w="2076" w:type="dxa"/>
            <w:tcBorders>
              <w:top w:val="single" w:sz="12" w:space="0" w:color="auto"/>
              <w:bottom w:val="single" w:sz="4" w:space="0" w:color="auto"/>
            </w:tcBorders>
          </w:tcPr>
          <w:p w14:paraId="4F204239" w14:textId="77777777" w:rsidR="00F1015A" w:rsidRDefault="00F1015A" w:rsidP="00F1015A">
            <w:pPr>
              <w:pStyle w:val="af1"/>
            </w:pPr>
            <w:r>
              <w:rPr>
                <w:rFonts w:hint="eastAsia"/>
              </w:rPr>
              <w:t>规格</w:t>
            </w:r>
          </w:p>
        </w:tc>
        <w:tc>
          <w:tcPr>
            <w:tcW w:w="2077" w:type="dxa"/>
            <w:tcBorders>
              <w:top w:val="single" w:sz="12" w:space="0" w:color="auto"/>
              <w:bottom w:val="single" w:sz="4" w:space="0" w:color="auto"/>
            </w:tcBorders>
          </w:tcPr>
          <w:p w14:paraId="23995A94" w14:textId="77777777" w:rsidR="00F1015A" w:rsidRDefault="00F1015A" w:rsidP="00F1015A">
            <w:pPr>
              <w:pStyle w:val="af1"/>
            </w:pPr>
            <w:r>
              <w:rPr>
                <w:rFonts w:hint="eastAsia"/>
              </w:rPr>
              <w:t>批号</w:t>
            </w:r>
          </w:p>
        </w:tc>
        <w:tc>
          <w:tcPr>
            <w:tcW w:w="2077" w:type="dxa"/>
            <w:tcBorders>
              <w:top w:val="single" w:sz="12" w:space="0" w:color="auto"/>
              <w:bottom w:val="single" w:sz="4" w:space="0" w:color="auto"/>
            </w:tcBorders>
          </w:tcPr>
          <w:p w14:paraId="4D349963" w14:textId="77777777" w:rsidR="00F1015A" w:rsidRDefault="00F1015A" w:rsidP="00F1015A">
            <w:pPr>
              <w:pStyle w:val="af1"/>
            </w:pPr>
            <w:r>
              <w:rPr>
                <w:rFonts w:hint="eastAsia"/>
              </w:rPr>
              <w:t>生产厂家</w:t>
            </w:r>
          </w:p>
        </w:tc>
      </w:tr>
      <w:tr w:rsidR="00F1015A" w14:paraId="44BFA62B" w14:textId="77777777" w:rsidTr="00F1015A">
        <w:tc>
          <w:tcPr>
            <w:tcW w:w="2076" w:type="dxa"/>
            <w:tcBorders>
              <w:top w:val="single" w:sz="4" w:space="0" w:color="auto"/>
            </w:tcBorders>
          </w:tcPr>
          <w:p w14:paraId="28A0D997" w14:textId="77777777" w:rsidR="00F1015A" w:rsidRDefault="00F1015A" w:rsidP="00F1015A">
            <w:pPr>
              <w:pStyle w:val="af1"/>
            </w:pPr>
            <w:r>
              <w:rPr>
                <w:rFonts w:hint="eastAsia"/>
              </w:rPr>
              <w:t>铬黑</w:t>
            </w:r>
            <w:r>
              <w:rPr>
                <w:rFonts w:hint="eastAsia"/>
              </w:rPr>
              <w:t>T</w:t>
            </w:r>
          </w:p>
        </w:tc>
        <w:tc>
          <w:tcPr>
            <w:tcW w:w="2076" w:type="dxa"/>
            <w:tcBorders>
              <w:top w:val="single" w:sz="4" w:space="0" w:color="auto"/>
            </w:tcBorders>
          </w:tcPr>
          <w:p w14:paraId="3DC83C83" w14:textId="77777777" w:rsidR="00F1015A" w:rsidRDefault="00F1015A" w:rsidP="00F1015A">
            <w:pPr>
              <w:pStyle w:val="af1"/>
            </w:pPr>
          </w:p>
        </w:tc>
        <w:tc>
          <w:tcPr>
            <w:tcW w:w="2077" w:type="dxa"/>
            <w:tcBorders>
              <w:top w:val="single" w:sz="4" w:space="0" w:color="auto"/>
            </w:tcBorders>
          </w:tcPr>
          <w:p w14:paraId="45C65271" w14:textId="77777777" w:rsidR="00F1015A" w:rsidRDefault="00F1015A" w:rsidP="00F1015A">
            <w:pPr>
              <w:pStyle w:val="af1"/>
            </w:pPr>
          </w:p>
        </w:tc>
        <w:tc>
          <w:tcPr>
            <w:tcW w:w="2077" w:type="dxa"/>
            <w:tcBorders>
              <w:top w:val="single" w:sz="4" w:space="0" w:color="auto"/>
            </w:tcBorders>
          </w:tcPr>
          <w:p w14:paraId="6455A59F" w14:textId="77777777" w:rsidR="00F1015A" w:rsidRDefault="00F1015A" w:rsidP="00F1015A">
            <w:pPr>
              <w:pStyle w:val="af1"/>
            </w:pPr>
          </w:p>
        </w:tc>
      </w:tr>
      <w:tr w:rsidR="00F1015A" w14:paraId="323F4720" w14:textId="77777777" w:rsidTr="00F1015A">
        <w:tc>
          <w:tcPr>
            <w:tcW w:w="2076" w:type="dxa"/>
          </w:tcPr>
          <w:p w14:paraId="07569E8F" w14:textId="77777777" w:rsidR="00F1015A" w:rsidRDefault="00F1015A" w:rsidP="00F1015A">
            <w:pPr>
              <w:pStyle w:val="af1"/>
            </w:pPr>
            <w:r>
              <w:rPr>
                <w:rFonts w:hint="eastAsia"/>
              </w:rPr>
              <w:lastRenderedPageBreak/>
              <w:t>四水合硝酸钙</w:t>
            </w:r>
          </w:p>
        </w:tc>
        <w:tc>
          <w:tcPr>
            <w:tcW w:w="2076" w:type="dxa"/>
          </w:tcPr>
          <w:p w14:paraId="210D8CBF" w14:textId="77777777" w:rsidR="00F1015A" w:rsidRDefault="00F1015A" w:rsidP="00F1015A">
            <w:pPr>
              <w:pStyle w:val="af1"/>
            </w:pPr>
          </w:p>
        </w:tc>
        <w:tc>
          <w:tcPr>
            <w:tcW w:w="2077" w:type="dxa"/>
          </w:tcPr>
          <w:p w14:paraId="1FDD4917" w14:textId="77777777" w:rsidR="00F1015A" w:rsidRDefault="00F1015A" w:rsidP="00F1015A">
            <w:pPr>
              <w:pStyle w:val="af1"/>
            </w:pPr>
          </w:p>
        </w:tc>
        <w:tc>
          <w:tcPr>
            <w:tcW w:w="2077" w:type="dxa"/>
          </w:tcPr>
          <w:p w14:paraId="0749B8B2" w14:textId="77777777" w:rsidR="00F1015A" w:rsidRDefault="00F1015A" w:rsidP="00F1015A">
            <w:pPr>
              <w:pStyle w:val="af1"/>
            </w:pPr>
          </w:p>
        </w:tc>
      </w:tr>
      <w:tr w:rsidR="00F1015A" w14:paraId="2B79A39F" w14:textId="77777777" w:rsidTr="00F1015A">
        <w:tc>
          <w:tcPr>
            <w:tcW w:w="2076" w:type="dxa"/>
          </w:tcPr>
          <w:p w14:paraId="409874E3" w14:textId="77777777" w:rsidR="00F1015A" w:rsidRDefault="00F1015A" w:rsidP="00F1015A">
            <w:pPr>
              <w:pStyle w:val="af1"/>
            </w:pPr>
            <w:r>
              <w:rPr>
                <w:rFonts w:hint="eastAsia"/>
              </w:rPr>
              <w:t>九水合硅酸钠</w:t>
            </w:r>
          </w:p>
        </w:tc>
        <w:tc>
          <w:tcPr>
            <w:tcW w:w="2076" w:type="dxa"/>
          </w:tcPr>
          <w:p w14:paraId="33C8EF46" w14:textId="77777777" w:rsidR="00F1015A" w:rsidRDefault="00F1015A" w:rsidP="00F1015A">
            <w:pPr>
              <w:pStyle w:val="af1"/>
            </w:pPr>
          </w:p>
        </w:tc>
        <w:tc>
          <w:tcPr>
            <w:tcW w:w="2077" w:type="dxa"/>
          </w:tcPr>
          <w:p w14:paraId="3E901CDB" w14:textId="77777777" w:rsidR="00F1015A" w:rsidRDefault="00F1015A" w:rsidP="00F1015A">
            <w:pPr>
              <w:pStyle w:val="af1"/>
            </w:pPr>
          </w:p>
        </w:tc>
        <w:tc>
          <w:tcPr>
            <w:tcW w:w="2077" w:type="dxa"/>
          </w:tcPr>
          <w:p w14:paraId="39AFE1E3" w14:textId="77777777" w:rsidR="00F1015A" w:rsidRDefault="00F1015A" w:rsidP="00F1015A">
            <w:pPr>
              <w:pStyle w:val="af1"/>
            </w:pPr>
          </w:p>
        </w:tc>
      </w:tr>
      <w:tr w:rsidR="00F1015A" w14:paraId="2C5BE6B4" w14:textId="77777777" w:rsidTr="00F1015A">
        <w:tc>
          <w:tcPr>
            <w:tcW w:w="2076" w:type="dxa"/>
          </w:tcPr>
          <w:p w14:paraId="7486E2A6" w14:textId="77777777" w:rsidR="00F1015A" w:rsidRDefault="00F1015A" w:rsidP="00F1015A">
            <w:pPr>
              <w:pStyle w:val="af1"/>
            </w:pPr>
            <w:r>
              <w:rPr>
                <w:rFonts w:hint="eastAsia"/>
              </w:rPr>
              <w:t>硫酸钠</w:t>
            </w:r>
          </w:p>
        </w:tc>
        <w:tc>
          <w:tcPr>
            <w:tcW w:w="2076" w:type="dxa"/>
          </w:tcPr>
          <w:p w14:paraId="75B1FCFA" w14:textId="77777777" w:rsidR="00F1015A" w:rsidRDefault="00F1015A" w:rsidP="00F1015A">
            <w:pPr>
              <w:pStyle w:val="af1"/>
            </w:pPr>
          </w:p>
        </w:tc>
        <w:tc>
          <w:tcPr>
            <w:tcW w:w="2077" w:type="dxa"/>
          </w:tcPr>
          <w:p w14:paraId="4842FAA1" w14:textId="77777777" w:rsidR="00F1015A" w:rsidRDefault="00F1015A" w:rsidP="00F1015A">
            <w:pPr>
              <w:pStyle w:val="af1"/>
            </w:pPr>
          </w:p>
        </w:tc>
        <w:tc>
          <w:tcPr>
            <w:tcW w:w="2077" w:type="dxa"/>
          </w:tcPr>
          <w:p w14:paraId="4C95DD69" w14:textId="77777777" w:rsidR="00F1015A" w:rsidRDefault="00F1015A" w:rsidP="00F1015A">
            <w:pPr>
              <w:pStyle w:val="af1"/>
            </w:pPr>
          </w:p>
        </w:tc>
      </w:tr>
      <w:tr w:rsidR="00F1015A" w14:paraId="12975FAB" w14:textId="77777777" w:rsidTr="00F1015A">
        <w:tc>
          <w:tcPr>
            <w:tcW w:w="2076" w:type="dxa"/>
          </w:tcPr>
          <w:p w14:paraId="5CAE4DE6" w14:textId="77777777" w:rsidR="00F1015A" w:rsidRDefault="00F1015A" w:rsidP="00F1015A">
            <w:pPr>
              <w:pStyle w:val="af1"/>
            </w:pPr>
            <w:r>
              <w:rPr>
                <w:rFonts w:hint="eastAsia"/>
              </w:rPr>
              <w:t>硫酸</w:t>
            </w:r>
          </w:p>
        </w:tc>
        <w:tc>
          <w:tcPr>
            <w:tcW w:w="2076" w:type="dxa"/>
          </w:tcPr>
          <w:p w14:paraId="25EF4779" w14:textId="77777777" w:rsidR="00F1015A" w:rsidRDefault="00F1015A" w:rsidP="00F1015A">
            <w:pPr>
              <w:pStyle w:val="af1"/>
            </w:pPr>
          </w:p>
        </w:tc>
        <w:tc>
          <w:tcPr>
            <w:tcW w:w="2077" w:type="dxa"/>
          </w:tcPr>
          <w:p w14:paraId="6795BB68" w14:textId="77777777" w:rsidR="00F1015A" w:rsidRDefault="00F1015A" w:rsidP="00F1015A">
            <w:pPr>
              <w:pStyle w:val="af1"/>
            </w:pPr>
          </w:p>
        </w:tc>
        <w:tc>
          <w:tcPr>
            <w:tcW w:w="2077" w:type="dxa"/>
          </w:tcPr>
          <w:p w14:paraId="76436570" w14:textId="77777777" w:rsidR="00F1015A" w:rsidRDefault="00F1015A" w:rsidP="00F1015A">
            <w:pPr>
              <w:pStyle w:val="af1"/>
            </w:pPr>
          </w:p>
        </w:tc>
      </w:tr>
      <w:tr w:rsidR="00F1015A" w14:paraId="18E49B33" w14:textId="77777777" w:rsidTr="00F1015A">
        <w:tc>
          <w:tcPr>
            <w:tcW w:w="2076" w:type="dxa"/>
          </w:tcPr>
          <w:p w14:paraId="543DDED7" w14:textId="77777777" w:rsidR="00F1015A" w:rsidRDefault="00F1015A" w:rsidP="00F1015A">
            <w:pPr>
              <w:pStyle w:val="af1"/>
            </w:pPr>
            <w:r>
              <w:rPr>
                <w:rFonts w:hint="eastAsia"/>
              </w:rPr>
              <w:t>氨氯化铵缓冲溶液</w:t>
            </w:r>
          </w:p>
        </w:tc>
        <w:tc>
          <w:tcPr>
            <w:tcW w:w="2076" w:type="dxa"/>
          </w:tcPr>
          <w:p w14:paraId="649AAF07" w14:textId="77777777" w:rsidR="00F1015A" w:rsidRDefault="00F1015A" w:rsidP="00F1015A">
            <w:pPr>
              <w:pStyle w:val="af1"/>
            </w:pPr>
          </w:p>
        </w:tc>
        <w:tc>
          <w:tcPr>
            <w:tcW w:w="2077" w:type="dxa"/>
          </w:tcPr>
          <w:p w14:paraId="1D397FFA" w14:textId="77777777" w:rsidR="00F1015A" w:rsidRDefault="00F1015A" w:rsidP="00F1015A">
            <w:pPr>
              <w:pStyle w:val="af1"/>
            </w:pPr>
          </w:p>
        </w:tc>
        <w:tc>
          <w:tcPr>
            <w:tcW w:w="2077" w:type="dxa"/>
          </w:tcPr>
          <w:p w14:paraId="41EF6AE5" w14:textId="77777777" w:rsidR="00F1015A" w:rsidRDefault="00F1015A" w:rsidP="00F1015A">
            <w:pPr>
              <w:pStyle w:val="af1"/>
            </w:pPr>
          </w:p>
        </w:tc>
      </w:tr>
      <w:tr w:rsidR="00F1015A" w14:paraId="2C85916C" w14:textId="77777777" w:rsidTr="00F1015A">
        <w:tc>
          <w:tcPr>
            <w:tcW w:w="2076" w:type="dxa"/>
          </w:tcPr>
          <w:p w14:paraId="1522BC5C" w14:textId="77777777" w:rsidR="00F1015A" w:rsidRDefault="00F1015A" w:rsidP="00F1015A">
            <w:pPr>
              <w:pStyle w:val="af1"/>
            </w:pPr>
            <w:r>
              <w:rPr>
                <w:rFonts w:hint="eastAsia"/>
              </w:rPr>
              <w:t>乙二胺四乙酸二钠</w:t>
            </w:r>
          </w:p>
        </w:tc>
        <w:tc>
          <w:tcPr>
            <w:tcW w:w="2076" w:type="dxa"/>
          </w:tcPr>
          <w:p w14:paraId="70A0DE2D" w14:textId="77777777" w:rsidR="00F1015A" w:rsidRDefault="00F1015A" w:rsidP="00F1015A">
            <w:pPr>
              <w:pStyle w:val="af1"/>
            </w:pPr>
            <w:r>
              <w:rPr>
                <w:rFonts w:hint="eastAsia"/>
              </w:rPr>
              <w:t>标准溶液</w:t>
            </w:r>
          </w:p>
        </w:tc>
        <w:tc>
          <w:tcPr>
            <w:tcW w:w="2077" w:type="dxa"/>
          </w:tcPr>
          <w:p w14:paraId="66784C7F" w14:textId="77777777" w:rsidR="00F1015A" w:rsidRDefault="00F1015A" w:rsidP="00F1015A">
            <w:pPr>
              <w:pStyle w:val="af1"/>
            </w:pPr>
          </w:p>
        </w:tc>
        <w:tc>
          <w:tcPr>
            <w:tcW w:w="2077" w:type="dxa"/>
          </w:tcPr>
          <w:p w14:paraId="301B908F" w14:textId="77777777" w:rsidR="00F1015A" w:rsidRDefault="00F1015A" w:rsidP="00F1015A">
            <w:pPr>
              <w:pStyle w:val="af1"/>
            </w:pPr>
          </w:p>
        </w:tc>
      </w:tr>
      <w:tr w:rsidR="00F1015A" w14:paraId="1BD9AA56" w14:textId="77777777" w:rsidTr="00F1015A">
        <w:tc>
          <w:tcPr>
            <w:tcW w:w="2076" w:type="dxa"/>
          </w:tcPr>
          <w:p w14:paraId="1B289D0D" w14:textId="77777777" w:rsidR="00F1015A" w:rsidRDefault="00F1015A" w:rsidP="00F1015A">
            <w:pPr>
              <w:pStyle w:val="af1"/>
            </w:pPr>
            <w:r>
              <w:rPr>
                <w:rFonts w:hint="eastAsia"/>
              </w:rPr>
              <w:t>氢氧化钙</w:t>
            </w:r>
          </w:p>
        </w:tc>
        <w:tc>
          <w:tcPr>
            <w:tcW w:w="2076" w:type="dxa"/>
          </w:tcPr>
          <w:p w14:paraId="001DB3C6" w14:textId="77777777" w:rsidR="00F1015A" w:rsidRDefault="00F1015A" w:rsidP="00F1015A">
            <w:pPr>
              <w:pStyle w:val="af1"/>
            </w:pPr>
          </w:p>
        </w:tc>
        <w:tc>
          <w:tcPr>
            <w:tcW w:w="2077" w:type="dxa"/>
          </w:tcPr>
          <w:p w14:paraId="0E866150" w14:textId="77777777" w:rsidR="00F1015A" w:rsidRDefault="00F1015A" w:rsidP="00F1015A">
            <w:pPr>
              <w:pStyle w:val="af1"/>
            </w:pPr>
          </w:p>
        </w:tc>
        <w:tc>
          <w:tcPr>
            <w:tcW w:w="2077" w:type="dxa"/>
          </w:tcPr>
          <w:p w14:paraId="544FFE3F" w14:textId="77777777" w:rsidR="00F1015A" w:rsidRDefault="00F1015A" w:rsidP="00F1015A">
            <w:pPr>
              <w:pStyle w:val="af1"/>
            </w:pPr>
          </w:p>
        </w:tc>
      </w:tr>
      <w:tr w:rsidR="00F1015A" w14:paraId="2CA79052" w14:textId="77777777" w:rsidTr="00F1015A">
        <w:tc>
          <w:tcPr>
            <w:tcW w:w="2076" w:type="dxa"/>
          </w:tcPr>
          <w:p w14:paraId="08685D11" w14:textId="77777777" w:rsidR="00F1015A" w:rsidRDefault="00F1015A" w:rsidP="00F1015A">
            <w:pPr>
              <w:pStyle w:val="af1"/>
            </w:pPr>
            <w:r>
              <w:rPr>
                <w:rFonts w:hint="eastAsia"/>
              </w:rPr>
              <w:t>氢氧化钠</w:t>
            </w:r>
          </w:p>
        </w:tc>
        <w:tc>
          <w:tcPr>
            <w:tcW w:w="2076" w:type="dxa"/>
          </w:tcPr>
          <w:p w14:paraId="26C71504" w14:textId="77777777" w:rsidR="00F1015A" w:rsidRDefault="00F1015A" w:rsidP="00F1015A">
            <w:pPr>
              <w:pStyle w:val="af1"/>
            </w:pPr>
          </w:p>
        </w:tc>
        <w:tc>
          <w:tcPr>
            <w:tcW w:w="2077" w:type="dxa"/>
          </w:tcPr>
          <w:p w14:paraId="3E7E0B00" w14:textId="77777777" w:rsidR="00F1015A" w:rsidRDefault="00F1015A" w:rsidP="00F1015A">
            <w:pPr>
              <w:pStyle w:val="af1"/>
            </w:pPr>
          </w:p>
        </w:tc>
        <w:tc>
          <w:tcPr>
            <w:tcW w:w="2077" w:type="dxa"/>
          </w:tcPr>
          <w:p w14:paraId="0478E2F5" w14:textId="77777777" w:rsidR="00F1015A" w:rsidRDefault="00F1015A" w:rsidP="00F1015A">
            <w:pPr>
              <w:pStyle w:val="af1"/>
            </w:pPr>
          </w:p>
        </w:tc>
      </w:tr>
    </w:tbl>
    <w:p w14:paraId="33585FEC" w14:textId="77777777" w:rsidR="00F1015A" w:rsidRPr="00F1015A" w:rsidRDefault="00F1015A" w:rsidP="00F1015A">
      <w:pPr>
        <w:ind w:firstLine="480"/>
      </w:pPr>
      <w:r>
        <w:rPr>
          <w:rFonts w:hint="eastAsia"/>
        </w:rPr>
        <w:t>其中，氨氯化铵缓冲溶液的</w:t>
      </w:r>
      <w:r>
        <w:rPr>
          <w:rFonts w:hint="eastAsia"/>
        </w:rPr>
        <w:t>pH</w:t>
      </w:r>
      <w:r>
        <w:rPr>
          <w:rFonts w:hint="eastAsia"/>
        </w:rPr>
        <w:t>值约为</w:t>
      </w:r>
      <w:r>
        <w:rPr>
          <w:rFonts w:hint="eastAsia"/>
        </w:rPr>
        <w:t>1</w:t>
      </w:r>
      <w:r>
        <w:t>0</w:t>
      </w:r>
      <w:r>
        <w:rPr>
          <w:rFonts w:hint="eastAsia"/>
        </w:rPr>
        <w:t>。</w:t>
      </w:r>
    </w:p>
    <w:p w14:paraId="6064BB2C" w14:textId="6A1EF4B8" w:rsidR="00A24215" w:rsidRDefault="00F1015A" w:rsidP="00F1015A">
      <w:pPr>
        <w:pStyle w:val="2"/>
        <w:spacing w:before="156" w:after="156"/>
      </w:pPr>
      <w:bookmarkStart w:id="10" w:name="_Toc75188751"/>
      <w:r>
        <w:rPr>
          <w:rFonts w:hint="eastAsia"/>
        </w:rPr>
        <w:t>2</w:t>
      </w:r>
      <w:r w:rsidR="00633161">
        <w:t>.3</w:t>
      </w:r>
      <w:r>
        <w:t xml:space="preserve"> </w:t>
      </w:r>
      <w:r>
        <w:rPr>
          <w:rFonts w:hint="eastAsia"/>
        </w:rPr>
        <w:t>水泥净浆的配合比与制备</w:t>
      </w:r>
      <w:bookmarkEnd w:id="10"/>
    </w:p>
    <w:p w14:paraId="136D6A0B" w14:textId="77777777" w:rsidR="00F1015A" w:rsidRDefault="00F1015A" w:rsidP="00932127">
      <w:pPr>
        <w:ind w:firstLine="480"/>
      </w:pPr>
      <w:r>
        <w:rPr>
          <w:rFonts w:hint="eastAsia"/>
        </w:rPr>
        <w:t>根据试验的要求，选择了</w:t>
      </w:r>
      <w:r w:rsidR="00932127">
        <w:rPr>
          <w:rFonts w:hint="eastAsia"/>
        </w:rPr>
        <w:t>2</w:t>
      </w:r>
      <w:r w:rsidR="00932127">
        <w:t>.1</w:t>
      </w:r>
      <w:r w:rsidR="00932127">
        <w:rPr>
          <w:rFonts w:hint="eastAsia"/>
        </w:rPr>
        <w:t>节所述的材料，因为实验中使用的是水泥净浆，为了避免泌水现象过于严重，同时又期望试件具有更高的水化程度，选择了较为适中的水灰比</w:t>
      </w:r>
      <w:r w:rsidR="00932127">
        <w:rPr>
          <w:rFonts w:hint="eastAsia"/>
        </w:rPr>
        <w:t>0</w:t>
      </w:r>
      <w:r w:rsidR="00932127">
        <w:t>.4</w:t>
      </w:r>
      <w:r w:rsidR="00932127">
        <w:rPr>
          <w:rFonts w:hint="eastAsia"/>
        </w:rPr>
        <w:t>。水泥净浆试件按照标准的水泥砂浆试件的制备工艺制备，在搅拌锅中先加入水泥再加入水，先慢速搅拌</w:t>
      </w:r>
      <w:r w:rsidR="00932127">
        <w:rPr>
          <w:rFonts w:hint="eastAsia"/>
        </w:rPr>
        <w:t>2</w:t>
      </w:r>
      <w:r w:rsidR="00932127">
        <w:rPr>
          <w:rFonts w:hint="eastAsia"/>
        </w:rPr>
        <w:t>分钟再快速搅拌</w:t>
      </w:r>
      <w:r w:rsidR="00932127">
        <w:rPr>
          <w:rFonts w:hint="eastAsia"/>
        </w:rPr>
        <w:t>2</w:t>
      </w:r>
      <w:r w:rsidR="00932127">
        <w:rPr>
          <w:rFonts w:hint="eastAsia"/>
        </w:rPr>
        <w:t>分钟，搅拌完成后将水泥净浆置于</w:t>
      </w:r>
      <w:ins w:id="11" w:author="HIT" w:date="2021-06-20T11:59:00Z">
        <w:r w:rsidR="00932127">
          <w:rPr>
            <w:rFonts w:hint="eastAsia"/>
          </w:rPr>
          <w:t xml:space="preserve"> </w:t>
        </w:r>
        <w:r w:rsidR="00932127">
          <w:t xml:space="preserve">40 </w:t>
        </w:r>
        <w:r w:rsidR="00932127">
          <w:rPr>
            <w:rFonts w:hint="eastAsia"/>
          </w:rPr>
          <w:t>m</w:t>
        </w:r>
        <w:r w:rsidR="00932127">
          <w:t xml:space="preserve">m </w:t>
        </w:r>
        <w:r w:rsidR="00932127" w:rsidRPr="00932127">
          <w:rPr>
            <w:rFonts w:hint="eastAsia"/>
          </w:rPr>
          <w:t>×</w:t>
        </w:r>
        <w:r w:rsidR="00932127">
          <w:rPr>
            <w:rFonts w:hint="eastAsia"/>
          </w:rPr>
          <w:t xml:space="preserve"> </w:t>
        </w:r>
        <w:r w:rsidR="00932127">
          <w:t>40 mm</w:t>
        </w:r>
        <w:r w:rsidR="00932127" w:rsidRPr="00932127">
          <w:rPr>
            <w:rFonts w:hint="eastAsia"/>
          </w:rPr>
          <w:t>×</w:t>
        </w:r>
        <w:r w:rsidR="00932127">
          <w:rPr>
            <w:rFonts w:hint="eastAsia"/>
          </w:rPr>
          <w:t xml:space="preserve"> </w:t>
        </w:r>
        <w:r w:rsidR="00932127">
          <w:t xml:space="preserve">16 mm </w:t>
        </w:r>
        <w:r w:rsidR="00932127">
          <w:rPr>
            <w:rFonts w:hint="eastAsia"/>
          </w:rPr>
          <w:t>的三联模具中</w:t>
        </w:r>
      </w:ins>
      <w:r w:rsidR="00932127">
        <w:rPr>
          <w:rFonts w:hint="eastAsia"/>
        </w:rPr>
        <w:t>成型，室温养护</w:t>
      </w:r>
      <w:r w:rsidR="00932127">
        <w:rPr>
          <w:rFonts w:hint="eastAsia"/>
        </w:rPr>
        <w:t>2</w:t>
      </w:r>
      <w:r w:rsidR="00932127">
        <w:t>4</w:t>
      </w:r>
      <w:r w:rsidR="00932127">
        <w:rPr>
          <w:rFonts w:hint="eastAsia"/>
        </w:rPr>
        <w:t>小时后脱模，置于饱和的氢氧化钙溶液中室温养护，试验中使用的所有试件都养护了</w:t>
      </w:r>
      <w:r w:rsidR="00932127">
        <w:rPr>
          <w:rFonts w:hint="eastAsia"/>
        </w:rPr>
        <w:t>3</w:t>
      </w:r>
      <w:r w:rsidR="00932127">
        <w:rPr>
          <w:rFonts w:hint="eastAsia"/>
        </w:rPr>
        <w:t>个月以上。</w:t>
      </w:r>
    </w:p>
    <w:p w14:paraId="6789E06A" w14:textId="77777777" w:rsidR="00932127" w:rsidRDefault="00932127" w:rsidP="00932127">
      <w:pPr>
        <w:pStyle w:val="2"/>
        <w:spacing w:before="156" w:after="156"/>
      </w:pPr>
      <w:bookmarkStart w:id="12" w:name="_Toc75188752"/>
      <w:r>
        <w:rPr>
          <w:rFonts w:hint="eastAsia"/>
        </w:rPr>
        <w:t>2</w:t>
      </w:r>
      <w:r>
        <w:t xml:space="preserve">.3 </w:t>
      </w:r>
      <w:r w:rsidR="00FE412B">
        <w:rPr>
          <w:rFonts w:hint="eastAsia"/>
        </w:rPr>
        <w:t>C-S-H</w:t>
      </w:r>
      <w:r w:rsidR="00FE412B">
        <w:rPr>
          <w:rFonts w:hint="eastAsia"/>
        </w:rPr>
        <w:t>凝胶的制备</w:t>
      </w:r>
      <w:bookmarkEnd w:id="12"/>
    </w:p>
    <w:p w14:paraId="2F733A18" w14:textId="77777777" w:rsidR="00FE412B" w:rsidRPr="00FE412B" w:rsidRDefault="00FE412B" w:rsidP="00FE412B">
      <w:pPr>
        <w:pStyle w:val="3"/>
        <w:spacing w:before="156" w:after="156"/>
      </w:pPr>
      <w:bookmarkStart w:id="13" w:name="_Toc75188753"/>
      <w:r>
        <w:rPr>
          <w:rFonts w:hint="eastAsia"/>
        </w:rPr>
        <w:t>2</w:t>
      </w:r>
      <w:r>
        <w:t xml:space="preserve">.3.1 </w:t>
      </w:r>
      <w:r>
        <w:rPr>
          <w:rFonts w:hint="eastAsia"/>
        </w:rPr>
        <w:t>C-S-H</w:t>
      </w:r>
      <w:r>
        <w:rPr>
          <w:rFonts w:hint="eastAsia"/>
        </w:rPr>
        <w:t>凝胶的合成方法</w:t>
      </w:r>
      <w:bookmarkEnd w:id="13"/>
    </w:p>
    <w:p w14:paraId="728880A9" w14:textId="77777777" w:rsidR="00FE412B" w:rsidRDefault="00FE412B" w:rsidP="00FE412B">
      <w:pPr>
        <w:ind w:firstLine="480"/>
      </w:pPr>
      <w:r w:rsidRPr="00FE412B">
        <w:rPr>
          <w:rFonts w:hint="eastAsia"/>
        </w:rPr>
        <w:t>C-S-H</w:t>
      </w:r>
      <w:r w:rsidRPr="00FE412B">
        <w:rPr>
          <w:rFonts w:hint="eastAsia"/>
        </w:rPr>
        <w:t>凝胶有多种合成方法，常见的包括水热法、单矿水化法和碱硅酸盐与钙盐的溶液反应法三种。其中碱硅酸盐与钙盐的溶液反应法相对于另外两种方法原料容易获取，且合成时间短、反应条件简单，因此</w:t>
      </w:r>
      <w:r>
        <w:rPr>
          <w:rFonts w:hint="eastAsia"/>
        </w:rPr>
        <w:t>在本实验中</w:t>
      </w:r>
      <w:r w:rsidRPr="00FE412B">
        <w:rPr>
          <w:rFonts w:hint="eastAsia"/>
        </w:rPr>
        <w:t>使用该方法合成</w:t>
      </w:r>
      <w:r w:rsidRPr="00FE412B">
        <w:rPr>
          <w:rFonts w:hint="eastAsia"/>
        </w:rPr>
        <w:t>CSH</w:t>
      </w:r>
      <w:r w:rsidRPr="00FE412B">
        <w:rPr>
          <w:rFonts w:hint="eastAsia"/>
        </w:rPr>
        <w:t>凝胶。</w:t>
      </w:r>
    </w:p>
    <w:p w14:paraId="79BCBA58" w14:textId="35B6681A" w:rsidR="00FE412B" w:rsidRPr="00FE412B" w:rsidRDefault="00FE412B" w:rsidP="00FE412B">
      <w:pPr>
        <w:pStyle w:val="a9"/>
        <w:rPr>
          <w:rFonts w:cs="Times New Roman"/>
          <w:color w:val="000000"/>
          <w:szCs w:val="24"/>
        </w:rPr>
      </w:pPr>
      <w:bookmarkStart w:id="14" w:name="_Ref75083352"/>
      <w:r>
        <w:rPr>
          <w:rFonts w:hint="eastAsia"/>
        </w:rPr>
        <w:t>表</w:t>
      </w:r>
      <w:r>
        <w:rPr>
          <w:rFonts w:hint="eastAsia"/>
        </w:rPr>
        <w:t xml:space="preserve"> </w:t>
      </w:r>
      <w:r w:rsidR="00AF48C3">
        <w:fldChar w:fldCharType="begin"/>
      </w:r>
      <w:r w:rsidR="00AF48C3">
        <w:instrText xml:space="preserve"> </w:instrText>
      </w:r>
      <w:r w:rsidR="00AF48C3">
        <w:rPr>
          <w:rFonts w:hint="eastAsia"/>
        </w:rPr>
        <w:instrText>STYLEREF 1 \s</w:instrText>
      </w:r>
      <w:r w:rsidR="00AF48C3">
        <w:instrText xml:space="preserve"> </w:instrText>
      </w:r>
      <w:r w:rsidR="00AF48C3">
        <w:fldChar w:fldCharType="separate"/>
      </w:r>
      <w:r w:rsidR="00AF48C3">
        <w:rPr>
          <w:noProof/>
        </w:rPr>
        <w:t>2</w:t>
      </w:r>
      <w:r w:rsidR="00AF48C3">
        <w:fldChar w:fldCharType="end"/>
      </w:r>
      <w:r w:rsidR="00AF48C3">
        <w:noBreakHyphen/>
      </w:r>
      <w:r w:rsidR="00AF48C3">
        <w:fldChar w:fldCharType="begin"/>
      </w:r>
      <w:r w:rsidR="00AF48C3">
        <w:instrText xml:space="preserve"> </w:instrText>
      </w:r>
      <w:r w:rsidR="00AF48C3">
        <w:rPr>
          <w:rFonts w:hint="eastAsia"/>
        </w:rPr>
        <w:instrText xml:space="preserve">SEQ </w:instrText>
      </w:r>
      <w:r w:rsidR="00AF48C3">
        <w:rPr>
          <w:rFonts w:hint="eastAsia"/>
        </w:rPr>
        <w:instrText>表</w:instrText>
      </w:r>
      <w:r w:rsidR="00AF48C3">
        <w:rPr>
          <w:rFonts w:hint="eastAsia"/>
        </w:rPr>
        <w:instrText xml:space="preserve"> \* ARABIC \s 1</w:instrText>
      </w:r>
      <w:r w:rsidR="00AF48C3">
        <w:instrText xml:space="preserve"> </w:instrText>
      </w:r>
      <w:r w:rsidR="00AF48C3">
        <w:fldChar w:fldCharType="separate"/>
      </w:r>
      <w:r w:rsidR="00AF48C3">
        <w:rPr>
          <w:noProof/>
        </w:rPr>
        <w:t>5</w:t>
      </w:r>
      <w:r w:rsidR="00AF48C3">
        <w:fldChar w:fldCharType="end"/>
      </w:r>
      <w:bookmarkEnd w:id="14"/>
      <w:r w:rsidRPr="00FE412B">
        <w:rPr>
          <w:rFonts w:cs="Times New Roman" w:hint="eastAsia"/>
          <w:color w:val="000000"/>
          <w:szCs w:val="24"/>
        </w:rPr>
        <w:t>合成</w:t>
      </w:r>
      <w:r w:rsidRPr="00FE412B">
        <w:rPr>
          <w:rFonts w:cs="Times New Roman"/>
          <w:color w:val="000000"/>
          <w:szCs w:val="24"/>
        </w:rPr>
        <w:t>C-S-H</w:t>
      </w:r>
      <w:r w:rsidRPr="00FE412B">
        <w:rPr>
          <w:rFonts w:cs="Times New Roman" w:hint="eastAsia"/>
          <w:color w:val="000000"/>
          <w:szCs w:val="24"/>
        </w:rPr>
        <w:t>凝胶的原料表</w:t>
      </w:r>
    </w:p>
    <w:tbl>
      <w:tblPr>
        <w:tblStyle w:val="110"/>
        <w:tblW w:w="0" w:type="auto"/>
        <w:tblLook w:val="04A0" w:firstRow="1" w:lastRow="0" w:firstColumn="1" w:lastColumn="0" w:noHBand="0" w:noVBand="1"/>
      </w:tblPr>
      <w:tblGrid>
        <w:gridCol w:w="1604"/>
        <w:gridCol w:w="1775"/>
        <w:gridCol w:w="1755"/>
        <w:gridCol w:w="1563"/>
        <w:gridCol w:w="1609"/>
      </w:tblGrid>
      <w:tr w:rsidR="00FE412B" w:rsidRPr="00FE412B" w14:paraId="66C96B51" w14:textId="77777777" w:rsidTr="00FE412B">
        <w:trPr>
          <w:cnfStyle w:val="100000000000" w:firstRow="1" w:lastRow="0" w:firstColumn="0" w:lastColumn="0" w:oddVBand="0" w:evenVBand="0" w:oddHBand="0" w:evenHBand="0" w:firstRowFirstColumn="0" w:firstRowLastColumn="0" w:lastRowFirstColumn="0" w:lastRowLastColumn="0"/>
        </w:trPr>
        <w:tc>
          <w:tcPr>
            <w:tcW w:w="1604" w:type="dxa"/>
            <w:tcBorders>
              <w:top w:val="single" w:sz="12" w:space="0" w:color="auto"/>
            </w:tcBorders>
            <w:vAlign w:val="center"/>
          </w:tcPr>
          <w:p w14:paraId="5845B1FC" w14:textId="77777777" w:rsidR="00FE412B" w:rsidRPr="00FE412B" w:rsidRDefault="00FE412B" w:rsidP="00FE412B">
            <w:pPr>
              <w:adjustRightInd w:val="0"/>
              <w:snapToGrid w:val="0"/>
              <w:spacing w:line="288" w:lineRule="auto"/>
              <w:ind w:firstLineChars="0" w:firstLine="0"/>
              <w:jc w:val="center"/>
              <w:rPr>
                <w:color w:val="000000"/>
                <w:sz w:val="21"/>
                <w:szCs w:val="24"/>
              </w:rPr>
            </w:pPr>
            <w:r w:rsidRPr="00FE412B">
              <w:rPr>
                <w:color w:val="000000"/>
                <w:sz w:val="21"/>
                <w:szCs w:val="24"/>
              </w:rPr>
              <w:t>原料</w:t>
            </w:r>
          </w:p>
        </w:tc>
        <w:tc>
          <w:tcPr>
            <w:tcW w:w="1775" w:type="dxa"/>
            <w:tcBorders>
              <w:top w:val="single" w:sz="12" w:space="0" w:color="auto"/>
            </w:tcBorders>
            <w:vAlign w:val="center"/>
          </w:tcPr>
          <w:p w14:paraId="04C9FFAB" w14:textId="77777777" w:rsidR="00FE412B" w:rsidRPr="00FE412B" w:rsidRDefault="00FE412B" w:rsidP="00FE412B">
            <w:pPr>
              <w:adjustRightInd w:val="0"/>
              <w:snapToGrid w:val="0"/>
              <w:spacing w:line="288" w:lineRule="auto"/>
              <w:ind w:firstLineChars="0" w:firstLine="0"/>
              <w:jc w:val="center"/>
              <w:rPr>
                <w:color w:val="000000"/>
                <w:sz w:val="21"/>
                <w:szCs w:val="24"/>
              </w:rPr>
            </w:pPr>
            <m:oMathPara>
              <m:oMath>
                <m:r>
                  <m:rPr>
                    <m:nor/>
                  </m:rPr>
                  <w:rPr>
                    <w:color w:val="000000"/>
                    <w:sz w:val="21"/>
                    <w:szCs w:val="24"/>
                  </w:rPr>
                  <m:t>Ca</m:t>
                </m:r>
                <m:sSub>
                  <m:sSubPr>
                    <m:ctrlPr>
                      <w:rPr>
                        <w:rFonts w:ascii="Cambria Math" w:hAnsi="Cambria Math"/>
                        <w:color w:val="000000"/>
                        <w:sz w:val="21"/>
                        <w:szCs w:val="24"/>
                      </w:rPr>
                    </m:ctrlPr>
                  </m:sSubPr>
                  <m:e>
                    <m:r>
                      <m:rPr>
                        <m:nor/>
                      </m:rPr>
                      <w:rPr>
                        <w:color w:val="000000"/>
                        <w:sz w:val="21"/>
                        <w:szCs w:val="24"/>
                      </w:rPr>
                      <m:t>(N</m:t>
                    </m:r>
                    <m:sSub>
                      <m:sSubPr>
                        <m:ctrlPr>
                          <w:rPr>
                            <w:rFonts w:ascii="Cambria Math" w:hAnsi="Cambria Math"/>
                            <w:color w:val="000000"/>
                            <w:sz w:val="21"/>
                            <w:szCs w:val="24"/>
                          </w:rPr>
                        </m:ctrlPr>
                      </m:sSubPr>
                      <m:e>
                        <m:r>
                          <m:rPr>
                            <m:nor/>
                          </m:rPr>
                          <w:rPr>
                            <w:color w:val="000000"/>
                            <w:sz w:val="21"/>
                            <w:szCs w:val="24"/>
                          </w:rPr>
                          <m:t>O</m:t>
                        </m:r>
                      </m:e>
                      <m:sub>
                        <m:r>
                          <m:rPr>
                            <m:nor/>
                          </m:rPr>
                          <w:rPr>
                            <w:color w:val="000000"/>
                            <w:sz w:val="21"/>
                            <w:szCs w:val="24"/>
                          </w:rPr>
                          <m:t>3</m:t>
                        </m:r>
                      </m:sub>
                    </m:sSub>
                    <m:r>
                      <m:rPr>
                        <m:nor/>
                      </m:rPr>
                      <w:rPr>
                        <w:color w:val="000000"/>
                        <w:sz w:val="21"/>
                        <w:szCs w:val="24"/>
                      </w:rPr>
                      <m:t>)</m:t>
                    </m:r>
                  </m:e>
                  <m:sub>
                    <m:r>
                      <m:rPr>
                        <m:nor/>
                      </m:rPr>
                      <w:rPr>
                        <w:color w:val="000000"/>
                        <w:sz w:val="21"/>
                        <w:szCs w:val="24"/>
                      </w:rPr>
                      <m:t>2</m:t>
                    </m:r>
                  </m:sub>
                </m:sSub>
                <m:r>
                  <m:rPr>
                    <m:nor/>
                  </m:rPr>
                  <w:rPr>
                    <w:color w:val="000000"/>
                    <w:sz w:val="21"/>
                    <w:szCs w:val="24"/>
                  </w:rPr>
                  <m:t>·4</m:t>
                </m:r>
                <m:sSub>
                  <m:sSubPr>
                    <m:ctrlPr>
                      <w:rPr>
                        <w:rFonts w:ascii="Cambria Math" w:hAnsi="Cambria Math"/>
                        <w:color w:val="000000"/>
                        <w:sz w:val="21"/>
                        <w:szCs w:val="24"/>
                      </w:rPr>
                    </m:ctrlPr>
                  </m:sSubPr>
                  <m:e>
                    <m:r>
                      <m:rPr>
                        <m:nor/>
                      </m:rPr>
                      <w:rPr>
                        <w:color w:val="000000"/>
                        <w:sz w:val="21"/>
                        <w:szCs w:val="24"/>
                      </w:rPr>
                      <m:t>H</m:t>
                    </m:r>
                  </m:e>
                  <m:sub>
                    <m:r>
                      <m:rPr>
                        <m:nor/>
                      </m:rPr>
                      <w:rPr>
                        <w:color w:val="000000"/>
                        <w:sz w:val="21"/>
                        <w:szCs w:val="24"/>
                      </w:rPr>
                      <m:t>2</m:t>
                    </m:r>
                  </m:sub>
                </m:sSub>
                <m:r>
                  <m:rPr>
                    <m:nor/>
                  </m:rPr>
                  <w:rPr>
                    <w:color w:val="000000"/>
                    <w:sz w:val="21"/>
                    <w:szCs w:val="24"/>
                  </w:rPr>
                  <m:t>O</m:t>
                </m:r>
              </m:oMath>
            </m:oMathPara>
          </w:p>
        </w:tc>
        <w:tc>
          <w:tcPr>
            <w:tcW w:w="1755" w:type="dxa"/>
            <w:tcBorders>
              <w:top w:val="single" w:sz="12" w:space="0" w:color="auto"/>
            </w:tcBorders>
            <w:vAlign w:val="center"/>
          </w:tcPr>
          <w:p w14:paraId="546204E8" w14:textId="77777777" w:rsidR="00FE412B" w:rsidRPr="00FE412B" w:rsidRDefault="00FB6B7E" w:rsidP="00FE412B">
            <w:pPr>
              <w:adjustRightInd w:val="0"/>
              <w:snapToGrid w:val="0"/>
              <w:spacing w:line="288" w:lineRule="auto"/>
              <w:ind w:firstLineChars="0" w:firstLine="0"/>
              <w:jc w:val="center"/>
              <w:rPr>
                <w:color w:val="000000"/>
                <w:sz w:val="21"/>
                <w:szCs w:val="24"/>
              </w:rPr>
            </w:pPr>
            <m:oMathPara>
              <m:oMath>
                <m:sSub>
                  <m:sSubPr>
                    <m:ctrlPr>
                      <w:rPr>
                        <w:rFonts w:ascii="Cambria Math" w:hAnsi="Cambria Math"/>
                        <w:color w:val="000000"/>
                        <w:sz w:val="21"/>
                        <w:szCs w:val="24"/>
                      </w:rPr>
                    </m:ctrlPr>
                  </m:sSubPr>
                  <m:e>
                    <m:r>
                      <m:rPr>
                        <m:nor/>
                      </m:rPr>
                      <w:rPr>
                        <w:color w:val="000000"/>
                        <w:sz w:val="21"/>
                        <w:szCs w:val="24"/>
                      </w:rPr>
                      <m:t>Na</m:t>
                    </m:r>
                  </m:e>
                  <m:sub>
                    <m:r>
                      <m:rPr>
                        <m:nor/>
                      </m:rPr>
                      <w:rPr>
                        <w:color w:val="000000"/>
                        <w:sz w:val="21"/>
                        <w:szCs w:val="24"/>
                      </w:rPr>
                      <m:t>2</m:t>
                    </m:r>
                  </m:sub>
                </m:sSub>
                <m:r>
                  <m:rPr>
                    <m:nor/>
                  </m:rPr>
                  <w:rPr>
                    <w:color w:val="000000"/>
                    <w:sz w:val="21"/>
                    <w:szCs w:val="24"/>
                  </w:rPr>
                  <m:t>Si</m:t>
                </m:r>
                <m:sSub>
                  <m:sSubPr>
                    <m:ctrlPr>
                      <w:rPr>
                        <w:rFonts w:ascii="Cambria Math" w:hAnsi="Cambria Math"/>
                        <w:color w:val="000000"/>
                        <w:sz w:val="21"/>
                        <w:szCs w:val="24"/>
                      </w:rPr>
                    </m:ctrlPr>
                  </m:sSubPr>
                  <m:e>
                    <m:r>
                      <m:rPr>
                        <m:nor/>
                      </m:rPr>
                      <w:rPr>
                        <w:color w:val="000000"/>
                        <w:sz w:val="21"/>
                        <w:szCs w:val="24"/>
                      </w:rPr>
                      <m:t>O</m:t>
                    </m:r>
                  </m:e>
                  <m:sub>
                    <m:r>
                      <m:rPr>
                        <m:nor/>
                      </m:rPr>
                      <w:rPr>
                        <w:color w:val="000000"/>
                        <w:sz w:val="21"/>
                        <w:szCs w:val="24"/>
                      </w:rPr>
                      <m:t>4</m:t>
                    </m:r>
                  </m:sub>
                </m:sSub>
                <m:r>
                  <m:rPr>
                    <m:nor/>
                  </m:rPr>
                  <w:rPr>
                    <w:color w:val="000000"/>
                    <w:sz w:val="21"/>
                    <w:szCs w:val="24"/>
                  </w:rPr>
                  <m:t>·9</m:t>
                </m:r>
                <m:sSub>
                  <m:sSubPr>
                    <m:ctrlPr>
                      <w:rPr>
                        <w:rFonts w:ascii="Cambria Math" w:hAnsi="Cambria Math"/>
                        <w:color w:val="000000"/>
                        <w:sz w:val="21"/>
                        <w:szCs w:val="24"/>
                      </w:rPr>
                    </m:ctrlPr>
                  </m:sSubPr>
                  <m:e>
                    <m:r>
                      <m:rPr>
                        <m:nor/>
                      </m:rPr>
                      <w:rPr>
                        <w:color w:val="000000"/>
                        <w:sz w:val="21"/>
                        <w:szCs w:val="24"/>
                      </w:rPr>
                      <m:t>H</m:t>
                    </m:r>
                  </m:e>
                  <m:sub>
                    <m:r>
                      <m:rPr>
                        <m:nor/>
                      </m:rPr>
                      <w:rPr>
                        <w:color w:val="000000"/>
                        <w:sz w:val="21"/>
                        <w:szCs w:val="24"/>
                      </w:rPr>
                      <m:t>2</m:t>
                    </m:r>
                  </m:sub>
                </m:sSub>
                <m:r>
                  <m:rPr>
                    <m:nor/>
                  </m:rPr>
                  <w:rPr>
                    <w:color w:val="000000"/>
                    <w:sz w:val="21"/>
                    <w:szCs w:val="24"/>
                  </w:rPr>
                  <m:t>O</m:t>
                </m:r>
              </m:oMath>
            </m:oMathPara>
          </w:p>
        </w:tc>
        <w:tc>
          <w:tcPr>
            <w:tcW w:w="1563" w:type="dxa"/>
            <w:tcBorders>
              <w:top w:val="single" w:sz="12" w:space="0" w:color="auto"/>
            </w:tcBorders>
            <w:vAlign w:val="center"/>
          </w:tcPr>
          <w:p w14:paraId="4F63248D" w14:textId="77777777" w:rsidR="00FE412B" w:rsidRPr="00FE412B" w:rsidRDefault="00FE412B" w:rsidP="00FE412B">
            <w:pPr>
              <w:adjustRightInd w:val="0"/>
              <w:snapToGrid w:val="0"/>
              <w:spacing w:line="288" w:lineRule="auto"/>
              <w:ind w:firstLineChars="0" w:firstLine="0"/>
              <w:jc w:val="center"/>
              <w:rPr>
                <w:color w:val="000000"/>
                <w:sz w:val="21"/>
                <w:szCs w:val="24"/>
              </w:rPr>
            </w:pPr>
            <w:r w:rsidRPr="00FE412B">
              <w:rPr>
                <w:color w:val="000000"/>
                <w:sz w:val="21"/>
                <w:szCs w:val="24"/>
              </w:rPr>
              <w:t>去离子水</w:t>
            </w:r>
          </w:p>
        </w:tc>
        <w:tc>
          <w:tcPr>
            <w:tcW w:w="1609" w:type="dxa"/>
            <w:tcBorders>
              <w:top w:val="single" w:sz="12" w:space="0" w:color="auto"/>
            </w:tcBorders>
            <w:vAlign w:val="center"/>
          </w:tcPr>
          <w:p w14:paraId="297E211F" w14:textId="77777777" w:rsidR="00FE412B" w:rsidRPr="00FE412B" w:rsidRDefault="00FE412B" w:rsidP="00FE412B">
            <w:pPr>
              <w:adjustRightInd w:val="0"/>
              <w:snapToGrid w:val="0"/>
              <w:spacing w:line="288" w:lineRule="auto"/>
              <w:ind w:firstLineChars="0" w:firstLine="0"/>
              <w:jc w:val="center"/>
              <w:rPr>
                <w:color w:val="000000"/>
                <w:sz w:val="21"/>
                <w:szCs w:val="24"/>
              </w:rPr>
            </w:pPr>
            <w:r w:rsidRPr="00FE412B">
              <w:rPr>
                <w:color w:val="000000"/>
                <w:sz w:val="21"/>
                <w:szCs w:val="24"/>
              </w:rPr>
              <w:t>NaOH</w:t>
            </w:r>
          </w:p>
        </w:tc>
      </w:tr>
      <w:tr w:rsidR="00FE412B" w:rsidRPr="00FE412B" w14:paraId="69AF242F" w14:textId="77777777" w:rsidTr="00FE412B">
        <w:tc>
          <w:tcPr>
            <w:tcW w:w="1604" w:type="dxa"/>
            <w:tcBorders>
              <w:bottom w:val="single" w:sz="12" w:space="0" w:color="auto"/>
            </w:tcBorders>
            <w:vAlign w:val="center"/>
          </w:tcPr>
          <w:p w14:paraId="5826E016" w14:textId="77777777" w:rsidR="00FE412B" w:rsidRPr="00FE412B" w:rsidRDefault="00FE412B" w:rsidP="00FE412B">
            <w:pPr>
              <w:adjustRightInd w:val="0"/>
              <w:snapToGrid w:val="0"/>
              <w:spacing w:line="288" w:lineRule="auto"/>
              <w:ind w:firstLineChars="0" w:firstLine="0"/>
              <w:jc w:val="center"/>
              <w:rPr>
                <w:color w:val="000000"/>
                <w:sz w:val="21"/>
                <w:szCs w:val="24"/>
              </w:rPr>
            </w:pPr>
            <w:r w:rsidRPr="00FE412B">
              <w:rPr>
                <w:color w:val="000000"/>
                <w:sz w:val="21"/>
                <w:szCs w:val="24"/>
              </w:rPr>
              <w:t>质量（</w:t>
            </w:r>
            <w:r w:rsidRPr="00FE412B">
              <w:rPr>
                <w:color w:val="000000"/>
                <w:sz w:val="21"/>
                <w:szCs w:val="24"/>
              </w:rPr>
              <w:t>g</w:t>
            </w:r>
            <w:r w:rsidRPr="00FE412B">
              <w:rPr>
                <w:color w:val="000000"/>
                <w:sz w:val="21"/>
                <w:szCs w:val="24"/>
              </w:rPr>
              <w:t>）</w:t>
            </w:r>
          </w:p>
        </w:tc>
        <w:tc>
          <w:tcPr>
            <w:tcW w:w="1775" w:type="dxa"/>
            <w:tcBorders>
              <w:bottom w:val="single" w:sz="12" w:space="0" w:color="auto"/>
            </w:tcBorders>
            <w:vAlign w:val="center"/>
          </w:tcPr>
          <w:p w14:paraId="666F87C7" w14:textId="77777777" w:rsidR="00FE412B" w:rsidRPr="00FE412B" w:rsidRDefault="00FE412B" w:rsidP="00FE412B">
            <w:pPr>
              <w:adjustRightInd w:val="0"/>
              <w:snapToGrid w:val="0"/>
              <w:spacing w:line="288" w:lineRule="auto"/>
              <w:ind w:firstLineChars="0" w:firstLine="0"/>
              <w:jc w:val="center"/>
              <w:rPr>
                <w:color w:val="000000"/>
                <w:sz w:val="21"/>
                <w:szCs w:val="24"/>
              </w:rPr>
            </w:pPr>
            <w:r w:rsidRPr="00FE412B">
              <w:rPr>
                <w:rFonts w:hint="eastAsia"/>
                <w:color w:val="000000"/>
                <w:sz w:val="21"/>
                <w:szCs w:val="24"/>
              </w:rPr>
              <w:t>2</w:t>
            </w:r>
            <w:r w:rsidRPr="00FE412B">
              <w:rPr>
                <w:color w:val="000000"/>
                <w:sz w:val="21"/>
                <w:szCs w:val="24"/>
              </w:rPr>
              <w:t>9.28</w:t>
            </w:r>
          </w:p>
        </w:tc>
        <w:tc>
          <w:tcPr>
            <w:tcW w:w="1755" w:type="dxa"/>
            <w:tcBorders>
              <w:bottom w:val="single" w:sz="12" w:space="0" w:color="auto"/>
            </w:tcBorders>
            <w:vAlign w:val="center"/>
          </w:tcPr>
          <w:p w14:paraId="5FB8CAB0" w14:textId="77777777" w:rsidR="00FE412B" w:rsidRPr="00FE412B" w:rsidRDefault="00FE412B" w:rsidP="00FE412B">
            <w:pPr>
              <w:adjustRightInd w:val="0"/>
              <w:snapToGrid w:val="0"/>
              <w:spacing w:line="288" w:lineRule="auto"/>
              <w:ind w:firstLineChars="0" w:firstLine="0"/>
              <w:jc w:val="center"/>
              <w:rPr>
                <w:color w:val="000000"/>
                <w:sz w:val="21"/>
                <w:szCs w:val="24"/>
              </w:rPr>
            </w:pPr>
            <w:r w:rsidRPr="00FE412B">
              <w:rPr>
                <w:rFonts w:hint="eastAsia"/>
                <w:color w:val="000000"/>
                <w:sz w:val="21"/>
                <w:szCs w:val="24"/>
              </w:rPr>
              <w:t>2</w:t>
            </w:r>
            <w:r w:rsidRPr="00FE412B">
              <w:rPr>
                <w:color w:val="000000"/>
                <w:sz w:val="21"/>
                <w:szCs w:val="24"/>
              </w:rPr>
              <w:t>0.72</w:t>
            </w:r>
          </w:p>
        </w:tc>
        <w:tc>
          <w:tcPr>
            <w:tcW w:w="1563" w:type="dxa"/>
            <w:tcBorders>
              <w:bottom w:val="single" w:sz="12" w:space="0" w:color="auto"/>
            </w:tcBorders>
            <w:vAlign w:val="center"/>
          </w:tcPr>
          <w:p w14:paraId="4F44A345" w14:textId="77777777" w:rsidR="00FE412B" w:rsidRPr="00FE412B" w:rsidRDefault="00FE412B" w:rsidP="00FE412B">
            <w:pPr>
              <w:adjustRightInd w:val="0"/>
              <w:snapToGrid w:val="0"/>
              <w:spacing w:line="288" w:lineRule="auto"/>
              <w:ind w:firstLineChars="0" w:firstLine="0"/>
              <w:jc w:val="center"/>
              <w:rPr>
                <w:color w:val="000000"/>
                <w:sz w:val="21"/>
                <w:szCs w:val="24"/>
              </w:rPr>
            </w:pPr>
            <w:r w:rsidRPr="00FE412B">
              <w:rPr>
                <w:rFonts w:hint="eastAsia"/>
                <w:color w:val="000000"/>
                <w:sz w:val="21"/>
                <w:szCs w:val="24"/>
              </w:rPr>
              <w:t>5</w:t>
            </w:r>
            <w:r w:rsidRPr="00FE412B">
              <w:rPr>
                <w:color w:val="000000"/>
                <w:sz w:val="21"/>
                <w:szCs w:val="24"/>
              </w:rPr>
              <w:t>00</w:t>
            </w:r>
          </w:p>
        </w:tc>
        <w:tc>
          <w:tcPr>
            <w:tcW w:w="1609" w:type="dxa"/>
            <w:tcBorders>
              <w:bottom w:val="single" w:sz="12" w:space="0" w:color="auto"/>
            </w:tcBorders>
            <w:vAlign w:val="center"/>
          </w:tcPr>
          <w:p w14:paraId="17386609" w14:textId="77777777" w:rsidR="00FE412B" w:rsidRPr="00FE412B" w:rsidRDefault="00FE412B" w:rsidP="00FE412B">
            <w:pPr>
              <w:adjustRightInd w:val="0"/>
              <w:snapToGrid w:val="0"/>
              <w:spacing w:line="288" w:lineRule="auto"/>
              <w:ind w:firstLineChars="0" w:firstLine="0"/>
              <w:jc w:val="center"/>
              <w:rPr>
                <w:color w:val="000000"/>
                <w:sz w:val="21"/>
                <w:szCs w:val="24"/>
              </w:rPr>
            </w:pPr>
            <w:r w:rsidRPr="00FE412B">
              <w:rPr>
                <w:rFonts w:hint="eastAsia"/>
                <w:color w:val="000000"/>
                <w:sz w:val="21"/>
                <w:szCs w:val="24"/>
              </w:rPr>
              <w:t>6</w:t>
            </w:r>
          </w:p>
        </w:tc>
      </w:tr>
    </w:tbl>
    <w:p w14:paraId="2B53B5A6" w14:textId="18D80256" w:rsidR="00916904" w:rsidRPr="00FE412B" w:rsidRDefault="00FE412B" w:rsidP="00916904">
      <w:pPr>
        <w:adjustRightInd w:val="0"/>
        <w:snapToGrid w:val="0"/>
        <w:spacing w:beforeLines="100" w:before="312"/>
        <w:ind w:firstLine="480"/>
        <w:rPr>
          <w:rFonts w:cs="Times New Roman"/>
          <w:szCs w:val="24"/>
        </w:rPr>
      </w:pPr>
      <w:r w:rsidRPr="00FE412B">
        <w:rPr>
          <w:rFonts w:cs="Times New Roman" w:hint="eastAsia"/>
          <w:szCs w:val="24"/>
        </w:rPr>
        <w:t>C-S-H</w:t>
      </w:r>
      <w:r w:rsidRPr="00FE412B">
        <w:rPr>
          <w:rFonts w:cs="Times New Roman" w:hint="eastAsia"/>
          <w:szCs w:val="24"/>
        </w:rPr>
        <w:t>凝胶使用</w:t>
      </w:r>
      <m:oMath>
        <m:r>
          <m:rPr>
            <m:nor/>
          </m:rPr>
          <w:rPr>
            <w:rFonts w:eastAsia="楷体" w:cs="Times New Roman"/>
            <w:szCs w:val="24"/>
          </w:rPr>
          <m:t>Ca</m:t>
        </m:r>
        <m:sSub>
          <m:sSubPr>
            <m:ctrlPr>
              <w:rPr>
                <w:rFonts w:ascii="Cambria Math" w:eastAsia="楷体" w:hAnsi="Cambria Math" w:cs="Times New Roman"/>
                <w:szCs w:val="24"/>
              </w:rPr>
            </m:ctrlPr>
          </m:sSubPr>
          <m:e>
            <m:r>
              <m:rPr>
                <m:nor/>
              </m:rPr>
              <w:rPr>
                <w:rFonts w:eastAsia="楷体" w:cs="Times New Roman"/>
                <w:szCs w:val="24"/>
              </w:rPr>
              <m:t>(N</m:t>
            </m:r>
            <m:sSub>
              <m:sSubPr>
                <m:ctrlPr>
                  <w:rPr>
                    <w:rFonts w:ascii="Cambria Math" w:eastAsia="楷体" w:hAnsi="Cambria Math" w:cs="Times New Roman"/>
                    <w:szCs w:val="24"/>
                  </w:rPr>
                </m:ctrlPr>
              </m:sSubPr>
              <m:e>
                <m:r>
                  <m:rPr>
                    <m:nor/>
                  </m:rPr>
                  <w:rPr>
                    <w:rFonts w:eastAsia="楷体" w:cs="Times New Roman"/>
                    <w:szCs w:val="24"/>
                  </w:rPr>
                  <m:t>O</m:t>
                </m:r>
              </m:e>
              <m:sub>
                <m:r>
                  <m:rPr>
                    <m:nor/>
                  </m:rPr>
                  <w:rPr>
                    <w:rFonts w:eastAsia="楷体" w:cs="Times New Roman"/>
                    <w:szCs w:val="24"/>
                  </w:rPr>
                  <m:t>3</m:t>
                </m:r>
              </m:sub>
            </m:sSub>
            <m:r>
              <m:rPr>
                <m:nor/>
              </m:rPr>
              <w:rPr>
                <w:rFonts w:eastAsia="楷体" w:cs="Times New Roman"/>
                <w:szCs w:val="24"/>
              </w:rPr>
              <m:t>)</m:t>
            </m:r>
          </m:e>
          <m:sub>
            <m:r>
              <m:rPr>
                <m:nor/>
              </m:rPr>
              <w:rPr>
                <w:rFonts w:eastAsia="楷体" w:cs="Times New Roman"/>
                <w:szCs w:val="24"/>
              </w:rPr>
              <m:t>2</m:t>
            </m:r>
          </m:sub>
        </m:sSub>
        <m:r>
          <m:rPr>
            <m:nor/>
          </m:rPr>
          <w:rPr>
            <w:rFonts w:eastAsia="楷体" w:cs="Times New Roman"/>
            <w:szCs w:val="24"/>
          </w:rPr>
          <m:t>·4</m:t>
        </m:r>
        <m:sSub>
          <m:sSubPr>
            <m:ctrlPr>
              <w:rPr>
                <w:rFonts w:ascii="Cambria Math" w:eastAsia="楷体" w:hAnsi="Cambria Math" w:cs="Times New Roman"/>
                <w:i/>
                <w:szCs w:val="24"/>
              </w:rPr>
            </m:ctrlPr>
          </m:sSubPr>
          <m:e>
            <m:r>
              <m:rPr>
                <m:nor/>
              </m:rPr>
              <w:rPr>
                <w:rFonts w:eastAsia="楷体" w:cs="Times New Roman"/>
                <w:szCs w:val="24"/>
              </w:rPr>
              <m:t>H</m:t>
            </m:r>
          </m:e>
          <m:sub>
            <m:r>
              <m:rPr>
                <m:nor/>
              </m:rPr>
              <w:rPr>
                <w:rFonts w:eastAsia="楷体" w:cs="Times New Roman"/>
                <w:szCs w:val="24"/>
              </w:rPr>
              <m:t>2</m:t>
            </m:r>
          </m:sub>
        </m:sSub>
        <m:r>
          <m:rPr>
            <m:nor/>
          </m:rPr>
          <w:rPr>
            <w:rFonts w:eastAsia="楷体" w:cs="Times New Roman"/>
            <w:szCs w:val="24"/>
          </w:rPr>
          <m:t>O</m:t>
        </m:r>
      </m:oMath>
      <w:r w:rsidRPr="00FE412B">
        <w:rPr>
          <w:rFonts w:eastAsia="楷体" w:cs="Times New Roman" w:hint="eastAsia"/>
          <w:szCs w:val="24"/>
        </w:rPr>
        <w:t>、</w:t>
      </w:r>
      <m:oMath>
        <m:sSub>
          <m:sSubPr>
            <m:ctrlPr>
              <w:rPr>
                <w:rFonts w:ascii="Cambria Math" w:eastAsia="楷体" w:hAnsi="Cambria Math" w:cs="Times New Roman"/>
                <w:szCs w:val="24"/>
              </w:rPr>
            </m:ctrlPr>
          </m:sSubPr>
          <m:e>
            <m:r>
              <m:rPr>
                <m:nor/>
              </m:rPr>
              <w:rPr>
                <w:rFonts w:eastAsia="楷体" w:cs="Times New Roman"/>
                <w:szCs w:val="24"/>
              </w:rPr>
              <m:t>Na</m:t>
            </m:r>
          </m:e>
          <m:sub>
            <m:r>
              <m:rPr>
                <m:nor/>
              </m:rPr>
              <w:rPr>
                <w:rFonts w:eastAsia="楷体" w:cs="Times New Roman"/>
                <w:szCs w:val="24"/>
              </w:rPr>
              <m:t>2</m:t>
            </m:r>
          </m:sub>
        </m:sSub>
        <m:r>
          <m:rPr>
            <m:nor/>
          </m:rPr>
          <w:rPr>
            <w:rFonts w:eastAsia="楷体" w:cs="Times New Roman"/>
            <w:szCs w:val="24"/>
          </w:rPr>
          <m:t>Si</m:t>
        </m:r>
        <m:sSub>
          <m:sSubPr>
            <m:ctrlPr>
              <w:rPr>
                <w:rFonts w:ascii="Cambria Math" w:eastAsia="楷体" w:hAnsi="Cambria Math" w:cs="Times New Roman"/>
                <w:i/>
                <w:szCs w:val="24"/>
              </w:rPr>
            </m:ctrlPr>
          </m:sSubPr>
          <m:e>
            <m:r>
              <m:rPr>
                <m:nor/>
              </m:rPr>
              <w:rPr>
                <w:rFonts w:eastAsia="楷体" w:cs="Times New Roman"/>
                <w:szCs w:val="24"/>
              </w:rPr>
              <m:t>O</m:t>
            </m:r>
          </m:e>
          <m:sub>
            <m:r>
              <m:rPr>
                <m:nor/>
              </m:rPr>
              <w:rPr>
                <w:rFonts w:eastAsia="楷体" w:cs="Times New Roman"/>
                <w:szCs w:val="24"/>
              </w:rPr>
              <m:t>4</m:t>
            </m:r>
          </m:sub>
        </m:sSub>
        <m:r>
          <m:rPr>
            <m:nor/>
          </m:rPr>
          <w:rPr>
            <w:rFonts w:eastAsia="楷体" w:cs="Times New Roman"/>
            <w:szCs w:val="24"/>
          </w:rPr>
          <m:t>·9</m:t>
        </m:r>
        <m:sSub>
          <m:sSubPr>
            <m:ctrlPr>
              <w:rPr>
                <w:rFonts w:ascii="Cambria Math" w:eastAsia="楷体" w:hAnsi="Cambria Math" w:cs="Times New Roman"/>
                <w:i/>
                <w:szCs w:val="24"/>
              </w:rPr>
            </m:ctrlPr>
          </m:sSubPr>
          <m:e>
            <m:r>
              <m:rPr>
                <m:nor/>
              </m:rPr>
              <w:rPr>
                <w:rFonts w:eastAsia="楷体" w:cs="Times New Roman"/>
                <w:szCs w:val="24"/>
              </w:rPr>
              <m:t>H</m:t>
            </m:r>
          </m:e>
          <m:sub>
            <m:r>
              <m:rPr>
                <m:nor/>
              </m:rPr>
              <w:rPr>
                <w:rFonts w:eastAsia="楷体" w:cs="Times New Roman"/>
                <w:szCs w:val="24"/>
              </w:rPr>
              <m:t>2</m:t>
            </m:r>
          </m:sub>
        </m:sSub>
        <m:r>
          <m:rPr>
            <m:nor/>
          </m:rPr>
          <w:rPr>
            <w:rFonts w:eastAsia="楷体" w:cs="Times New Roman"/>
            <w:szCs w:val="24"/>
          </w:rPr>
          <m:t>O</m:t>
        </m:r>
      </m:oMath>
      <w:r w:rsidRPr="00FE412B">
        <w:rPr>
          <w:rFonts w:cs="Times New Roman" w:hint="eastAsia"/>
          <w:szCs w:val="24"/>
        </w:rPr>
        <w:t>和去离子水制备，水固质量比为</w:t>
      </w:r>
      <w:r w:rsidRPr="00FE412B">
        <w:rPr>
          <w:rFonts w:cs="Times New Roman" w:hint="eastAsia"/>
          <w:szCs w:val="24"/>
        </w:rPr>
        <w:t>10</w:t>
      </w:r>
      <w:r w:rsidRPr="00FE412B">
        <w:rPr>
          <w:rFonts w:cs="Times New Roman" w:hint="eastAsia"/>
          <w:szCs w:val="24"/>
        </w:rPr>
        <w:t>，向反应溶液中添加适量的</w:t>
      </w:r>
      <w:r w:rsidRPr="00FE412B">
        <w:rPr>
          <w:rFonts w:cs="Times New Roman" w:hint="eastAsia"/>
          <w:szCs w:val="24"/>
        </w:rPr>
        <w:t>NaOH</w:t>
      </w:r>
      <w:r w:rsidRPr="00FE412B">
        <w:rPr>
          <w:rFonts w:cs="Times New Roman" w:hint="eastAsia"/>
          <w:szCs w:val="24"/>
        </w:rPr>
        <w:t>（每</w:t>
      </w:r>
      <w:r w:rsidRPr="00FE412B">
        <w:rPr>
          <w:rFonts w:cs="Times New Roman" w:hint="eastAsia"/>
          <w:szCs w:val="24"/>
        </w:rPr>
        <w:t>5</w:t>
      </w:r>
      <w:r w:rsidRPr="00FE412B">
        <w:rPr>
          <w:rFonts w:cs="Times New Roman"/>
          <w:szCs w:val="24"/>
        </w:rPr>
        <w:t xml:space="preserve">00 </w:t>
      </w:r>
      <w:r w:rsidRPr="00FE412B">
        <w:rPr>
          <w:rFonts w:cs="Times New Roman" w:hint="eastAsia"/>
          <w:szCs w:val="24"/>
        </w:rPr>
        <w:t>ml</w:t>
      </w:r>
      <w:r w:rsidRPr="00FE412B">
        <w:rPr>
          <w:rFonts w:cs="Times New Roman" w:hint="eastAsia"/>
          <w:szCs w:val="24"/>
        </w:rPr>
        <w:t>加入约</w:t>
      </w:r>
      <w:r w:rsidRPr="00FE412B">
        <w:rPr>
          <w:rFonts w:cs="Times New Roman" w:hint="eastAsia"/>
          <w:szCs w:val="24"/>
        </w:rPr>
        <w:t>6</w:t>
      </w:r>
      <w:r w:rsidRPr="00FE412B">
        <w:rPr>
          <w:rFonts w:cs="Times New Roman"/>
          <w:szCs w:val="24"/>
        </w:rPr>
        <w:t xml:space="preserve"> </w:t>
      </w:r>
      <w:r w:rsidRPr="00FE412B">
        <w:rPr>
          <w:rFonts w:cs="Times New Roman" w:hint="eastAsia"/>
          <w:szCs w:val="24"/>
        </w:rPr>
        <w:t>g</w:t>
      </w:r>
      <w:r w:rsidRPr="00FE412B">
        <w:rPr>
          <w:rFonts w:cs="Times New Roman" w:hint="eastAsia"/>
          <w:szCs w:val="24"/>
        </w:rPr>
        <w:t>），控制溶液</w:t>
      </w:r>
      <w:r w:rsidRPr="00FE412B">
        <w:rPr>
          <w:rFonts w:cs="Times New Roman" w:hint="eastAsia"/>
          <w:szCs w:val="24"/>
        </w:rPr>
        <w:t>pH</w:t>
      </w:r>
      <w:r w:rsidRPr="00FE412B">
        <w:rPr>
          <w:rFonts w:cs="Times New Roman" w:hint="eastAsia"/>
          <w:szCs w:val="24"/>
        </w:rPr>
        <w:t>在</w:t>
      </w:r>
      <w:r w:rsidRPr="00FE412B">
        <w:rPr>
          <w:rFonts w:cs="Times New Roman" w:hint="eastAsia"/>
          <w:szCs w:val="24"/>
        </w:rPr>
        <w:t>12</w:t>
      </w:r>
      <w:r w:rsidRPr="00FE412B">
        <w:rPr>
          <w:rFonts w:cs="Times New Roman" w:hint="eastAsia"/>
          <w:szCs w:val="24"/>
        </w:rPr>
        <w:t>以上以模拟水泥水化时的条件</w:t>
      </w:r>
      <w:r>
        <w:rPr>
          <w:rFonts w:cs="Times New Roman" w:hint="eastAsia"/>
          <w:szCs w:val="24"/>
        </w:rPr>
        <w:t>，各成分掺量见</w:t>
      </w:r>
      <w:r>
        <w:rPr>
          <w:rFonts w:cs="Times New Roman"/>
          <w:szCs w:val="24"/>
        </w:rPr>
        <w:fldChar w:fldCharType="begin"/>
      </w:r>
      <w:r>
        <w:rPr>
          <w:rFonts w:cs="Times New Roman"/>
          <w:szCs w:val="24"/>
        </w:rPr>
        <w:instrText xml:space="preserve"> </w:instrText>
      </w:r>
      <w:r>
        <w:rPr>
          <w:rFonts w:cs="Times New Roman" w:hint="eastAsia"/>
          <w:szCs w:val="24"/>
        </w:rPr>
        <w:instrText>REF _Ref75083352 \h</w:instrText>
      </w:r>
      <w:r>
        <w:rPr>
          <w:rFonts w:cs="Times New Roman"/>
          <w:szCs w:val="24"/>
        </w:rPr>
        <w:instrText xml:space="preserve"> </w:instrText>
      </w:r>
      <w:r>
        <w:rPr>
          <w:rFonts w:cs="Times New Roman"/>
          <w:szCs w:val="24"/>
        </w:rPr>
      </w:r>
      <w:r>
        <w:rPr>
          <w:rFonts w:cs="Times New Roman"/>
          <w:szCs w:val="24"/>
        </w:rPr>
        <w:fldChar w:fldCharType="separate"/>
      </w:r>
      <w:r w:rsidR="0080092E">
        <w:rPr>
          <w:rFonts w:hint="eastAsia"/>
        </w:rPr>
        <w:t>表</w:t>
      </w:r>
      <w:r w:rsidR="0080092E">
        <w:rPr>
          <w:rFonts w:hint="eastAsia"/>
        </w:rPr>
        <w:t xml:space="preserve"> </w:t>
      </w:r>
      <w:r w:rsidR="0080092E">
        <w:rPr>
          <w:noProof/>
        </w:rPr>
        <w:t>2</w:t>
      </w:r>
      <w:r w:rsidR="0080092E">
        <w:noBreakHyphen/>
      </w:r>
      <w:r w:rsidR="0080092E">
        <w:rPr>
          <w:noProof/>
        </w:rPr>
        <w:t>5</w:t>
      </w:r>
      <w:r>
        <w:rPr>
          <w:rFonts w:cs="Times New Roman"/>
          <w:szCs w:val="24"/>
        </w:rPr>
        <w:fldChar w:fldCharType="end"/>
      </w:r>
      <w:r w:rsidRPr="00FE412B">
        <w:rPr>
          <w:rFonts w:cs="Times New Roman" w:hint="eastAsia"/>
          <w:szCs w:val="24"/>
        </w:rPr>
        <w:t>。使用带恒温功能的磁力搅拌器，将反应温度控制在</w:t>
      </w:r>
      <w:r w:rsidRPr="00FE412B">
        <w:rPr>
          <w:rFonts w:cs="Times New Roman" w:hint="eastAsia"/>
          <w:szCs w:val="24"/>
        </w:rPr>
        <w:t>60</w:t>
      </w:r>
      <w:r w:rsidRPr="00FE412B">
        <w:rPr>
          <w:rFonts w:cs="Times New Roman"/>
          <w:szCs w:val="24"/>
        </w:rPr>
        <w:t xml:space="preserve"> ℃</w:t>
      </w:r>
      <w:r w:rsidRPr="00FE412B">
        <w:rPr>
          <w:rFonts w:cs="Times New Roman" w:hint="eastAsia"/>
          <w:szCs w:val="24"/>
        </w:rPr>
        <w:t>，不断搅拌，反应容器为</w:t>
      </w:r>
      <w:r w:rsidRPr="00FE412B">
        <w:rPr>
          <w:rFonts w:cs="Times New Roman" w:hint="eastAsia"/>
          <w:szCs w:val="24"/>
        </w:rPr>
        <w:t>500 ml</w:t>
      </w:r>
      <w:r w:rsidRPr="00FE412B">
        <w:rPr>
          <w:rFonts w:cs="Times New Roman" w:hint="eastAsia"/>
          <w:szCs w:val="24"/>
        </w:rPr>
        <w:t>的锥形瓶，使用橡胶塞塞紧瓶口，避免空气中的二氧化碳影响合成</w:t>
      </w:r>
      <w:r w:rsidRPr="00FE412B">
        <w:rPr>
          <w:rFonts w:cs="Times New Roman" w:hint="eastAsia"/>
          <w:szCs w:val="24"/>
        </w:rPr>
        <w:t xml:space="preserve"> C-S-H </w:t>
      </w:r>
      <w:r w:rsidRPr="00FE412B">
        <w:rPr>
          <w:rFonts w:cs="Times New Roman" w:hint="eastAsia"/>
          <w:szCs w:val="24"/>
        </w:rPr>
        <w:t>凝胶的纯度。反</w:t>
      </w:r>
      <w:r w:rsidRPr="00FE412B">
        <w:rPr>
          <w:rFonts w:cs="Times New Roman" w:hint="eastAsia"/>
          <w:szCs w:val="24"/>
        </w:rPr>
        <w:lastRenderedPageBreak/>
        <w:t>应</w:t>
      </w:r>
      <w:r w:rsidRPr="00FE412B">
        <w:rPr>
          <w:rFonts w:cs="Times New Roman" w:hint="eastAsia"/>
          <w:szCs w:val="24"/>
        </w:rPr>
        <w:t>7</w:t>
      </w:r>
      <w:r w:rsidRPr="00FE412B">
        <w:rPr>
          <w:rFonts w:cs="Times New Roman"/>
          <w:szCs w:val="24"/>
        </w:rPr>
        <w:t xml:space="preserve"> </w:t>
      </w:r>
      <w:r w:rsidRPr="00FE412B">
        <w:rPr>
          <w:rFonts w:cs="Times New Roman" w:hint="eastAsia"/>
          <w:szCs w:val="24"/>
        </w:rPr>
        <w:t>d</w:t>
      </w:r>
      <w:r w:rsidRPr="00FE412B">
        <w:rPr>
          <w:rFonts w:cs="Times New Roman" w:hint="eastAsia"/>
          <w:szCs w:val="24"/>
        </w:rPr>
        <w:t>后抽滤洗涤，干燥存放。使用变色硅胶作为干燥剂室温真空干燥合成的</w:t>
      </w:r>
      <w:r w:rsidRPr="00FE412B">
        <w:rPr>
          <w:rFonts w:cs="Times New Roman" w:hint="eastAsia"/>
          <w:szCs w:val="24"/>
        </w:rPr>
        <w:t>C-S-H</w:t>
      </w:r>
      <w:r w:rsidRPr="00FE412B">
        <w:rPr>
          <w:rFonts w:cs="Times New Roman" w:hint="eastAsia"/>
          <w:szCs w:val="24"/>
        </w:rPr>
        <w:t>凝胶样品，这种干燥方式对</w:t>
      </w:r>
      <w:r w:rsidRPr="00FE412B">
        <w:rPr>
          <w:rFonts w:cs="Times New Roman" w:hint="eastAsia"/>
          <w:szCs w:val="24"/>
        </w:rPr>
        <w:t>CSH</w:t>
      </w:r>
      <w:r w:rsidRPr="00FE412B">
        <w:rPr>
          <w:rFonts w:cs="Times New Roman" w:hint="eastAsia"/>
          <w:szCs w:val="24"/>
        </w:rPr>
        <w:t>凝胶结构影响很小，基本不改变</w:t>
      </w:r>
      <w:r w:rsidRPr="00FE412B">
        <w:rPr>
          <w:rFonts w:cs="Times New Roman" w:hint="eastAsia"/>
          <w:szCs w:val="24"/>
        </w:rPr>
        <w:t>CSH</w:t>
      </w:r>
      <w:r w:rsidRPr="00FE412B">
        <w:rPr>
          <w:rFonts w:cs="Times New Roman" w:hint="eastAsia"/>
          <w:szCs w:val="24"/>
        </w:rPr>
        <w:t>凝胶的结构，且可以根据硅胶的颜色控制湿度，保证合成的</w:t>
      </w:r>
      <w:r w:rsidRPr="00FE412B">
        <w:rPr>
          <w:rFonts w:cs="Times New Roman" w:hint="eastAsia"/>
          <w:szCs w:val="24"/>
        </w:rPr>
        <w:t>C-S-H</w:t>
      </w:r>
      <w:r w:rsidRPr="00FE412B">
        <w:rPr>
          <w:rFonts w:cs="Times New Roman" w:hint="eastAsia"/>
          <w:szCs w:val="24"/>
        </w:rPr>
        <w:t>凝胶具有相同的含水率。</w:t>
      </w:r>
      <w:r w:rsidR="00916904">
        <w:rPr>
          <w:rFonts w:cs="Times New Roman" w:hint="eastAsia"/>
          <w:szCs w:val="24"/>
        </w:rPr>
        <w:t>最后将干燥完毕的</w:t>
      </w:r>
      <w:r w:rsidR="00916904">
        <w:rPr>
          <w:rFonts w:cs="Times New Roman" w:hint="eastAsia"/>
          <w:szCs w:val="24"/>
        </w:rPr>
        <w:t>C-S-H</w:t>
      </w:r>
      <w:r w:rsidR="00916904">
        <w:rPr>
          <w:rFonts w:cs="Times New Roman" w:hint="eastAsia"/>
          <w:szCs w:val="24"/>
        </w:rPr>
        <w:t>凝胶使用陶瓷研钵磨碎，过</w:t>
      </w:r>
      <w:r w:rsidR="00916904">
        <w:rPr>
          <w:rFonts w:cs="Times New Roman" w:hint="eastAsia"/>
          <w:szCs w:val="24"/>
        </w:rPr>
        <w:t>2</w:t>
      </w:r>
      <w:r w:rsidR="00916904">
        <w:rPr>
          <w:rFonts w:cs="Times New Roman"/>
          <w:szCs w:val="24"/>
        </w:rPr>
        <w:t>00</w:t>
      </w:r>
      <w:r w:rsidR="00916904">
        <w:rPr>
          <w:rFonts w:cs="Times New Roman" w:hint="eastAsia"/>
          <w:szCs w:val="24"/>
        </w:rPr>
        <w:t>目筛储存于密封容器中。</w:t>
      </w:r>
    </w:p>
    <w:p w14:paraId="0D38AE11" w14:textId="77777777" w:rsidR="00FE412B" w:rsidRDefault="00FE412B" w:rsidP="00FE412B">
      <w:pPr>
        <w:pStyle w:val="3"/>
        <w:spacing w:before="156" w:after="156"/>
      </w:pPr>
      <w:bookmarkStart w:id="15" w:name="_Toc75188754"/>
      <w:r>
        <w:rPr>
          <w:rFonts w:hint="eastAsia"/>
        </w:rPr>
        <w:t>2</w:t>
      </w:r>
      <w:r>
        <w:t xml:space="preserve">.3.2 </w:t>
      </w:r>
      <w:r>
        <w:rPr>
          <w:rFonts w:hint="eastAsia"/>
        </w:rPr>
        <w:t>C-S-H</w:t>
      </w:r>
      <w:r>
        <w:rPr>
          <w:rFonts w:hint="eastAsia"/>
        </w:rPr>
        <w:t>凝胶的合成结果</w:t>
      </w:r>
      <w:bookmarkEnd w:id="15"/>
    </w:p>
    <w:p w14:paraId="527A72F4" w14:textId="77777777" w:rsidR="00FE412B" w:rsidRDefault="00FE412B" w:rsidP="00FE412B">
      <w:pPr>
        <w:ind w:firstLine="480"/>
      </w:pPr>
      <w:r w:rsidRPr="00FE412B">
        <w:rPr>
          <w:rFonts w:hint="eastAsia"/>
        </w:rPr>
        <w:t>对合成的</w:t>
      </w:r>
      <w:r w:rsidRPr="00FE412B">
        <w:rPr>
          <w:rFonts w:hint="eastAsia"/>
        </w:rPr>
        <w:t>C-S-H</w:t>
      </w:r>
      <w:r w:rsidRPr="00FE412B">
        <w:rPr>
          <w:rFonts w:hint="eastAsia"/>
        </w:rPr>
        <w:t>凝胶进行了</w:t>
      </w:r>
      <w:r w:rsidRPr="00FE412B">
        <w:rPr>
          <w:rFonts w:hint="eastAsia"/>
        </w:rPr>
        <w:t>TG-DSC</w:t>
      </w:r>
      <w:r w:rsidRPr="00FE412B">
        <w:rPr>
          <w:rFonts w:hint="eastAsia"/>
        </w:rPr>
        <w:t>、</w:t>
      </w:r>
      <w:r w:rsidRPr="00FE412B">
        <w:rPr>
          <w:rFonts w:hint="eastAsia"/>
        </w:rPr>
        <w:t>XRF</w:t>
      </w:r>
      <w:r w:rsidRPr="00FE412B">
        <w:rPr>
          <w:rFonts w:hint="eastAsia"/>
        </w:rPr>
        <w:t>分析。</w:t>
      </w:r>
    </w:p>
    <w:p w14:paraId="3E98DDFF" w14:textId="77777777" w:rsidR="00FE412B" w:rsidRPr="00FE412B" w:rsidRDefault="00FE412B" w:rsidP="00FE412B">
      <w:pPr>
        <w:ind w:firstLine="480"/>
        <w:rPr>
          <w:rFonts w:cs="Times New Roman"/>
          <w:szCs w:val="24"/>
        </w:rPr>
      </w:pPr>
      <w:r w:rsidRPr="00FE412B">
        <w:rPr>
          <w:rFonts w:cs="Times New Roman" w:hint="eastAsia"/>
          <w:szCs w:val="24"/>
        </w:rPr>
        <w:t>图</w:t>
      </w:r>
      <w:r w:rsidRPr="00FE412B">
        <w:rPr>
          <w:rFonts w:cs="Times New Roman" w:hint="eastAsia"/>
          <w:szCs w:val="24"/>
        </w:rPr>
        <w:t>2-</w:t>
      </w:r>
      <w:r w:rsidRPr="00FE412B">
        <w:rPr>
          <w:rFonts w:cs="Times New Roman"/>
          <w:szCs w:val="24"/>
        </w:rPr>
        <w:t>1</w:t>
      </w:r>
      <w:r w:rsidRPr="00FE412B">
        <w:rPr>
          <w:rFonts w:cs="Times New Roman" w:hint="eastAsia"/>
          <w:szCs w:val="24"/>
        </w:rPr>
        <w:t>为合成的</w:t>
      </w:r>
      <w:r w:rsidRPr="00FE412B">
        <w:rPr>
          <w:rFonts w:cs="Times New Roman"/>
          <w:szCs w:val="24"/>
        </w:rPr>
        <w:t xml:space="preserve">C-S-H </w:t>
      </w:r>
      <w:r w:rsidRPr="00FE412B">
        <w:rPr>
          <w:rFonts w:cs="Times New Roman" w:hint="eastAsia"/>
          <w:szCs w:val="24"/>
        </w:rPr>
        <w:t>凝胶的</w:t>
      </w:r>
      <w:r w:rsidRPr="00FE412B">
        <w:rPr>
          <w:rFonts w:cs="Times New Roman" w:hint="eastAsia"/>
          <w:szCs w:val="24"/>
        </w:rPr>
        <w:t>TG-DSC</w:t>
      </w:r>
      <w:r w:rsidRPr="00FE412B">
        <w:rPr>
          <w:rFonts w:cs="Times New Roman" w:hint="eastAsia"/>
          <w:szCs w:val="24"/>
        </w:rPr>
        <w:t>曲线，在受热过程中，</w:t>
      </w:r>
      <w:r w:rsidRPr="00FE412B">
        <w:rPr>
          <w:rFonts w:cs="Times New Roman"/>
          <w:szCs w:val="24"/>
        </w:rPr>
        <w:t>50-250 ℃</w:t>
      </w:r>
      <w:r w:rsidRPr="00FE412B">
        <w:rPr>
          <w:rFonts w:cs="Times New Roman" w:hint="eastAsia"/>
          <w:szCs w:val="24"/>
        </w:rPr>
        <w:t>之间发生层间水流失，</w:t>
      </w:r>
      <w:r w:rsidRPr="00FE412B">
        <w:rPr>
          <w:rFonts w:cs="Times New Roman"/>
          <w:szCs w:val="24"/>
        </w:rPr>
        <w:t>450-750 ℃</w:t>
      </w:r>
      <w:r w:rsidRPr="00FE412B">
        <w:rPr>
          <w:rFonts w:cs="Times New Roman" w:hint="eastAsia"/>
          <w:szCs w:val="24"/>
        </w:rPr>
        <w:t>之间氢氧化钙和碳酸钙分解，</w:t>
      </w:r>
      <w:r w:rsidRPr="00FE412B">
        <w:rPr>
          <w:rFonts w:cs="Times New Roman"/>
          <w:szCs w:val="24"/>
        </w:rPr>
        <w:t>800-900 ℃</w:t>
      </w:r>
      <w:r w:rsidRPr="00FE412B">
        <w:rPr>
          <w:rFonts w:cs="Times New Roman" w:hint="eastAsia"/>
          <w:szCs w:val="24"/>
        </w:rPr>
        <w:t>之间发生相转变。图</w:t>
      </w:r>
      <w:r w:rsidRPr="00FE412B">
        <w:rPr>
          <w:rFonts w:cs="Times New Roman" w:hint="eastAsia"/>
          <w:szCs w:val="24"/>
        </w:rPr>
        <w:t>2-</w:t>
      </w:r>
      <w:r w:rsidRPr="00FE412B">
        <w:rPr>
          <w:rFonts w:cs="Times New Roman"/>
          <w:szCs w:val="24"/>
        </w:rPr>
        <w:t>1</w:t>
      </w:r>
      <w:r w:rsidRPr="00FE412B">
        <w:rPr>
          <w:rFonts w:cs="Times New Roman" w:hint="eastAsia"/>
          <w:szCs w:val="24"/>
        </w:rPr>
        <w:t>所示的</w:t>
      </w:r>
      <w:r w:rsidRPr="00FE412B">
        <w:rPr>
          <w:rFonts w:cs="Times New Roman"/>
          <w:szCs w:val="24"/>
        </w:rPr>
        <w:t xml:space="preserve">TG-DSC </w:t>
      </w:r>
      <w:r w:rsidRPr="00FE412B">
        <w:rPr>
          <w:rFonts w:cs="Times New Roman" w:hint="eastAsia"/>
          <w:szCs w:val="24"/>
        </w:rPr>
        <w:t>曲线表明，实验合成的</w:t>
      </w:r>
      <w:r w:rsidRPr="00FE412B">
        <w:rPr>
          <w:rFonts w:cs="Times New Roman"/>
          <w:szCs w:val="24"/>
        </w:rPr>
        <w:t>C-S-H</w:t>
      </w:r>
      <w:r w:rsidRPr="00FE412B">
        <w:rPr>
          <w:rFonts w:cs="Times New Roman" w:hint="eastAsia"/>
          <w:szCs w:val="24"/>
        </w:rPr>
        <w:t>凝胶</w:t>
      </w:r>
      <w:r w:rsidR="00D55729">
        <w:rPr>
          <w:rFonts w:cs="Times New Roman" w:hint="eastAsia"/>
          <w:szCs w:val="24"/>
        </w:rPr>
        <w:t>在</w:t>
      </w:r>
      <w:r w:rsidR="00D55729" w:rsidRPr="00FE412B">
        <w:rPr>
          <w:rFonts w:cs="Times New Roman"/>
          <w:szCs w:val="24"/>
        </w:rPr>
        <w:t>450-750 ℃</w:t>
      </w:r>
      <w:r w:rsidR="00D55729">
        <w:rPr>
          <w:rFonts w:cs="Times New Roman" w:hint="eastAsia"/>
          <w:szCs w:val="24"/>
        </w:rPr>
        <w:t>之间没</w:t>
      </w:r>
      <w:r w:rsidR="00D55729" w:rsidRPr="00FE412B">
        <w:rPr>
          <w:rFonts w:cs="Times New Roman" w:hint="eastAsia"/>
          <w:szCs w:val="24"/>
        </w:rPr>
        <w:t>有一个明显的下降段</w:t>
      </w:r>
      <w:r w:rsidR="00D55729">
        <w:rPr>
          <w:rFonts w:cs="Times New Roman" w:hint="eastAsia"/>
          <w:szCs w:val="24"/>
        </w:rPr>
        <w:t>，说明合成的</w:t>
      </w:r>
      <w:r w:rsidR="00D55729">
        <w:rPr>
          <w:rFonts w:cs="Times New Roman" w:hint="eastAsia"/>
          <w:szCs w:val="24"/>
        </w:rPr>
        <w:t>C-S-H</w:t>
      </w:r>
      <w:r w:rsidR="00D55729">
        <w:rPr>
          <w:rFonts w:cs="Times New Roman" w:hint="eastAsia"/>
          <w:szCs w:val="24"/>
        </w:rPr>
        <w:t>凝胶</w:t>
      </w:r>
      <w:r w:rsidRPr="00FE412B">
        <w:rPr>
          <w:rFonts w:cs="Times New Roman" w:hint="eastAsia"/>
          <w:szCs w:val="24"/>
        </w:rPr>
        <w:t>中</w:t>
      </w:r>
      <m:oMath>
        <m:r>
          <m:rPr>
            <m:nor/>
          </m:rPr>
          <w:rPr>
            <w:rFonts w:eastAsia="楷体" w:cs="Times New Roman"/>
            <w:szCs w:val="24"/>
          </w:rPr>
          <m:t>Ca</m:t>
        </m:r>
        <m:sSub>
          <m:sSubPr>
            <m:ctrlPr>
              <w:rPr>
                <w:rFonts w:ascii="Cambria Math" w:eastAsia="楷体" w:hAnsi="Cambria Math" w:cs="Times New Roman"/>
                <w:szCs w:val="24"/>
              </w:rPr>
            </m:ctrlPr>
          </m:sSubPr>
          <m:e>
            <m:r>
              <m:rPr>
                <m:nor/>
              </m:rPr>
              <w:rPr>
                <w:rFonts w:eastAsia="楷体" w:cs="Times New Roman"/>
                <w:szCs w:val="24"/>
              </w:rPr>
              <m:t>(OH)</m:t>
            </m:r>
          </m:e>
          <m:sub>
            <m:r>
              <m:rPr>
                <m:nor/>
              </m:rPr>
              <w:rPr>
                <w:rFonts w:eastAsia="楷体" w:cs="Times New Roman"/>
                <w:szCs w:val="24"/>
              </w:rPr>
              <m:t>2</m:t>
            </m:r>
          </m:sub>
        </m:sSub>
      </m:oMath>
      <w:r w:rsidRPr="00FE412B">
        <w:rPr>
          <w:rFonts w:cs="Times New Roman" w:hint="eastAsia"/>
          <w:szCs w:val="24"/>
        </w:rPr>
        <w:t>或</w:t>
      </w:r>
      <m:oMath>
        <m:r>
          <m:rPr>
            <m:nor/>
          </m:rPr>
          <w:rPr>
            <w:rFonts w:eastAsia="楷体" w:cs="Times New Roman"/>
            <w:szCs w:val="24"/>
          </w:rPr>
          <m:t>Ca</m:t>
        </m:r>
        <m:sSub>
          <m:sSubPr>
            <m:ctrlPr>
              <w:rPr>
                <w:rFonts w:ascii="Cambria Math" w:eastAsia="楷体" w:hAnsi="Cambria Math" w:cs="Times New Roman"/>
                <w:szCs w:val="24"/>
              </w:rPr>
            </m:ctrlPr>
          </m:sSubPr>
          <m:e>
            <m:r>
              <m:rPr>
                <m:nor/>
              </m:rPr>
              <w:rPr>
                <w:rFonts w:eastAsia="楷体" w:cs="Times New Roman"/>
                <w:szCs w:val="24"/>
              </w:rPr>
              <m:t>CO</m:t>
            </m:r>
          </m:e>
          <m:sub>
            <m:r>
              <m:rPr>
                <m:nor/>
              </m:rPr>
              <w:rPr>
                <w:rFonts w:eastAsia="楷体" w:cs="Times New Roman"/>
                <w:szCs w:val="24"/>
              </w:rPr>
              <m:t>3</m:t>
            </m:r>
          </m:sub>
        </m:sSub>
      </m:oMath>
      <w:r w:rsidR="00D55729">
        <w:rPr>
          <w:rFonts w:cs="Times New Roman" w:hint="eastAsia"/>
          <w:szCs w:val="24"/>
        </w:rPr>
        <w:t>杂质的含量很小（小于</w:t>
      </w:r>
      <w:r w:rsidR="00D55729">
        <w:rPr>
          <w:rFonts w:cs="Times New Roman" w:hint="eastAsia"/>
          <w:szCs w:val="24"/>
        </w:rPr>
        <w:t>5%</w:t>
      </w:r>
      <w:r w:rsidR="00D55729">
        <w:rPr>
          <w:rFonts w:cs="Times New Roman" w:hint="eastAsia"/>
          <w:szCs w:val="24"/>
        </w:rPr>
        <w:t>）</w:t>
      </w:r>
      <w:r w:rsidRPr="00FE412B">
        <w:rPr>
          <w:rFonts w:cs="Times New Roman" w:hint="eastAsia"/>
          <w:szCs w:val="24"/>
        </w:rPr>
        <w:t>，可以用于后续的实验。</w:t>
      </w:r>
    </w:p>
    <w:p w14:paraId="098953EF" w14:textId="77777777" w:rsidR="00FE412B" w:rsidRPr="00FE412B" w:rsidRDefault="00FE412B" w:rsidP="00FE412B">
      <w:pPr>
        <w:ind w:firstLine="480"/>
      </w:pPr>
    </w:p>
    <w:p w14:paraId="7465B88F" w14:textId="77777777" w:rsidR="00D55729" w:rsidRDefault="00FE412B" w:rsidP="00D55729">
      <w:pPr>
        <w:keepNext/>
        <w:ind w:firstLineChars="0" w:firstLine="0"/>
      </w:pPr>
      <w:r>
        <w:object w:dxaOrig="3859" w:dyaOrig="1929" w14:anchorId="20F26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12.8pt" o:ole="">
            <v:imagedata r:id="rId10" o:title=""/>
          </v:shape>
          <o:OLEObject Type="Embed" ProgID="Origin95.Graph" ShapeID="_x0000_i1025" DrawAspect="Content" ObjectID="_1685913661" r:id="rId11"/>
        </w:object>
      </w:r>
    </w:p>
    <w:p w14:paraId="7D6643C0" w14:textId="034B1D2D" w:rsidR="00060C24" w:rsidRDefault="00D55729" w:rsidP="00D55729">
      <w:pPr>
        <w:pStyle w:val="a9"/>
      </w:pPr>
      <w:bookmarkStart w:id="16" w:name="_Ref75289673"/>
      <w:r>
        <w:rPr>
          <w:rFonts w:hint="eastAsia"/>
        </w:rPr>
        <w:t>图</w:t>
      </w:r>
      <w:r>
        <w:rPr>
          <w:rFonts w:hint="eastAsia"/>
        </w:rPr>
        <w:t xml:space="preserve"> </w:t>
      </w:r>
      <w:r w:rsidR="00002F8D">
        <w:fldChar w:fldCharType="begin"/>
      </w:r>
      <w:r w:rsidR="00002F8D">
        <w:instrText xml:space="preserve"> </w:instrText>
      </w:r>
      <w:r w:rsidR="00002F8D">
        <w:rPr>
          <w:rFonts w:hint="eastAsia"/>
        </w:rPr>
        <w:instrText>STYLEREF 1 \s</w:instrText>
      </w:r>
      <w:r w:rsidR="00002F8D">
        <w:instrText xml:space="preserve"> </w:instrText>
      </w:r>
      <w:r w:rsidR="00002F8D">
        <w:fldChar w:fldCharType="separate"/>
      </w:r>
      <w:r w:rsidR="00002F8D">
        <w:rPr>
          <w:noProof/>
        </w:rPr>
        <w:t>2</w:t>
      </w:r>
      <w:r w:rsidR="00002F8D">
        <w:fldChar w:fldCharType="end"/>
      </w:r>
      <w:r w:rsidR="00002F8D">
        <w:noBreakHyphen/>
      </w:r>
      <w:r w:rsidR="00002F8D">
        <w:fldChar w:fldCharType="begin"/>
      </w:r>
      <w:r w:rsidR="00002F8D">
        <w:instrText xml:space="preserve"> </w:instrText>
      </w:r>
      <w:r w:rsidR="00002F8D">
        <w:rPr>
          <w:rFonts w:hint="eastAsia"/>
        </w:rPr>
        <w:instrText xml:space="preserve">SEQ </w:instrText>
      </w:r>
      <w:r w:rsidR="00002F8D">
        <w:rPr>
          <w:rFonts w:hint="eastAsia"/>
        </w:rPr>
        <w:instrText>图</w:instrText>
      </w:r>
      <w:r w:rsidR="00002F8D">
        <w:rPr>
          <w:rFonts w:hint="eastAsia"/>
        </w:rPr>
        <w:instrText xml:space="preserve"> \* ARABIC \s 1</w:instrText>
      </w:r>
      <w:r w:rsidR="00002F8D">
        <w:instrText xml:space="preserve"> </w:instrText>
      </w:r>
      <w:r w:rsidR="00002F8D">
        <w:fldChar w:fldCharType="separate"/>
      </w:r>
      <w:r w:rsidR="00002F8D">
        <w:rPr>
          <w:noProof/>
        </w:rPr>
        <w:t>1</w:t>
      </w:r>
      <w:r w:rsidR="00002F8D">
        <w:fldChar w:fldCharType="end"/>
      </w:r>
      <w:bookmarkEnd w:id="16"/>
      <w:r>
        <w:t xml:space="preserve"> </w:t>
      </w:r>
      <w:r>
        <w:rPr>
          <w:rFonts w:hint="eastAsia"/>
        </w:rPr>
        <w:t>C-S-H</w:t>
      </w:r>
      <w:r>
        <w:rPr>
          <w:rFonts w:hint="eastAsia"/>
        </w:rPr>
        <w:t>凝胶的</w:t>
      </w:r>
      <w:r>
        <w:rPr>
          <w:rFonts w:hint="eastAsia"/>
        </w:rPr>
        <w:t>TG</w:t>
      </w:r>
      <w:r>
        <w:t>-DSC</w:t>
      </w:r>
      <w:r>
        <w:rPr>
          <w:rFonts w:hint="eastAsia"/>
        </w:rPr>
        <w:t>曲线</w:t>
      </w:r>
    </w:p>
    <w:p w14:paraId="57421C0D" w14:textId="018631F2" w:rsidR="00D55729" w:rsidRPr="00D55729" w:rsidRDefault="00D55729" w:rsidP="00D55729">
      <w:pPr>
        <w:adjustRightInd w:val="0"/>
        <w:snapToGrid w:val="0"/>
        <w:spacing w:beforeLines="50" w:before="156" w:line="288" w:lineRule="auto"/>
        <w:ind w:firstLineChars="0" w:firstLine="0"/>
        <w:jc w:val="center"/>
        <w:rPr>
          <w:rFonts w:cs="Times New Roman"/>
          <w:color w:val="000000"/>
          <w:sz w:val="21"/>
          <w:szCs w:val="24"/>
        </w:rPr>
      </w:pPr>
      <w:bookmarkStart w:id="17" w:name="_Ref75084045"/>
      <w:r w:rsidRPr="00D55729">
        <w:rPr>
          <w:rFonts w:cs="Times New Roman" w:hint="eastAsia"/>
          <w:color w:val="000000"/>
          <w:sz w:val="21"/>
          <w:szCs w:val="24"/>
        </w:rPr>
        <w:t>表</w:t>
      </w:r>
      <w:r w:rsidRPr="00D55729">
        <w:rPr>
          <w:rFonts w:cs="Times New Roman"/>
          <w:color w:val="000000"/>
          <w:sz w:val="21"/>
          <w:szCs w:val="24"/>
        </w:rPr>
        <w:t>2</w:t>
      </w:r>
      <w:r w:rsidRPr="00D55729">
        <w:rPr>
          <w:rFonts w:cs="Times New Roman"/>
          <w:color w:val="000000"/>
          <w:sz w:val="21"/>
          <w:szCs w:val="24"/>
        </w:rPr>
        <w:noBreakHyphen/>
      </w:r>
      <w:r w:rsidR="00AF48C3">
        <w:rPr>
          <w:rFonts w:cs="Times New Roman"/>
          <w:color w:val="000000"/>
          <w:sz w:val="21"/>
          <w:szCs w:val="24"/>
        </w:rPr>
        <w:fldChar w:fldCharType="begin"/>
      </w:r>
      <w:r w:rsidR="00AF48C3">
        <w:rPr>
          <w:rFonts w:cs="Times New Roman"/>
          <w:color w:val="000000"/>
          <w:sz w:val="21"/>
          <w:szCs w:val="24"/>
        </w:rPr>
        <w:instrText xml:space="preserve"> STYLEREF 1 \s </w:instrText>
      </w:r>
      <w:r w:rsidR="00AF48C3">
        <w:rPr>
          <w:rFonts w:cs="Times New Roman"/>
          <w:color w:val="000000"/>
          <w:sz w:val="21"/>
          <w:szCs w:val="24"/>
        </w:rPr>
        <w:fldChar w:fldCharType="separate"/>
      </w:r>
      <w:r w:rsidR="00AF48C3">
        <w:rPr>
          <w:rFonts w:cs="Times New Roman"/>
          <w:noProof/>
          <w:color w:val="000000"/>
          <w:sz w:val="21"/>
          <w:szCs w:val="24"/>
        </w:rPr>
        <w:t>2</w:t>
      </w:r>
      <w:r w:rsidR="00AF48C3">
        <w:rPr>
          <w:rFonts w:cs="Times New Roman"/>
          <w:color w:val="000000"/>
          <w:sz w:val="21"/>
          <w:szCs w:val="24"/>
        </w:rPr>
        <w:fldChar w:fldCharType="end"/>
      </w:r>
      <w:r w:rsidR="00AF48C3">
        <w:rPr>
          <w:rFonts w:cs="Times New Roman"/>
          <w:color w:val="000000"/>
          <w:sz w:val="21"/>
          <w:szCs w:val="24"/>
        </w:rPr>
        <w:noBreakHyphen/>
      </w:r>
      <w:r w:rsidR="00AF48C3">
        <w:rPr>
          <w:rFonts w:cs="Times New Roman"/>
          <w:color w:val="000000"/>
          <w:sz w:val="21"/>
          <w:szCs w:val="24"/>
        </w:rPr>
        <w:fldChar w:fldCharType="begin"/>
      </w:r>
      <w:r w:rsidR="00AF48C3">
        <w:rPr>
          <w:rFonts w:cs="Times New Roman"/>
          <w:color w:val="000000"/>
          <w:sz w:val="21"/>
          <w:szCs w:val="24"/>
        </w:rPr>
        <w:instrText xml:space="preserve"> SEQ </w:instrText>
      </w:r>
      <w:r w:rsidR="00AF48C3">
        <w:rPr>
          <w:rFonts w:cs="Times New Roman"/>
          <w:color w:val="000000"/>
          <w:sz w:val="21"/>
          <w:szCs w:val="24"/>
        </w:rPr>
        <w:instrText>表</w:instrText>
      </w:r>
      <w:r w:rsidR="00AF48C3">
        <w:rPr>
          <w:rFonts w:cs="Times New Roman"/>
          <w:color w:val="000000"/>
          <w:sz w:val="21"/>
          <w:szCs w:val="24"/>
        </w:rPr>
        <w:instrText xml:space="preserve"> \* ARABIC \s 1 </w:instrText>
      </w:r>
      <w:r w:rsidR="00AF48C3">
        <w:rPr>
          <w:rFonts w:cs="Times New Roman"/>
          <w:color w:val="000000"/>
          <w:sz w:val="21"/>
          <w:szCs w:val="24"/>
        </w:rPr>
        <w:fldChar w:fldCharType="separate"/>
      </w:r>
      <w:r w:rsidR="00AF48C3">
        <w:rPr>
          <w:rFonts w:cs="Times New Roman"/>
          <w:noProof/>
          <w:color w:val="000000"/>
          <w:sz w:val="21"/>
          <w:szCs w:val="24"/>
        </w:rPr>
        <w:t>6</w:t>
      </w:r>
      <w:r w:rsidR="00AF48C3">
        <w:rPr>
          <w:rFonts w:cs="Times New Roman"/>
          <w:color w:val="000000"/>
          <w:sz w:val="21"/>
          <w:szCs w:val="24"/>
        </w:rPr>
        <w:fldChar w:fldCharType="end"/>
      </w:r>
      <w:bookmarkEnd w:id="17"/>
      <w:r w:rsidRPr="00D55729">
        <w:rPr>
          <w:rFonts w:cs="Times New Roman"/>
          <w:color w:val="000000"/>
          <w:sz w:val="21"/>
          <w:szCs w:val="24"/>
        </w:rPr>
        <w:t xml:space="preserve"> </w:t>
      </w:r>
      <w:r w:rsidRPr="00D55729">
        <w:rPr>
          <w:rFonts w:cs="Times New Roman" w:hint="eastAsia"/>
          <w:color w:val="000000"/>
          <w:sz w:val="21"/>
          <w:szCs w:val="24"/>
        </w:rPr>
        <w:t>合成</w:t>
      </w:r>
      <w:r w:rsidRPr="00D55729">
        <w:rPr>
          <w:rFonts w:cs="Times New Roman" w:hint="eastAsia"/>
          <w:color w:val="000000"/>
          <w:sz w:val="21"/>
          <w:szCs w:val="24"/>
        </w:rPr>
        <w:t>C-S-H</w:t>
      </w:r>
      <w:r w:rsidRPr="00D55729">
        <w:rPr>
          <w:rFonts w:cs="Times New Roman" w:hint="eastAsia"/>
          <w:color w:val="000000"/>
          <w:sz w:val="21"/>
          <w:szCs w:val="24"/>
        </w:rPr>
        <w:t>凝胶的元素组成</w:t>
      </w:r>
    </w:p>
    <w:tbl>
      <w:tblPr>
        <w:tblStyle w:val="12"/>
        <w:tblW w:w="0" w:type="auto"/>
        <w:tblLook w:val="04A0" w:firstRow="1" w:lastRow="0" w:firstColumn="1" w:lastColumn="0" w:noHBand="0" w:noVBand="1"/>
      </w:tblPr>
      <w:tblGrid>
        <w:gridCol w:w="1651"/>
        <w:gridCol w:w="1670"/>
        <w:gridCol w:w="1670"/>
        <w:gridCol w:w="1657"/>
        <w:gridCol w:w="1658"/>
      </w:tblGrid>
      <w:tr w:rsidR="00D55729" w:rsidRPr="00D55729" w14:paraId="66FF5D20" w14:textId="77777777" w:rsidTr="00AB2129">
        <w:trPr>
          <w:cnfStyle w:val="100000000000" w:firstRow="1" w:lastRow="0" w:firstColumn="0" w:lastColumn="0" w:oddVBand="0" w:evenVBand="0" w:oddHBand="0" w:evenHBand="0" w:firstRowFirstColumn="0" w:firstRowLastColumn="0" w:lastRowFirstColumn="0" w:lastRowLastColumn="0"/>
        </w:trPr>
        <w:tc>
          <w:tcPr>
            <w:tcW w:w="1812" w:type="dxa"/>
            <w:tcBorders>
              <w:top w:val="single" w:sz="12" w:space="0" w:color="auto"/>
            </w:tcBorders>
            <w:vAlign w:val="center"/>
          </w:tcPr>
          <w:p w14:paraId="1E3B0FF1" w14:textId="77777777" w:rsidR="00D55729" w:rsidRPr="00D55729" w:rsidRDefault="00D55729" w:rsidP="00D55729">
            <w:pPr>
              <w:adjustRightInd w:val="0"/>
              <w:snapToGrid w:val="0"/>
              <w:spacing w:line="288" w:lineRule="auto"/>
              <w:ind w:firstLineChars="0" w:firstLine="0"/>
              <w:jc w:val="center"/>
              <w:rPr>
                <w:color w:val="000000"/>
                <w:sz w:val="21"/>
                <w:szCs w:val="24"/>
              </w:rPr>
            </w:pPr>
            <w:r w:rsidRPr="00D55729">
              <w:rPr>
                <w:color w:val="000000"/>
                <w:sz w:val="21"/>
                <w:szCs w:val="24"/>
              </w:rPr>
              <w:t>元素</w:t>
            </w:r>
          </w:p>
        </w:tc>
        <w:tc>
          <w:tcPr>
            <w:tcW w:w="1812" w:type="dxa"/>
            <w:tcBorders>
              <w:top w:val="single" w:sz="12" w:space="0" w:color="auto"/>
            </w:tcBorders>
            <w:vAlign w:val="center"/>
          </w:tcPr>
          <w:p w14:paraId="5ADF55A2" w14:textId="77777777" w:rsidR="00D55729" w:rsidRPr="00D55729" w:rsidRDefault="00D55729" w:rsidP="00D55729">
            <w:pPr>
              <w:adjustRightInd w:val="0"/>
              <w:snapToGrid w:val="0"/>
              <w:spacing w:line="288" w:lineRule="auto"/>
              <w:ind w:firstLineChars="0" w:firstLine="0"/>
              <w:jc w:val="center"/>
              <w:rPr>
                <w:color w:val="000000"/>
                <w:sz w:val="21"/>
                <w:szCs w:val="24"/>
              </w:rPr>
            </w:pPr>
            <w:r w:rsidRPr="00D55729">
              <w:rPr>
                <w:color w:val="000000"/>
                <w:sz w:val="21"/>
                <w:szCs w:val="24"/>
              </w:rPr>
              <w:t>CaO</w:t>
            </w:r>
          </w:p>
        </w:tc>
        <w:tc>
          <w:tcPr>
            <w:tcW w:w="1812" w:type="dxa"/>
            <w:tcBorders>
              <w:top w:val="single" w:sz="12" w:space="0" w:color="auto"/>
            </w:tcBorders>
            <w:vAlign w:val="center"/>
          </w:tcPr>
          <w:p w14:paraId="44E513D3" w14:textId="77777777" w:rsidR="00D55729" w:rsidRPr="00D55729" w:rsidRDefault="00D55729" w:rsidP="00D55729">
            <w:pPr>
              <w:adjustRightInd w:val="0"/>
              <w:snapToGrid w:val="0"/>
              <w:spacing w:line="288" w:lineRule="auto"/>
              <w:ind w:firstLineChars="0" w:firstLine="0"/>
              <w:jc w:val="center"/>
              <w:rPr>
                <w:color w:val="000000"/>
                <w:sz w:val="21"/>
                <w:szCs w:val="24"/>
                <w:vertAlign w:val="subscript"/>
              </w:rPr>
            </w:pPr>
            <w:r w:rsidRPr="00D55729">
              <w:rPr>
                <w:color w:val="000000"/>
                <w:sz w:val="21"/>
                <w:szCs w:val="24"/>
              </w:rPr>
              <w:t>SiO</w:t>
            </w:r>
            <w:r w:rsidRPr="00D55729">
              <w:rPr>
                <w:color w:val="000000"/>
                <w:sz w:val="21"/>
                <w:szCs w:val="24"/>
                <w:vertAlign w:val="subscript"/>
              </w:rPr>
              <w:t>2</w:t>
            </w:r>
          </w:p>
        </w:tc>
        <w:tc>
          <w:tcPr>
            <w:tcW w:w="1812" w:type="dxa"/>
            <w:tcBorders>
              <w:top w:val="single" w:sz="12" w:space="0" w:color="auto"/>
            </w:tcBorders>
            <w:vAlign w:val="center"/>
          </w:tcPr>
          <w:p w14:paraId="233655AE" w14:textId="77777777" w:rsidR="00D55729" w:rsidRPr="00D55729" w:rsidRDefault="00D55729" w:rsidP="00D55729">
            <w:pPr>
              <w:adjustRightInd w:val="0"/>
              <w:snapToGrid w:val="0"/>
              <w:spacing w:line="288" w:lineRule="auto"/>
              <w:ind w:firstLineChars="0" w:firstLine="0"/>
              <w:jc w:val="center"/>
              <w:rPr>
                <w:color w:val="000000"/>
                <w:sz w:val="21"/>
                <w:szCs w:val="24"/>
              </w:rPr>
            </w:pPr>
            <w:r w:rsidRPr="00D55729">
              <w:rPr>
                <w:color w:val="000000"/>
                <w:sz w:val="21"/>
                <w:szCs w:val="24"/>
              </w:rPr>
              <w:t>F</w:t>
            </w:r>
          </w:p>
        </w:tc>
        <w:tc>
          <w:tcPr>
            <w:tcW w:w="1813" w:type="dxa"/>
            <w:tcBorders>
              <w:top w:val="single" w:sz="12" w:space="0" w:color="auto"/>
            </w:tcBorders>
            <w:vAlign w:val="center"/>
          </w:tcPr>
          <w:p w14:paraId="7681A762" w14:textId="77777777" w:rsidR="00D55729" w:rsidRPr="00D55729" w:rsidRDefault="00D55729" w:rsidP="00D55729">
            <w:pPr>
              <w:adjustRightInd w:val="0"/>
              <w:snapToGrid w:val="0"/>
              <w:spacing w:line="288" w:lineRule="auto"/>
              <w:ind w:firstLineChars="0" w:firstLine="0"/>
              <w:jc w:val="center"/>
              <w:rPr>
                <w:color w:val="000000"/>
                <w:sz w:val="21"/>
                <w:szCs w:val="24"/>
              </w:rPr>
            </w:pPr>
            <w:r w:rsidRPr="00D55729">
              <w:rPr>
                <w:color w:val="000000"/>
                <w:sz w:val="21"/>
                <w:szCs w:val="24"/>
              </w:rPr>
              <w:t>其他</w:t>
            </w:r>
          </w:p>
        </w:tc>
      </w:tr>
      <w:tr w:rsidR="00D55729" w:rsidRPr="00D55729" w14:paraId="0878B160" w14:textId="77777777" w:rsidTr="00AB2129">
        <w:tc>
          <w:tcPr>
            <w:tcW w:w="1812" w:type="dxa"/>
            <w:vAlign w:val="center"/>
          </w:tcPr>
          <w:p w14:paraId="6DA47EA5" w14:textId="77777777" w:rsidR="00D55729" w:rsidRPr="00D55729" w:rsidRDefault="00D55729" w:rsidP="00D55729">
            <w:pPr>
              <w:adjustRightInd w:val="0"/>
              <w:snapToGrid w:val="0"/>
              <w:spacing w:line="288" w:lineRule="auto"/>
              <w:ind w:firstLineChars="0" w:firstLine="0"/>
              <w:jc w:val="center"/>
              <w:rPr>
                <w:color w:val="000000"/>
                <w:sz w:val="21"/>
                <w:szCs w:val="24"/>
              </w:rPr>
            </w:pPr>
            <w:r w:rsidRPr="00D55729">
              <w:rPr>
                <w:color w:val="000000"/>
                <w:sz w:val="21"/>
                <w:szCs w:val="24"/>
              </w:rPr>
              <w:t>质量百分数</w:t>
            </w:r>
            <w:r w:rsidRPr="00D55729">
              <w:rPr>
                <w:color w:val="000000"/>
                <w:sz w:val="21"/>
                <w:szCs w:val="24"/>
              </w:rPr>
              <w:t>(%)</w:t>
            </w:r>
          </w:p>
        </w:tc>
        <w:tc>
          <w:tcPr>
            <w:tcW w:w="1812" w:type="dxa"/>
            <w:vAlign w:val="center"/>
          </w:tcPr>
          <w:p w14:paraId="5A9B80F7" w14:textId="77777777" w:rsidR="00D55729" w:rsidRPr="00D55729" w:rsidRDefault="00D55729" w:rsidP="00D55729">
            <w:pPr>
              <w:adjustRightInd w:val="0"/>
              <w:snapToGrid w:val="0"/>
              <w:spacing w:line="288" w:lineRule="auto"/>
              <w:ind w:firstLineChars="0" w:firstLine="0"/>
              <w:jc w:val="center"/>
              <w:rPr>
                <w:color w:val="000000"/>
                <w:sz w:val="21"/>
                <w:szCs w:val="24"/>
              </w:rPr>
            </w:pPr>
            <w:r w:rsidRPr="00D55729">
              <w:rPr>
                <w:rFonts w:hint="eastAsia"/>
                <w:color w:val="000000"/>
                <w:sz w:val="21"/>
                <w:szCs w:val="24"/>
              </w:rPr>
              <w:t>5</w:t>
            </w:r>
            <w:r w:rsidRPr="00D55729">
              <w:rPr>
                <w:color w:val="000000"/>
                <w:sz w:val="21"/>
                <w:szCs w:val="24"/>
              </w:rPr>
              <w:t>6.37</w:t>
            </w:r>
          </w:p>
        </w:tc>
        <w:tc>
          <w:tcPr>
            <w:tcW w:w="1812" w:type="dxa"/>
            <w:vAlign w:val="center"/>
          </w:tcPr>
          <w:p w14:paraId="1AAF7BD8" w14:textId="77777777" w:rsidR="00D55729" w:rsidRPr="00D55729" w:rsidRDefault="00D55729" w:rsidP="00D55729">
            <w:pPr>
              <w:adjustRightInd w:val="0"/>
              <w:snapToGrid w:val="0"/>
              <w:spacing w:line="288" w:lineRule="auto"/>
              <w:ind w:firstLineChars="0" w:firstLine="0"/>
              <w:jc w:val="center"/>
              <w:rPr>
                <w:color w:val="000000"/>
                <w:sz w:val="21"/>
                <w:szCs w:val="24"/>
              </w:rPr>
            </w:pPr>
            <w:r w:rsidRPr="00D55729">
              <w:rPr>
                <w:rFonts w:hint="eastAsia"/>
                <w:color w:val="000000"/>
                <w:sz w:val="21"/>
                <w:szCs w:val="24"/>
              </w:rPr>
              <w:t>4</w:t>
            </w:r>
            <w:r w:rsidRPr="00D55729">
              <w:rPr>
                <w:color w:val="000000"/>
                <w:sz w:val="21"/>
                <w:szCs w:val="24"/>
              </w:rPr>
              <w:t>2.23</w:t>
            </w:r>
          </w:p>
        </w:tc>
        <w:tc>
          <w:tcPr>
            <w:tcW w:w="1812" w:type="dxa"/>
            <w:vAlign w:val="center"/>
          </w:tcPr>
          <w:p w14:paraId="592EC776" w14:textId="77777777" w:rsidR="00D55729" w:rsidRPr="00D55729" w:rsidRDefault="00D55729" w:rsidP="00D55729">
            <w:pPr>
              <w:adjustRightInd w:val="0"/>
              <w:snapToGrid w:val="0"/>
              <w:spacing w:line="288" w:lineRule="auto"/>
              <w:ind w:firstLineChars="0" w:firstLine="0"/>
              <w:jc w:val="center"/>
              <w:rPr>
                <w:color w:val="000000"/>
                <w:sz w:val="21"/>
                <w:szCs w:val="24"/>
              </w:rPr>
            </w:pPr>
            <w:r w:rsidRPr="00D55729">
              <w:rPr>
                <w:rFonts w:hint="eastAsia"/>
                <w:color w:val="000000"/>
                <w:sz w:val="21"/>
                <w:szCs w:val="24"/>
              </w:rPr>
              <w:t>0</w:t>
            </w:r>
            <w:r w:rsidRPr="00D55729">
              <w:rPr>
                <w:color w:val="000000"/>
                <w:sz w:val="21"/>
                <w:szCs w:val="24"/>
              </w:rPr>
              <w:t>.96</w:t>
            </w:r>
          </w:p>
        </w:tc>
        <w:tc>
          <w:tcPr>
            <w:tcW w:w="1813" w:type="dxa"/>
            <w:vAlign w:val="center"/>
          </w:tcPr>
          <w:p w14:paraId="72A6EA55" w14:textId="77777777" w:rsidR="00D55729" w:rsidRPr="00D55729" w:rsidRDefault="00D55729" w:rsidP="00D55729">
            <w:pPr>
              <w:adjustRightInd w:val="0"/>
              <w:snapToGrid w:val="0"/>
              <w:spacing w:line="288" w:lineRule="auto"/>
              <w:ind w:firstLineChars="0" w:firstLine="0"/>
              <w:jc w:val="center"/>
              <w:rPr>
                <w:color w:val="000000"/>
                <w:sz w:val="21"/>
                <w:szCs w:val="24"/>
              </w:rPr>
            </w:pPr>
            <w:r w:rsidRPr="00D55729">
              <w:rPr>
                <w:rFonts w:hint="eastAsia"/>
                <w:color w:val="000000"/>
                <w:sz w:val="21"/>
                <w:szCs w:val="24"/>
              </w:rPr>
              <w:t>0</w:t>
            </w:r>
            <w:r w:rsidRPr="00D55729">
              <w:rPr>
                <w:color w:val="000000"/>
                <w:sz w:val="21"/>
                <w:szCs w:val="24"/>
              </w:rPr>
              <w:t>.44</w:t>
            </w:r>
          </w:p>
        </w:tc>
      </w:tr>
    </w:tbl>
    <w:p w14:paraId="193951F8" w14:textId="7870C7FC" w:rsidR="00D55729" w:rsidRPr="00D55729" w:rsidRDefault="00D55729" w:rsidP="00D55729">
      <w:pPr>
        <w:adjustRightInd w:val="0"/>
        <w:snapToGrid w:val="0"/>
        <w:spacing w:beforeLines="50" w:before="156"/>
        <w:ind w:firstLine="480"/>
        <w:rPr>
          <w:rFonts w:cs="Times New Roman"/>
          <w:szCs w:val="24"/>
        </w:rPr>
      </w:pPr>
      <w:r>
        <w:rPr>
          <w:rFonts w:cs="Times New Roman"/>
          <w:szCs w:val="24"/>
        </w:rPr>
        <w:fldChar w:fldCharType="begin"/>
      </w:r>
      <w:r>
        <w:rPr>
          <w:rFonts w:cs="Times New Roman"/>
          <w:szCs w:val="24"/>
        </w:rPr>
        <w:instrText xml:space="preserve"> </w:instrText>
      </w:r>
      <w:r>
        <w:rPr>
          <w:rFonts w:cs="Times New Roman" w:hint="eastAsia"/>
          <w:szCs w:val="24"/>
        </w:rPr>
        <w:instrText>REF _Ref75084045 \h</w:instrText>
      </w:r>
      <w:r>
        <w:rPr>
          <w:rFonts w:cs="Times New Roman"/>
          <w:szCs w:val="24"/>
        </w:rPr>
        <w:instrText xml:space="preserve"> </w:instrText>
      </w:r>
      <w:r>
        <w:rPr>
          <w:rFonts w:cs="Times New Roman"/>
          <w:szCs w:val="24"/>
        </w:rPr>
      </w:r>
      <w:r>
        <w:rPr>
          <w:rFonts w:cs="Times New Roman"/>
          <w:szCs w:val="24"/>
        </w:rPr>
        <w:fldChar w:fldCharType="separate"/>
      </w:r>
      <w:r w:rsidR="0080092E" w:rsidRPr="00D55729">
        <w:rPr>
          <w:rFonts w:cs="Times New Roman" w:hint="eastAsia"/>
          <w:color w:val="000000"/>
          <w:sz w:val="21"/>
          <w:szCs w:val="24"/>
        </w:rPr>
        <w:t>表</w:t>
      </w:r>
      <w:r w:rsidR="0080092E" w:rsidRPr="00D55729">
        <w:rPr>
          <w:rFonts w:cs="Times New Roman"/>
          <w:color w:val="000000"/>
          <w:sz w:val="21"/>
          <w:szCs w:val="24"/>
        </w:rPr>
        <w:t>2</w:t>
      </w:r>
      <w:r w:rsidR="0080092E" w:rsidRPr="00D55729">
        <w:rPr>
          <w:rFonts w:cs="Times New Roman"/>
          <w:color w:val="000000"/>
          <w:sz w:val="21"/>
          <w:szCs w:val="24"/>
        </w:rPr>
        <w:noBreakHyphen/>
      </w:r>
      <w:r w:rsidR="0080092E">
        <w:rPr>
          <w:rFonts w:cs="Times New Roman"/>
          <w:noProof/>
          <w:color w:val="000000"/>
          <w:sz w:val="21"/>
          <w:szCs w:val="24"/>
        </w:rPr>
        <w:t>2</w:t>
      </w:r>
      <w:r w:rsidR="0080092E">
        <w:rPr>
          <w:rFonts w:cs="Times New Roman"/>
          <w:color w:val="000000"/>
          <w:sz w:val="21"/>
          <w:szCs w:val="24"/>
        </w:rPr>
        <w:noBreakHyphen/>
      </w:r>
      <w:r w:rsidR="0080092E">
        <w:rPr>
          <w:rFonts w:cs="Times New Roman"/>
          <w:noProof/>
          <w:color w:val="000000"/>
          <w:sz w:val="21"/>
          <w:szCs w:val="24"/>
        </w:rPr>
        <w:t>6</w:t>
      </w:r>
      <w:r>
        <w:rPr>
          <w:rFonts w:cs="Times New Roman"/>
          <w:szCs w:val="24"/>
        </w:rPr>
        <w:fldChar w:fldCharType="end"/>
      </w:r>
      <w:r w:rsidRPr="00D55729">
        <w:rPr>
          <w:rFonts w:cs="Times New Roman" w:hint="eastAsia"/>
          <w:szCs w:val="24"/>
        </w:rPr>
        <w:t>列出了</w:t>
      </w:r>
      <w:r w:rsidRPr="00D55729">
        <w:rPr>
          <w:rFonts w:cs="Times New Roman" w:hint="eastAsia"/>
          <w:szCs w:val="24"/>
        </w:rPr>
        <w:t>XRF</w:t>
      </w:r>
      <w:r w:rsidRPr="00D55729">
        <w:rPr>
          <w:rFonts w:cs="Times New Roman" w:hint="eastAsia"/>
          <w:szCs w:val="24"/>
        </w:rPr>
        <w:t>测定的合成</w:t>
      </w:r>
      <w:r w:rsidRPr="00D55729">
        <w:rPr>
          <w:rFonts w:cs="Times New Roman" w:hint="eastAsia"/>
          <w:szCs w:val="24"/>
        </w:rPr>
        <w:t>C-S-H</w:t>
      </w:r>
      <w:r w:rsidRPr="00D55729">
        <w:rPr>
          <w:rFonts w:cs="Times New Roman" w:hint="eastAsia"/>
          <w:szCs w:val="24"/>
        </w:rPr>
        <w:t>凝胶的元素组成，其中</w:t>
      </w:r>
      <w:r w:rsidRPr="00D55729">
        <w:rPr>
          <w:rFonts w:cs="Times New Roman" w:hint="eastAsia"/>
          <w:szCs w:val="24"/>
        </w:rPr>
        <w:t>F</w:t>
      </w:r>
      <w:r w:rsidRPr="00D55729">
        <w:rPr>
          <w:rFonts w:cs="Times New Roman" w:hint="eastAsia"/>
          <w:szCs w:val="24"/>
        </w:rPr>
        <w:t>元素主要</w:t>
      </w:r>
      <w:r>
        <w:rPr>
          <w:rFonts w:cs="Times New Roman" w:hint="eastAsia"/>
          <w:szCs w:val="24"/>
        </w:rPr>
        <w:t>来自四氟搅拌子，因为在反应过程中需要持续的搅拌，磨损导致了少量的四氟搅拌子粉末</w:t>
      </w:r>
      <w:r w:rsidRPr="00D55729">
        <w:rPr>
          <w:rFonts w:cs="Times New Roman" w:hint="eastAsia"/>
          <w:szCs w:val="24"/>
        </w:rPr>
        <w:t>存在于合成产物中</w:t>
      </w:r>
      <w:r>
        <w:rPr>
          <w:rFonts w:cs="Times New Roman" w:hint="eastAsia"/>
          <w:szCs w:val="24"/>
        </w:rPr>
        <w:t>，因为四氟搅拌子不会参与实验中涉及的任何一个化学反应，因此对元素组成进行正则化处理</w:t>
      </w:r>
      <w:r w:rsidRPr="00D55729">
        <w:rPr>
          <w:rFonts w:cs="Times New Roman" w:hint="eastAsia"/>
          <w:szCs w:val="24"/>
        </w:rPr>
        <w:t>。</w:t>
      </w:r>
      <w:r w:rsidRPr="00D55729">
        <w:rPr>
          <w:rFonts w:cs="Times New Roman" w:hint="eastAsia"/>
          <w:szCs w:val="24"/>
        </w:rPr>
        <w:t>CaO</w:t>
      </w:r>
      <w:r w:rsidRPr="00D55729">
        <w:rPr>
          <w:rFonts w:cs="Times New Roman" w:hint="eastAsia"/>
          <w:szCs w:val="24"/>
        </w:rPr>
        <w:t>和</w:t>
      </w:r>
      <w:r w:rsidRPr="00D55729">
        <w:rPr>
          <w:rFonts w:cs="Times New Roman"/>
          <w:szCs w:val="24"/>
        </w:rPr>
        <w:t>SiO</w:t>
      </w:r>
      <w:r w:rsidRPr="00D55729">
        <w:rPr>
          <w:rFonts w:cs="Times New Roman"/>
          <w:szCs w:val="24"/>
          <w:vertAlign w:val="subscript"/>
        </w:rPr>
        <w:t>2</w:t>
      </w:r>
      <w:r w:rsidRPr="00D55729">
        <w:rPr>
          <w:rFonts w:cs="Times New Roman" w:hint="eastAsia"/>
          <w:szCs w:val="24"/>
        </w:rPr>
        <w:t>含量占所有元素的</w:t>
      </w:r>
      <w:r w:rsidRPr="00D55729">
        <w:rPr>
          <w:rFonts w:cs="Times New Roman" w:hint="eastAsia"/>
          <w:szCs w:val="24"/>
        </w:rPr>
        <w:t>9</w:t>
      </w:r>
      <w:r w:rsidRPr="00D55729">
        <w:rPr>
          <w:rFonts w:cs="Times New Roman"/>
          <w:szCs w:val="24"/>
        </w:rPr>
        <w:t>8</w:t>
      </w:r>
      <w:r w:rsidRPr="00D55729">
        <w:rPr>
          <w:rFonts w:cs="Times New Roman" w:hint="eastAsia"/>
          <w:szCs w:val="24"/>
        </w:rPr>
        <w:t>%</w:t>
      </w:r>
      <w:r w:rsidRPr="00D55729">
        <w:rPr>
          <w:rFonts w:cs="Times New Roman" w:hint="eastAsia"/>
          <w:szCs w:val="24"/>
        </w:rPr>
        <w:t>以上，因此合成的是非常纯的</w:t>
      </w:r>
      <w:r w:rsidRPr="00D55729">
        <w:rPr>
          <w:rFonts w:cs="Times New Roman" w:hint="eastAsia"/>
          <w:szCs w:val="24"/>
        </w:rPr>
        <w:t>C-S-H</w:t>
      </w:r>
      <w:r w:rsidRPr="00D55729">
        <w:rPr>
          <w:rFonts w:cs="Times New Roman" w:hint="eastAsia"/>
          <w:szCs w:val="24"/>
        </w:rPr>
        <w:t>凝胶。归一化之后可以计算出合成的</w:t>
      </w:r>
      <w:r w:rsidRPr="00D55729">
        <w:rPr>
          <w:rFonts w:cs="Times New Roman" w:hint="eastAsia"/>
          <w:szCs w:val="24"/>
        </w:rPr>
        <w:t>C-S-H</w:t>
      </w:r>
      <w:r w:rsidRPr="00D55729">
        <w:rPr>
          <w:rFonts w:cs="Times New Roman" w:hint="eastAsia"/>
          <w:szCs w:val="24"/>
        </w:rPr>
        <w:t>凝</w:t>
      </w:r>
      <w:r w:rsidRPr="00D55729">
        <w:rPr>
          <w:rFonts w:cs="Times New Roman" w:hint="eastAsia"/>
          <w:szCs w:val="24"/>
        </w:rPr>
        <w:lastRenderedPageBreak/>
        <w:t>胶的钙硅比为</w:t>
      </w:r>
      <w:r w:rsidRPr="00D55729">
        <w:rPr>
          <w:rFonts w:cs="Times New Roman" w:hint="eastAsia"/>
          <w:szCs w:val="24"/>
        </w:rPr>
        <w:t>1</w:t>
      </w:r>
      <w:r w:rsidRPr="00D55729">
        <w:rPr>
          <w:rFonts w:cs="Times New Roman"/>
          <w:szCs w:val="24"/>
        </w:rPr>
        <w:t>.43</w:t>
      </w:r>
      <w:r w:rsidRPr="00D55729">
        <w:rPr>
          <w:rFonts w:cs="Times New Roman" w:hint="eastAsia"/>
          <w:szCs w:val="24"/>
        </w:rPr>
        <w:t>。</w:t>
      </w:r>
    </w:p>
    <w:p w14:paraId="470A635F" w14:textId="7BAED26A" w:rsidR="00D55729" w:rsidRPr="00D55729" w:rsidRDefault="00D55729" w:rsidP="00D55729">
      <w:pPr>
        <w:adjustRightInd w:val="0"/>
        <w:snapToGrid w:val="0"/>
        <w:ind w:firstLine="480"/>
        <w:rPr>
          <w:rFonts w:cs="Times New Roman"/>
          <w:szCs w:val="24"/>
        </w:rPr>
      </w:pPr>
      <w:r w:rsidRPr="00D55729">
        <w:rPr>
          <w:rFonts w:cs="Times New Roman" w:hint="eastAsia"/>
          <w:szCs w:val="24"/>
        </w:rPr>
        <w:t>结合</w:t>
      </w:r>
      <w:r w:rsidRPr="00D55729">
        <w:rPr>
          <w:rFonts w:cs="Times New Roman" w:hint="eastAsia"/>
          <w:szCs w:val="24"/>
        </w:rPr>
        <w:t>TG</w:t>
      </w:r>
      <w:r w:rsidRPr="00D55729">
        <w:rPr>
          <w:rFonts w:cs="Times New Roman" w:hint="eastAsia"/>
          <w:szCs w:val="24"/>
        </w:rPr>
        <w:t>测试中的总失重量</w:t>
      </w:r>
      <w:r w:rsidRPr="00D55729">
        <w:rPr>
          <w:rFonts w:cs="Times New Roman" w:hint="eastAsia"/>
          <w:szCs w:val="24"/>
        </w:rPr>
        <w:t>2</w:t>
      </w:r>
      <w:r w:rsidRPr="00D55729">
        <w:rPr>
          <w:rFonts w:cs="Times New Roman"/>
          <w:szCs w:val="24"/>
        </w:rPr>
        <w:t>0.15</w:t>
      </w:r>
      <w:r w:rsidRPr="00D55729">
        <w:rPr>
          <w:rFonts w:cs="Times New Roman" w:hint="eastAsia"/>
          <w:szCs w:val="24"/>
        </w:rPr>
        <w:t>%</w:t>
      </w:r>
      <w:r w:rsidRPr="00D55729">
        <w:rPr>
          <w:rFonts w:cs="Times New Roman" w:hint="eastAsia"/>
          <w:szCs w:val="24"/>
        </w:rPr>
        <w:t>和</w:t>
      </w:r>
      <w:r w:rsidRPr="00D55729">
        <w:rPr>
          <w:rFonts w:cs="Times New Roman" w:hint="eastAsia"/>
          <w:szCs w:val="24"/>
        </w:rPr>
        <w:t>C-S-H</w:t>
      </w:r>
      <w:r w:rsidRPr="00D55729">
        <w:rPr>
          <w:rFonts w:cs="Times New Roman" w:hint="eastAsia"/>
          <w:szCs w:val="24"/>
        </w:rPr>
        <w:t>凝胶的钙硅比，</w:t>
      </w:r>
      <w:r w:rsidR="003D63C3">
        <w:rPr>
          <w:rFonts w:cs="Times New Roman" w:hint="eastAsia"/>
          <w:szCs w:val="24"/>
        </w:rPr>
        <w:t>认为</w:t>
      </w:r>
      <w:r w:rsidR="003D63C3">
        <w:rPr>
          <w:rFonts w:cs="Times New Roman" w:hint="eastAsia"/>
          <w:szCs w:val="24"/>
        </w:rPr>
        <w:t>C-S-H</w:t>
      </w:r>
      <w:r w:rsidR="003D63C3">
        <w:rPr>
          <w:rFonts w:cs="Times New Roman" w:hint="eastAsia"/>
          <w:szCs w:val="24"/>
        </w:rPr>
        <w:t>凝胶的失重都是层间水的流失造成的，所以</w:t>
      </w:r>
      <w:r w:rsidRPr="00D55729">
        <w:rPr>
          <w:rFonts w:cs="Times New Roman" w:hint="eastAsia"/>
          <w:szCs w:val="24"/>
        </w:rPr>
        <w:t>在本实验中取</w:t>
      </w:r>
      <w:r w:rsidRPr="00D55729">
        <w:rPr>
          <w:rFonts w:cs="Times New Roman" w:hint="eastAsia"/>
          <w:szCs w:val="24"/>
        </w:rPr>
        <w:t>C-S-H</w:t>
      </w:r>
      <w:r w:rsidRPr="00D55729">
        <w:rPr>
          <w:rFonts w:cs="Times New Roman" w:hint="eastAsia"/>
          <w:szCs w:val="24"/>
        </w:rPr>
        <w:t>凝胶的分子式为</w:t>
      </w:r>
      <m:oMath>
        <m:sSub>
          <m:sSubPr>
            <m:ctrlPr>
              <w:rPr>
                <w:rFonts w:ascii="Cambria Math" w:eastAsia="楷体" w:hAnsi="Cambria Math" w:cs="Times New Roman"/>
                <w:szCs w:val="24"/>
              </w:rPr>
            </m:ctrlPr>
          </m:sSubPr>
          <m:e>
            <m:r>
              <m:rPr>
                <m:nor/>
              </m:rPr>
              <w:rPr>
                <w:rFonts w:eastAsia="楷体" w:cs="Times New Roman"/>
                <w:szCs w:val="24"/>
              </w:rPr>
              <m:t>(</m:t>
            </m:r>
            <m:r>
              <m:rPr>
                <m:nor/>
              </m:rPr>
              <w:rPr>
                <w:rFonts w:cs="Times New Roman"/>
                <w:szCs w:val="24"/>
              </w:rPr>
              <m:t>CaO</m:t>
            </m:r>
            <m:r>
              <m:rPr>
                <m:nor/>
              </m:rPr>
              <w:rPr>
                <w:rFonts w:eastAsia="楷体" w:cs="Times New Roman"/>
                <w:szCs w:val="24"/>
              </w:rPr>
              <m:t>)</m:t>
            </m:r>
          </m:e>
          <m:sub>
            <m:r>
              <m:rPr>
                <m:nor/>
              </m:rPr>
              <w:rPr>
                <w:rFonts w:eastAsia="楷体" w:cs="Times New Roman"/>
                <w:szCs w:val="24"/>
              </w:rPr>
              <m:t>1.43</m:t>
            </m:r>
          </m:sub>
        </m:sSub>
        <m:r>
          <m:rPr>
            <m:nor/>
          </m:rPr>
          <w:rPr>
            <w:rFonts w:eastAsia="楷体" w:cs="Times New Roman"/>
            <w:szCs w:val="24"/>
          </w:rPr>
          <m:t>·Si</m:t>
        </m:r>
        <m:sSub>
          <m:sSubPr>
            <m:ctrlPr>
              <w:rPr>
                <w:rFonts w:ascii="Cambria Math" w:eastAsia="楷体" w:hAnsi="Cambria Math" w:cs="Times New Roman"/>
                <w:i/>
                <w:szCs w:val="24"/>
              </w:rPr>
            </m:ctrlPr>
          </m:sSubPr>
          <m:e>
            <m:r>
              <m:rPr>
                <m:sty m:val="p"/>
              </m:rPr>
              <w:rPr>
                <w:rFonts w:ascii="Cambria Math" w:eastAsia="楷体" w:hAnsi="Cambria Math" w:cs="Times New Roman"/>
                <w:szCs w:val="24"/>
              </w:rPr>
              <m:t>O</m:t>
            </m:r>
          </m:e>
          <m:sub>
            <m:r>
              <m:rPr>
                <m:nor/>
              </m:rPr>
              <w:rPr>
                <w:rFonts w:eastAsia="楷体" w:cs="Times New Roman"/>
                <w:szCs w:val="24"/>
              </w:rPr>
              <m:t>2</m:t>
            </m:r>
          </m:sub>
        </m:sSub>
        <m:r>
          <m:rPr>
            <m:nor/>
          </m:rPr>
          <w:rPr>
            <w:rFonts w:eastAsia="楷体" w:cs="Times New Roman"/>
            <w:szCs w:val="24"/>
          </w:rPr>
          <m:t>·</m:t>
        </m:r>
        <m:r>
          <m:rPr>
            <m:nor/>
          </m:rPr>
          <w:rPr>
            <w:rFonts w:ascii="Cambria Math" w:eastAsia="楷体" w:cs="Times New Roman"/>
            <w:szCs w:val="24"/>
          </w:rPr>
          <m:t>2</m:t>
        </m:r>
        <m:sSub>
          <m:sSubPr>
            <m:ctrlPr>
              <w:rPr>
                <w:rFonts w:ascii="Cambria Math" w:eastAsia="楷体" w:hAnsi="Cambria Math" w:cs="Times New Roman"/>
                <w:i/>
                <w:szCs w:val="24"/>
              </w:rPr>
            </m:ctrlPr>
          </m:sSubPr>
          <m:e>
            <m:r>
              <m:rPr>
                <m:nor/>
              </m:rPr>
              <w:rPr>
                <w:rFonts w:eastAsia="楷体" w:cs="Times New Roman"/>
                <w:szCs w:val="24"/>
              </w:rPr>
              <m:t>H</m:t>
            </m:r>
          </m:e>
          <m:sub>
            <m:r>
              <m:rPr>
                <m:nor/>
              </m:rPr>
              <w:rPr>
                <w:rFonts w:eastAsia="楷体" w:cs="Times New Roman"/>
                <w:szCs w:val="24"/>
              </w:rPr>
              <m:t>2</m:t>
            </m:r>
          </m:sub>
        </m:sSub>
        <m:r>
          <m:rPr>
            <m:nor/>
          </m:rPr>
          <w:rPr>
            <w:rFonts w:eastAsia="楷体" w:cs="Times New Roman"/>
            <w:szCs w:val="24"/>
          </w:rPr>
          <m:t>O</m:t>
        </m:r>
      </m:oMath>
      <w:r w:rsidRPr="00D55729">
        <w:rPr>
          <w:rFonts w:cs="Times New Roman" w:hint="eastAsia"/>
          <w:szCs w:val="24"/>
        </w:rPr>
        <w:t>。</w:t>
      </w:r>
    </w:p>
    <w:p w14:paraId="749309E7" w14:textId="1CD4C9A2" w:rsidR="00D55729" w:rsidRDefault="00916904" w:rsidP="00916904">
      <w:pPr>
        <w:pStyle w:val="2"/>
        <w:spacing w:before="156" w:after="156"/>
      </w:pPr>
      <w:bookmarkStart w:id="18" w:name="_Toc75188755"/>
      <w:r>
        <w:rPr>
          <w:rFonts w:hint="eastAsia"/>
        </w:rPr>
        <w:t>2</w:t>
      </w:r>
      <w:r>
        <w:t xml:space="preserve">.4 </w:t>
      </w:r>
      <w:r>
        <w:rPr>
          <w:rFonts w:hint="eastAsia"/>
        </w:rPr>
        <w:t>试验测试方法</w:t>
      </w:r>
      <w:bookmarkEnd w:id="18"/>
    </w:p>
    <w:p w14:paraId="2A48174E" w14:textId="1CC426DA" w:rsidR="00916904" w:rsidRDefault="00916904" w:rsidP="00541A76">
      <w:pPr>
        <w:pStyle w:val="3"/>
        <w:spacing w:before="156" w:after="156"/>
      </w:pPr>
      <w:bookmarkStart w:id="19" w:name="_Toc75188756"/>
      <w:r>
        <w:rPr>
          <w:rFonts w:hint="eastAsia"/>
        </w:rPr>
        <w:t>2</w:t>
      </w:r>
      <w:r>
        <w:t xml:space="preserve">.4.1 </w:t>
      </w:r>
      <w:r>
        <w:rPr>
          <w:rFonts w:hint="eastAsia"/>
        </w:rPr>
        <w:t>TG-DSC</w:t>
      </w:r>
      <w:r>
        <w:t xml:space="preserve"> </w:t>
      </w:r>
      <w:r>
        <w:rPr>
          <w:rFonts w:hint="eastAsia"/>
        </w:rPr>
        <w:t>热重分析测试</w:t>
      </w:r>
      <w:bookmarkEnd w:id="19"/>
    </w:p>
    <w:p w14:paraId="2C1338BC" w14:textId="191EBE5C" w:rsidR="00916904" w:rsidRDefault="00916904" w:rsidP="00916904">
      <w:pPr>
        <w:ind w:firstLine="480"/>
      </w:pPr>
      <w:r w:rsidRPr="00916904">
        <w:rPr>
          <w:rFonts w:hint="eastAsia"/>
        </w:rPr>
        <w:t>热重分析是指在程序控制温度下测量待测样品的质量与温度变化关系的一种热分析技术，用来研究材料的热稳定性和组份。</w:t>
      </w:r>
      <w:r w:rsidRPr="00916904">
        <w:rPr>
          <w:rFonts w:hint="eastAsia"/>
        </w:rPr>
        <w:t>TGA</w:t>
      </w:r>
      <w:r w:rsidRPr="00916904">
        <w:rPr>
          <w:rFonts w:hint="eastAsia"/>
        </w:rPr>
        <w:t>在研发和质量控制方面都是比较常用的检测手段。热重分析在实际的材料分析中经常与其他分析方法连用，进行综合热分析（通常用的最多的就是</w:t>
      </w:r>
      <w:r w:rsidRPr="00916904">
        <w:rPr>
          <w:rFonts w:hint="eastAsia"/>
        </w:rPr>
        <w:t>TG-DSC</w:t>
      </w:r>
      <w:r w:rsidRPr="00916904">
        <w:rPr>
          <w:rFonts w:hint="eastAsia"/>
        </w:rPr>
        <w:t>综合热分析法），全面准确分析材料。</w:t>
      </w:r>
    </w:p>
    <w:p w14:paraId="4B799A46" w14:textId="49E41754" w:rsidR="00916904" w:rsidRDefault="00916904" w:rsidP="00916904">
      <w:pPr>
        <w:ind w:firstLine="480"/>
      </w:pPr>
      <w:r>
        <w:rPr>
          <w:rFonts w:hint="eastAsia"/>
        </w:rPr>
        <w:t>试样制备：取适量干燥完毕的</w:t>
      </w:r>
      <w:r>
        <w:rPr>
          <w:rFonts w:hint="eastAsia"/>
        </w:rPr>
        <w:t>C-S-H</w:t>
      </w:r>
      <w:r>
        <w:rPr>
          <w:rFonts w:hint="eastAsia"/>
        </w:rPr>
        <w:t>凝胶直接可进行测试。</w:t>
      </w:r>
    </w:p>
    <w:p w14:paraId="4E5FCD61" w14:textId="1AD3D3CB" w:rsidR="00916904" w:rsidRDefault="00BF0B36" w:rsidP="00916904">
      <w:pPr>
        <w:ind w:firstLine="480"/>
        <w:rPr>
          <w:rFonts w:cs="Times New Roman"/>
        </w:rPr>
      </w:pPr>
      <w:r>
        <w:rPr>
          <w:rFonts w:hint="eastAsia"/>
        </w:rPr>
        <w:t>测试设备：</w:t>
      </w:r>
      <w:r w:rsidR="00916904">
        <w:rPr>
          <w:rFonts w:hint="eastAsia"/>
        </w:rPr>
        <w:t>热重分析采用的是耐驰</w:t>
      </w:r>
      <w:r w:rsidR="00916904">
        <w:rPr>
          <w:rFonts w:hint="eastAsia"/>
        </w:rPr>
        <w:t>STA449F5</w:t>
      </w:r>
      <w:r w:rsidR="00916904">
        <w:rPr>
          <w:rFonts w:hint="eastAsia"/>
        </w:rPr>
        <w:t>同步热分析仪，集两种真正意义上的测量技术（</w:t>
      </w:r>
      <w:r w:rsidR="00916904">
        <w:rPr>
          <w:rFonts w:hint="eastAsia"/>
        </w:rPr>
        <w:t>DSC</w:t>
      </w:r>
      <w:r w:rsidR="00916904">
        <w:rPr>
          <w:rFonts w:hint="eastAsia"/>
        </w:rPr>
        <w:t>与</w:t>
      </w:r>
      <w:r w:rsidR="00916904">
        <w:rPr>
          <w:rFonts w:hint="eastAsia"/>
        </w:rPr>
        <w:t>TGA</w:t>
      </w:r>
      <w:r w:rsidR="00916904">
        <w:rPr>
          <w:rFonts w:hint="eastAsia"/>
        </w:rPr>
        <w:t>）于一身，测试温度范围为室温到</w:t>
      </w:r>
      <w:r w:rsidR="00916904">
        <w:rPr>
          <w:rFonts w:hint="eastAsia"/>
        </w:rPr>
        <w:t>1</w:t>
      </w:r>
      <w:r w:rsidR="00916904">
        <w:t>600</w:t>
      </w:r>
      <w:r w:rsidR="00916904" w:rsidRPr="00541A76">
        <w:rPr>
          <w:rFonts w:cs="Times New Roman"/>
        </w:rPr>
        <w:t>℃</w:t>
      </w:r>
      <w:r w:rsidR="00916904">
        <w:rPr>
          <w:rFonts w:hint="eastAsia"/>
        </w:rPr>
        <w:t>，天平灵敏度为</w:t>
      </w:r>
      <w:r w:rsidR="00916904">
        <w:rPr>
          <w:rFonts w:hint="eastAsia"/>
        </w:rPr>
        <w:t>0</w:t>
      </w:r>
      <w:r w:rsidR="00916904">
        <w:t>.1</w:t>
      </w:r>
      <w:r w:rsidR="00541A76">
        <w:t xml:space="preserve"> </w:t>
      </w:r>
      <w:r w:rsidR="00541A76" w:rsidRPr="00541A76">
        <w:rPr>
          <w:rFonts w:cs="Times New Roman"/>
        </w:rPr>
        <w:t>μg</w:t>
      </w:r>
      <w:r w:rsidR="00541A76">
        <w:rPr>
          <w:rFonts w:cs="Times New Roman" w:hint="eastAsia"/>
        </w:rPr>
        <w:t>，温度稳定性为</w:t>
      </w:r>
      <w:r w:rsidR="00541A76">
        <w:rPr>
          <w:rFonts w:cs="Times New Roman"/>
        </w:rPr>
        <w:t>0.1</w:t>
      </w:r>
      <w:r w:rsidR="00541A76">
        <w:rPr>
          <w:rFonts w:cs="Times New Roman" w:hint="eastAsia"/>
        </w:rPr>
        <w:t>摄氏度，升温速率最快为</w:t>
      </w:r>
      <w:r w:rsidR="00541A76">
        <w:rPr>
          <w:rFonts w:cs="Times New Roman" w:hint="eastAsia"/>
        </w:rPr>
        <w:t>3</w:t>
      </w:r>
      <w:r w:rsidR="00541A76">
        <w:rPr>
          <w:rFonts w:cs="Times New Roman"/>
        </w:rPr>
        <w:t>0</w:t>
      </w:r>
      <w:r w:rsidR="00541A76" w:rsidRPr="00541A76">
        <w:rPr>
          <w:rFonts w:cs="Times New Roman"/>
        </w:rPr>
        <w:t>℃/min</w:t>
      </w:r>
      <w:r w:rsidR="00541A76">
        <w:rPr>
          <w:rFonts w:cs="Times New Roman" w:hint="eastAsia"/>
        </w:rPr>
        <w:t>。</w:t>
      </w:r>
    </w:p>
    <w:p w14:paraId="31B8C748" w14:textId="2D00279E" w:rsidR="00541A76" w:rsidRDefault="00541A76" w:rsidP="00541A76">
      <w:pPr>
        <w:pStyle w:val="3"/>
        <w:spacing w:before="156" w:after="156"/>
      </w:pPr>
      <w:bookmarkStart w:id="20" w:name="_Toc75188757"/>
      <w:r>
        <w:rPr>
          <w:rFonts w:hint="eastAsia"/>
        </w:rPr>
        <w:t>2.4.2</w:t>
      </w:r>
      <w:r>
        <w:t xml:space="preserve"> </w:t>
      </w:r>
      <w:r>
        <w:rPr>
          <w:rFonts w:hint="eastAsia"/>
        </w:rPr>
        <w:t>XRF</w:t>
      </w:r>
      <w:r>
        <w:t xml:space="preserve"> </w:t>
      </w:r>
      <w:r>
        <w:rPr>
          <w:rFonts w:hint="eastAsia"/>
        </w:rPr>
        <w:t>X</w:t>
      </w:r>
      <w:r>
        <w:rPr>
          <w:rFonts w:hint="eastAsia"/>
        </w:rPr>
        <w:t>射线荧光</w:t>
      </w:r>
      <w:r w:rsidR="00BF0B36">
        <w:rPr>
          <w:rFonts w:hint="eastAsia"/>
        </w:rPr>
        <w:t>光谱</w:t>
      </w:r>
      <w:r>
        <w:rPr>
          <w:rFonts w:hint="eastAsia"/>
        </w:rPr>
        <w:t>分析</w:t>
      </w:r>
      <w:bookmarkEnd w:id="20"/>
    </w:p>
    <w:p w14:paraId="3B02E9E6" w14:textId="44D8B44E" w:rsidR="00BF0B36" w:rsidRPr="00BF0B36" w:rsidRDefault="00BF0B36" w:rsidP="00BF0B36">
      <w:pPr>
        <w:ind w:firstLine="480"/>
      </w:pPr>
      <w:r>
        <w:rPr>
          <w:rFonts w:hint="eastAsia"/>
        </w:rPr>
        <w:t>X</w:t>
      </w:r>
      <w:r>
        <w:rPr>
          <w:rFonts w:hint="eastAsia"/>
        </w:rPr>
        <w:t>射线荧光光谱仪（</w:t>
      </w:r>
      <w:r>
        <w:rPr>
          <w:rFonts w:hint="eastAsia"/>
        </w:rPr>
        <w:t>XRF</w:t>
      </w:r>
      <w:r>
        <w:rPr>
          <w:rFonts w:hint="eastAsia"/>
        </w:rPr>
        <w:t>）分析是一项应用广泛的分析技术，可以利用建议的样品制备和无损分析，对各种固体和液体样品进行元素分析，具有宽广的动态范围和出色的精确度。</w:t>
      </w:r>
    </w:p>
    <w:p w14:paraId="0F19FB7A" w14:textId="5762B9D6" w:rsidR="00541A76" w:rsidRDefault="00541A76" w:rsidP="00541A76">
      <w:pPr>
        <w:ind w:firstLine="480"/>
      </w:pPr>
      <w:r>
        <w:rPr>
          <w:rFonts w:hint="eastAsia"/>
        </w:rPr>
        <w:t>试样制备：待测样品置于真空干燥器中干燥</w:t>
      </w:r>
      <w:r>
        <w:rPr>
          <w:rFonts w:hint="eastAsia"/>
        </w:rPr>
        <w:t>2</w:t>
      </w:r>
      <w:r>
        <w:t xml:space="preserve">4 </w:t>
      </w:r>
      <w:r>
        <w:rPr>
          <w:rFonts w:hint="eastAsia"/>
        </w:rPr>
        <w:t>h</w:t>
      </w:r>
      <w:r>
        <w:rPr>
          <w:rFonts w:hint="eastAsia"/>
        </w:rPr>
        <w:t>后，置于陶瓷研钵中磨碎，过</w:t>
      </w:r>
      <w:r>
        <w:rPr>
          <w:rFonts w:hint="eastAsia"/>
        </w:rPr>
        <w:t>2</w:t>
      </w:r>
      <w:r>
        <w:t>00</w:t>
      </w:r>
      <w:r>
        <w:rPr>
          <w:rFonts w:hint="eastAsia"/>
        </w:rPr>
        <w:t>目筛，</w:t>
      </w:r>
      <w:r w:rsidR="00BF0B36">
        <w:rPr>
          <w:rFonts w:hint="eastAsia"/>
        </w:rPr>
        <w:t>将磨碎的粉末置于密封袋中保存等待检测。</w:t>
      </w:r>
    </w:p>
    <w:p w14:paraId="018038CA" w14:textId="04B618DD" w:rsidR="00BF0B36" w:rsidRDefault="00BF0B36" w:rsidP="00541A76">
      <w:pPr>
        <w:ind w:firstLine="480"/>
      </w:pPr>
      <w:r>
        <w:rPr>
          <w:rFonts w:hint="eastAsia"/>
        </w:rPr>
        <w:t>测试设备：</w:t>
      </w:r>
      <w:r>
        <w:rPr>
          <w:rFonts w:hint="eastAsia"/>
        </w:rPr>
        <w:t>XRF</w:t>
      </w:r>
      <w:r>
        <w:rPr>
          <w:rFonts w:hint="eastAsia"/>
        </w:rPr>
        <w:t>测试采用的是美国赛默飞公司生产的，型号为</w:t>
      </w:r>
      <w:r>
        <w:rPr>
          <w:rFonts w:hint="eastAsia"/>
        </w:rPr>
        <w:t>ARL</w:t>
      </w:r>
      <w:r>
        <w:t xml:space="preserve"> </w:t>
      </w:r>
      <w:r>
        <w:rPr>
          <w:rFonts w:hint="eastAsia"/>
        </w:rPr>
        <w:t>PerformX</w:t>
      </w:r>
      <w:r>
        <w:rPr>
          <w:rFonts w:hint="eastAsia"/>
        </w:rPr>
        <w:t>的仪器，可以进行原子序数从氧到铀之间共计</w:t>
      </w:r>
      <w:r>
        <w:rPr>
          <w:rFonts w:hint="eastAsia"/>
        </w:rPr>
        <w:t>8</w:t>
      </w:r>
      <w:r>
        <w:t>3</w:t>
      </w:r>
      <w:r>
        <w:rPr>
          <w:rFonts w:hint="eastAsia"/>
        </w:rPr>
        <w:t>中元素的定性和定量分析。</w:t>
      </w:r>
    </w:p>
    <w:p w14:paraId="58E47DEC" w14:textId="2D978BC1" w:rsidR="00BF0B36" w:rsidRDefault="00BF0B36" w:rsidP="00BF0B36">
      <w:pPr>
        <w:pStyle w:val="3"/>
        <w:spacing w:before="156" w:after="156"/>
      </w:pPr>
      <w:bookmarkStart w:id="21" w:name="_Toc75188758"/>
      <w:r>
        <w:rPr>
          <w:rFonts w:hint="eastAsia"/>
        </w:rPr>
        <w:t>2</w:t>
      </w:r>
      <w:r>
        <w:t xml:space="preserve">.4.3 </w:t>
      </w:r>
      <w:r>
        <w:rPr>
          <w:rFonts w:hint="eastAsia"/>
        </w:rPr>
        <w:t>XRD</w:t>
      </w:r>
      <w:r>
        <w:t xml:space="preserve"> </w:t>
      </w:r>
      <w:r>
        <w:rPr>
          <w:rFonts w:hint="eastAsia"/>
        </w:rPr>
        <w:t>X</w:t>
      </w:r>
      <w:r>
        <w:rPr>
          <w:rFonts w:hint="eastAsia"/>
        </w:rPr>
        <w:t>射线衍射分析</w:t>
      </w:r>
      <w:bookmarkEnd w:id="21"/>
    </w:p>
    <w:p w14:paraId="29D92DBA" w14:textId="23AAC224" w:rsidR="00BF0B36" w:rsidRDefault="00BF0B36" w:rsidP="00BF0B36">
      <w:pPr>
        <w:ind w:firstLine="480"/>
      </w:pPr>
      <w:r w:rsidRPr="00BF0B36">
        <w:rPr>
          <w:rFonts w:hint="eastAsia"/>
        </w:rPr>
        <w:t xml:space="preserve">X </w:t>
      </w:r>
      <w:r>
        <w:rPr>
          <w:rFonts w:hint="eastAsia"/>
        </w:rPr>
        <w:t>射线衍射技术是一种最基本、最重要的</w:t>
      </w:r>
      <w:r w:rsidRPr="00BF0B36">
        <w:rPr>
          <w:rFonts w:hint="eastAsia"/>
        </w:rPr>
        <w:t>结构测试手段</w:t>
      </w:r>
      <w:r w:rsidR="00135334">
        <w:rPr>
          <w:rFonts w:hint="eastAsia"/>
        </w:rPr>
        <w:t>，主要应用于物相分析、结晶度的测定和精密测定点阵参数等方面。在本文中主要用于固相物质定性的物相分析。</w:t>
      </w:r>
    </w:p>
    <w:p w14:paraId="68E6A3EF" w14:textId="1F8F02A4" w:rsidR="00135334" w:rsidRDefault="00135334" w:rsidP="00BF0B36">
      <w:pPr>
        <w:ind w:firstLine="480"/>
      </w:pPr>
      <w:r>
        <w:rPr>
          <w:rFonts w:hint="eastAsia"/>
        </w:rPr>
        <w:t>试样制备：与</w:t>
      </w:r>
      <w:r>
        <w:rPr>
          <w:rFonts w:hint="eastAsia"/>
        </w:rPr>
        <w:t>XRF</w:t>
      </w:r>
      <w:r>
        <w:rPr>
          <w:rFonts w:hint="eastAsia"/>
        </w:rPr>
        <w:t>相同，均采用粉末试样进行检测。</w:t>
      </w:r>
    </w:p>
    <w:p w14:paraId="5DC8DD53" w14:textId="6858F1EA" w:rsidR="00135334" w:rsidRDefault="00135334" w:rsidP="00135334">
      <w:pPr>
        <w:ind w:firstLine="480"/>
      </w:pPr>
      <w:r>
        <w:rPr>
          <w:rFonts w:hint="eastAsia"/>
        </w:rPr>
        <w:t>测试设备：试验采用德国布鲁克公司的</w:t>
      </w:r>
      <w:r>
        <w:rPr>
          <w:rFonts w:hint="eastAsia"/>
        </w:rPr>
        <w:t>D8</w:t>
      </w:r>
      <w:r>
        <w:t xml:space="preserve"> </w:t>
      </w:r>
      <w:r>
        <w:rPr>
          <w:rFonts w:hint="eastAsia"/>
        </w:rPr>
        <w:t>ADVANCED</w:t>
      </w:r>
      <w:r>
        <w:t xml:space="preserve"> X</w:t>
      </w:r>
      <w:r>
        <w:rPr>
          <w:rFonts w:hint="eastAsia"/>
        </w:rPr>
        <w:t>射线衍射仪，该仪器是当今世界上最先进的</w:t>
      </w:r>
      <w:r>
        <w:rPr>
          <w:rFonts w:hint="eastAsia"/>
        </w:rPr>
        <w:t>X</w:t>
      </w:r>
      <w:r>
        <w:rPr>
          <w:rFonts w:hint="eastAsia"/>
        </w:rPr>
        <w:t>射线衍射仪系统，测试靶材为</w:t>
      </w:r>
      <w:r>
        <w:rPr>
          <w:rFonts w:hint="eastAsia"/>
        </w:rPr>
        <w:t>Cu</w:t>
      </w:r>
      <w:r>
        <w:rPr>
          <w:rFonts w:hint="eastAsia"/>
        </w:rPr>
        <w:t>靶，</w:t>
      </w:r>
      <w:r w:rsidRPr="00135334">
        <w:rPr>
          <w:rFonts w:hint="eastAsia"/>
        </w:rPr>
        <w:t>扫描角度范</w:t>
      </w:r>
      <w:r w:rsidRPr="00135334">
        <w:rPr>
          <w:rFonts w:hint="eastAsia"/>
        </w:rPr>
        <w:lastRenderedPageBreak/>
        <w:t>围</w:t>
      </w:r>
      <w:r>
        <w:rPr>
          <w:rFonts w:hint="eastAsia"/>
        </w:rPr>
        <w:t>为</w:t>
      </w:r>
      <w:r w:rsidRPr="00135334">
        <w:rPr>
          <w:rFonts w:hint="eastAsia"/>
        </w:rPr>
        <w:t>5</w:t>
      </w:r>
      <w:r w:rsidRPr="00135334">
        <w:rPr>
          <w:rFonts w:cs="Times New Roman"/>
        </w:rPr>
        <w:t>°</w:t>
      </w:r>
      <w:r w:rsidRPr="00135334">
        <w:rPr>
          <w:rFonts w:hint="eastAsia"/>
        </w:rPr>
        <w:t>-80</w:t>
      </w:r>
      <w:r w:rsidRPr="00135334">
        <w:rPr>
          <w:rFonts w:cs="Times New Roman"/>
        </w:rPr>
        <w:t>°</w:t>
      </w:r>
      <w:r>
        <w:rPr>
          <w:rFonts w:cs="Times New Roman"/>
        </w:rPr>
        <w:t xml:space="preserve"> 2</w:t>
      </w:r>
      <w:r w:rsidRPr="00135334">
        <w:rPr>
          <w:rFonts w:cs="Times New Roman"/>
        </w:rPr>
        <w:t>θ</w:t>
      </w:r>
      <w:r w:rsidRPr="00135334">
        <w:rPr>
          <w:rFonts w:hint="eastAsia"/>
        </w:rPr>
        <w:t>,</w:t>
      </w:r>
      <w:r w:rsidRPr="00135334">
        <w:rPr>
          <w:rFonts w:hint="eastAsia"/>
        </w:rPr>
        <w:t>扫描速率</w:t>
      </w:r>
      <w:r w:rsidRPr="00135334">
        <w:rPr>
          <w:rFonts w:hint="eastAsia"/>
        </w:rPr>
        <w:t>:8</w:t>
      </w:r>
      <w:r w:rsidRPr="00135334">
        <w:rPr>
          <w:rFonts w:cs="Times New Roman"/>
        </w:rPr>
        <w:t>°</w:t>
      </w:r>
      <w:r w:rsidRPr="00135334">
        <w:rPr>
          <w:rFonts w:hint="eastAsia"/>
        </w:rPr>
        <w:t>/s</w:t>
      </w:r>
      <w:r>
        <w:rPr>
          <w:rFonts w:hint="eastAsia"/>
        </w:rPr>
        <w:t>，测量条件为室温。</w:t>
      </w:r>
    </w:p>
    <w:p w14:paraId="483C1FE5" w14:textId="26103AE4" w:rsidR="00633161" w:rsidRDefault="00633161" w:rsidP="00633161">
      <w:pPr>
        <w:pStyle w:val="2"/>
        <w:spacing w:before="156" w:after="156"/>
      </w:pPr>
      <w:bookmarkStart w:id="22" w:name="_Toc75188759"/>
      <w:r>
        <w:rPr>
          <w:rFonts w:hint="eastAsia"/>
        </w:rPr>
        <w:t>2</w:t>
      </w:r>
      <w:r>
        <w:t xml:space="preserve">.5 </w:t>
      </w:r>
      <w:r>
        <w:rPr>
          <w:rFonts w:hint="eastAsia"/>
        </w:rPr>
        <w:t>固液平衡曲线的测定方法</w:t>
      </w:r>
      <w:bookmarkEnd w:id="22"/>
    </w:p>
    <w:p w14:paraId="50EE8C43" w14:textId="77777777" w:rsidR="002653E3" w:rsidRPr="002653E3" w:rsidRDefault="002653E3" w:rsidP="002653E3">
      <w:pPr>
        <w:ind w:firstLine="480"/>
        <w:rPr>
          <w:rFonts w:cs="Times New Roman"/>
          <w:szCs w:val="24"/>
        </w:rPr>
      </w:pPr>
      <w:r w:rsidRPr="002653E3">
        <w:rPr>
          <w:rFonts w:cs="Times New Roman" w:hint="eastAsia"/>
          <w:szCs w:val="24"/>
        </w:rPr>
        <w:t>钙离子的溶蚀过程可以描述为：由于混凝土内外溶液中钙离子存在浓度梯度，混凝土内部的钙离子向外扩散，打破了内部孔隙溶液的平衡状态，使得固相</w:t>
      </w:r>
      <w:r w:rsidRPr="002653E3">
        <w:rPr>
          <w:rFonts w:cs="Times New Roman" w:hint="eastAsia"/>
          <w:szCs w:val="24"/>
        </w:rPr>
        <w:t>CH</w:t>
      </w:r>
      <w:r w:rsidRPr="002653E3">
        <w:rPr>
          <w:rFonts w:cs="Times New Roman" w:hint="eastAsia"/>
          <w:szCs w:val="24"/>
        </w:rPr>
        <w:t>和</w:t>
      </w:r>
      <w:r w:rsidRPr="002653E3">
        <w:rPr>
          <w:rFonts w:cs="Times New Roman" w:hint="eastAsia"/>
          <w:szCs w:val="24"/>
        </w:rPr>
        <w:t>C-</w:t>
      </w:r>
      <w:r w:rsidRPr="002653E3">
        <w:rPr>
          <w:rFonts w:cs="Times New Roman"/>
          <w:szCs w:val="24"/>
        </w:rPr>
        <w:t>S-H</w:t>
      </w:r>
      <w:r w:rsidRPr="002653E3">
        <w:rPr>
          <w:rFonts w:cs="Times New Roman" w:hint="eastAsia"/>
          <w:szCs w:val="24"/>
        </w:rPr>
        <w:t>的钙离子开始溶解；钙溶蚀又导致混凝土材料的黏结性能降低，并增大孔隙率加快传输性能，从而导致混凝土性能的进一步劣化。在自然条件下混凝土的钙溶蚀发生得非常缓慢，这主要因为混凝土中的钙溶蚀主要是由扩散控制的。在固液平衡曲线的测定中，我们不关心钙离子的扩散过程，只关心充分达到平衡之后溶液与固体沉淀中钙离子的关系，所以在大部分的固液平衡曲线测定实验中均没有采用实际的水泥试件进行试验，而是使用试件粉末。在本文中也使用了同样的方法。</w:t>
      </w:r>
    </w:p>
    <w:p w14:paraId="57B00C1A" w14:textId="43C7CF9A" w:rsidR="002653E3" w:rsidRPr="002653E3" w:rsidRDefault="002653E3" w:rsidP="002653E3">
      <w:pPr>
        <w:ind w:firstLine="480"/>
        <w:rPr>
          <w:szCs w:val="24"/>
        </w:rPr>
      </w:pPr>
      <w:r w:rsidRPr="002653E3">
        <w:rPr>
          <w:rFonts w:hint="eastAsia"/>
          <w:szCs w:val="24"/>
        </w:rPr>
        <w:t>在本节中，分别对</w:t>
      </w:r>
      <w:r w:rsidRPr="002653E3">
        <w:rPr>
          <w:rFonts w:hint="eastAsia"/>
          <w:szCs w:val="24"/>
        </w:rPr>
        <w:t>C-S-H</w:t>
      </w:r>
      <w:r w:rsidRPr="002653E3">
        <w:rPr>
          <w:rFonts w:hint="eastAsia"/>
          <w:szCs w:val="24"/>
        </w:rPr>
        <w:t>凝胶和水泥净浆粉末在去离子水的的固液平衡曲线进行了测定。</w:t>
      </w:r>
    </w:p>
    <w:p w14:paraId="778DEAF1" w14:textId="072091AB" w:rsidR="00633161" w:rsidRDefault="00633161" w:rsidP="00633161">
      <w:pPr>
        <w:pStyle w:val="3"/>
        <w:spacing w:before="156" w:after="156"/>
      </w:pPr>
      <w:bookmarkStart w:id="23" w:name="_Toc75188760"/>
      <w:r>
        <w:rPr>
          <w:rFonts w:hint="eastAsia"/>
        </w:rPr>
        <w:t>2</w:t>
      </w:r>
      <w:r>
        <w:t xml:space="preserve">.5.1 </w:t>
      </w:r>
      <w:r>
        <w:rPr>
          <w:rFonts w:hint="eastAsia"/>
        </w:rPr>
        <w:t>去离子水中的固液平衡曲线</w:t>
      </w:r>
      <w:r w:rsidR="00DA13AE">
        <w:rPr>
          <w:rFonts w:hint="eastAsia"/>
        </w:rPr>
        <w:t>实验分组</w:t>
      </w:r>
      <w:bookmarkEnd w:id="23"/>
    </w:p>
    <w:p w14:paraId="23ED74FE" w14:textId="459D1A9E" w:rsidR="002653E3" w:rsidRDefault="002653E3" w:rsidP="002653E3">
      <w:pPr>
        <w:adjustRightInd w:val="0"/>
        <w:snapToGrid w:val="0"/>
        <w:ind w:firstLine="480"/>
        <w:rPr>
          <w:rFonts w:cs="Times New Roman"/>
          <w:color w:val="000000" w:themeColor="text1"/>
          <w:szCs w:val="24"/>
        </w:rPr>
      </w:pPr>
      <w:r w:rsidRPr="002653E3">
        <w:rPr>
          <w:rFonts w:cs="Times New Roman"/>
          <w:szCs w:val="24"/>
        </w:rPr>
        <w:t>对于</w:t>
      </w:r>
      <w:r>
        <w:rPr>
          <w:rFonts w:cs="Times New Roman" w:hint="eastAsia"/>
          <w:szCs w:val="24"/>
        </w:rPr>
        <w:t>某一条</w:t>
      </w:r>
      <w:r>
        <w:rPr>
          <w:rFonts w:cs="Times New Roman"/>
          <w:szCs w:val="24"/>
        </w:rPr>
        <w:t>钙溶蚀曲线，试验中需要改变溶蚀条件，使得溶蚀</w:t>
      </w:r>
      <w:r>
        <w:rPr>
          <w:rFonts w:cs="Times New Roman" w:hint="eastAsia"/>
          <w:szCs w:val="24"/>
        </w:rPr>
        <w:t>达到平衡</w:t>
      </w:r>
      <w:r w:rsidRPr="002653E3">
        <w:rPr>
          <w:rFonts w:cs="Times New Roman"/>
          <w:szCs w:val="24"/>
        </w:rPr>
        <w:t>时能够得到不同的固液平衡状态，每一个</w:t>
      </w:r>
      <w:r>
        <w:rPr>
          <w:rFonts w:cs="Times New Roman"/>
          <w:szCs w:val="24"/>
        </w:rPr>
        <w:t>不同的平衡状态都</w:t>
      </w:r>
      <w:r>
        <w:rPr>
          <w:rFonts w:cs="Times New Roman" w:hint="eastAsia"/>
          <w:szCs w:val="24"/>
        </w:rPr>
        <w:t>对应着</w:t>
      </w:r>
      <w:r w:rsidRPr="002653E3">
        <w:rPr>
          <w:rFonts w:cs="Times New Roman"/>
          <w:szCs w:val="24"/>
        </w:rPr>
        <w:t>这条固液平衡曲线上不同的点。</w:t>
      </w:r>
      <w:r w:rsidRPr="002653E3">
        <w:rPr>
          <w:rFonts w:cs="Times New Roman"/>
          <w:szCs w:val="24"/>
        </w:rPr>
        <w:t>C</w:t>
      </w:r>
      <w:r w:rsidRPr="002653E3">
        <w:rPr>
          <w:rFonts w:cs="Times New Roman" w:hint="eastAsia"/>
          <w:szCs w:val="24"/>
        </w:rPr>
        <w:t>-</w:t>
      </w:r>
      <w:r w:rsidRPr="002653E3">
        <w:rPr>
          <w:rFonts w:cs="Times New Roman"/>
          <w:szCs w:val="24"/>
        </w:rPr>
        <w:t>S</w:t>
      </w:r>
      <w:r w:rsidRPr="002653E3">
        <w:rPr>
          <w:rFonts w:cs="Times New Roman" w:hint="eastAsia"/>
          <w:szCs w:val="24"/>
        </w:rPr>
        <w:t>-</w:t>
      </w:r>
      <w:r w:rsidRPr="002653E3">
        <w:rPr>
          <w:rFonts w:cs="Times New Roman"/>
          <w:szCs w:val="24"/>
        </w:rPr>
        <w:t>H</w:t>
      </w:r>
      <w:r w:rsidRPr="002653E3">
        <w:rPr>
          <w:rFonts w:cs="Times New Roman"/>
          <w:szCs w:val="24"/>
        </w:rPr>
        <w:t>凝胶</w:t>
      </w:r>
      <w:r>
        <w:rPr>
          <w:rFonts w:cs="Times New Roman" w:hint="eastAsia"/>
          <w:szCs w:val="24"/>
        </w:rPr>
        <w:t>或水泥净浆粉末</w:t>
      </w:r>
      <w:r w:rsidRPr="002653E3">
        <w:rPr>
          <w:rFonts w:cs="Times New Roman"/>
          <w:szCs w:val="24"/>
        </w:rPr>
        <w:t>在</w:t>
      </w:r>
      <w:r>
        <w:rPr>
          <w:rFonts w:cs="Times New Roman" w:hint="eastAsia"/>
          <w:szCs w:val="24"/>
        </w:rPr>
        <w:t>去离子水</w:t>
      </w:r>
      <w:r w:rsidRPr="002653E3">
        <w:rPr>
          <w:rFonts w:cs="Times New Roman"/>
          <w:szCs w:val="24"/>
        </w:rPr>
        <w:t>中溶蚀一定时间之后，溶液中主要的离子有</w:t>
      </w:r>
      <w:r w:rsidRPr="002653E3">
        <w:rPr>
          <w:rFonts w:cs="Times New Roman"/>
          <w:szCs w:val="24"/>
        </w:rPr>
        <w:t>Ca</w:t>
      </w:r>
      <w:r w:rsidRPr="002653E3">
        <w:rPr>
          <w:rFonts w:cs="Times New Roman"/>
          <w:szCs w:val="24"/>
          <w:vertAlign w:val="superscript"/>
        </w:rPr>
        <w:t>2+</w:t>
      </w:r>
      <w:r w:rsidRPr="002653E3">
        <w:rPr>
          <w:rFonts w:cs="Times New Roman" w:hint="eastAsia"/>
          <w:szCs w:val="24"/>
        </w:rPr>
        <w:t>，</w:t>
      </w:r>
      <w:r w:rsidRPr="002653E3">
        <w:rPr>
          <w:rFonts w:cs="Times New Roman"/>
          <w:szCs w:val="24"/>
        </w:rPr>
        <w:t>OH</w:t>
      </w:r>
      <w:r w:rsidRPr="002653E3">
        <w:rPr>
          <w:rFonts w:cs="Times New Roman"/>
          <w:szCs w:val="24"/>
          <w:vertAlign w:val="superscript"/>
        </w:rPr>
        <w:t>-</w:t>
      </w:r>
      <w:r w:rsidRPr="002653E3">
        <w:rPr>
          <w:rFonts w:cs="Times New Roman"/>
          <w:szCs w:val="24"/>
        </w:rPr>
        <w:t>，随着溶蚀程度的加深，溶液中</w:t>
      </w:r>
      <w:r w:rsidRPr="002653E3">
        <w:rPr>
          <w:rFonts w:cs="Times New Roman"/>
          <w:szCs w:val="24"/>
        </w:rPr>
        <w:t>Ca</w:t>
      </w:r>
      <w:r w:rsidRPr="002653E3">
        <w:rPr>
          <w:rFonts w:cs="Times New Roman"/>
          <w:szCs w:val="24"/>
          <w:vertAlign w:val="superscript"/>
        </w:rPr>
        <w:t>2+</w:t>
      </w:r>
      <w:r w:rsidRPr="002653E3">
        <w:rPr>
          <w:rFonts w:cs="Times New Roman" w:hint="eastAsia"/>
          <w:szCs w:val="24"/>
        </w:rPr>
        <w:t>，</w:t>
      </w:r>
      <w:r w:rsidRPr="002653E3">
        <w:rPr>
          <w:rFonts w:cs="Times New Roman"/>
          <w:szCs w:val="24"/>
        </w:rPr>
        <w:t>OH</w:t>
      </w:r>
      <w:r w:rsidRPr="002653E3">
        <w:rPr>
          <w:rFonts w:cs="Times New Roman"/>
          <w:szCs w:val="24"/>
          <w:vertAlign w:val="superscript"/>
        </w:rPr>
        <w:t>-</w:t>
      </w:r>
      <w:r w:rsidRPr="002653E3">
        <w:rPr>
          <w:rFonts w:cs="Times New Roman"/>
          <w:szCs w:val="24"/>
        </w:rPr>
        <w:t>浓度逐渐增加</w:t>
      </w:r>
      <w:r>
        <w:rPr>
          <w:rFonts w:cs="Times New Roman" w:hint="eastAsia"/>
          <w:szCs w:val="24"/>
        </w:rPr>
        <w:t>，当</w:t>
      </w:r>
      <w:r w:rsidRPr="002653E3">
        <w:rPr>
          <w:rFonts w:cs="Times New Roman"/>
          <w:szCs w:val="24"/>
        </w:rPr>
        <w:t>Ca</w:t>
      </w:r>
      <w:r w:rsidRPr="002653E3">
        <w:rPr>
          <w:rFonts w:cs="Times New Roman"/>
          <w:szCs w:val="24"/>
          <w:vertAlign w:val="superscript"/>
        </w:rPr>
        <w:t>2+</w:t>
      </w:r>
      <w:r w:rsidRPr="002653E3">
        <w:rPr>
          <w:rFonts w:cs="Times New Roman" w:hint="eastAsia"/>
          <w:szCs w:val="24"/>
        </w:rPr>
        <w:t>，</w:t>
      </w:r>
      <w:r w:rsidRPr="002653E3">
        <w:rPr>
          <w:rFonts w:cs="Times New Roman"/>
          <w:szCs w:val="24"/>
        </w:rPr>
        <w:t>OH</w:t>
      </w:r>
      <w:r w:rsidRPr="002653E3">
        <w:rPr>
          <w:rFonts w:cs="Times New Roman"/>
          <w:szCs w:val="24"/>
          <w:vertAlign w:val="superscript"/>
        </w:rPr>
        <w:t>-</w:t>
      </w:r>
      <w:r>
        <w:rPr>
          <w:rFonts w:cs="Times New Roman" w:hint="eastAsia"/>
          <w:szCs w:val="24"/>
        </w:rPr>
        <w:t>浓度达到一定程度时（因为</w:t>
      </w:r>
      <w:r>
        <w:rPr>
          <w:rFonts w:cs="Times New Roman" w:hint="eastAsia"/>
          <w:szCs w:val="24"/>
        </w:rPr>
        <w:t>C-S-H</w:t>
      </w:r>
      <w:r>
        <w:rPr>
          <w:rFonts w:cs="Times New Roman" w:hint="eastAsia"/>
          <w:szCs w:val="24"/>
        </w:rPr>
        <w:t>凝胶的存在，达到平衡时钙离子和氢氧根离子的溶度积小于氢氧化钙的溶度积）</w:t>
      </w:r>
      <w:r w:rsidRPr="002653E3">
        <w:rPr>
          <w:rFonts w:cs="Times New Roman"/>
          <w:szCs w:val="24"/>
        </w:rPr>
        <w:t>，</w:t>
      </w:r>
      <w:r>
        <w:rPr>
          <w:rFonts w:cs="Times New Roman"/>
          <w:szCs w:val="24"/>
        </w:rPr>
        <w:t>钙离子的溶蚀达到了平衡。</w:t>
      </w:r>
      <w:r>
        <w:rPr>
          <w:rFonts w:cs="Times New Roman" w:hint="eastAsia"/>
          <w:szCs w:val="24"/>
        </w:rPr>
        <w:t>因此可以配置不同浓度的</w:t>
      </w:r>
      <w:r>
        <w:rPr>
          <w:rFonts w:cs="Times New Roman" w:hint="eastAsia"/>
          <w:szCs w:val="24"/>
        </w:rPr>
        <w:t>Ca</w:t>
      </w:r>
      <w:r>
        <w:rPr>
          <w:rFonts w:cs="Times New Roman"/>
          <w:szCs w:val="24"/>
        </w:rPr>
        <w:t>(OH)</w:t>
      </w:r>
      <w:r w:rsidRPr="002653E3">
        <w:rPr>
          <w:rFonts w:cs="Times New Roman"/>
          <w:szCs w:val="24"/>
          <w:vertAlign w:val="subscript"/>
        </w:rPr>
        <w:t>2</w:t>
      </w:r>
      <w:r w:rsidRPr="002653E3">
        <w:rPr>
          <w:rFonts w:cs="Times New Roman"/>
          <w:color w:val="FF0000"/>
          <w:szCs w:val="24"/>
          <w:vertAlign w:val="subscript"/>
        </w:rPr>
        <w:t xml:space="preserve"> </w:t>
      </w:r>
      <w:r w:rsidRPr="002653E3">
        <w:rPr>
          <w:rFonts w:cs="Times New Roman" w:hint="eastAsia"/>
          <w:color w:val="000000" w:themeColor="text1"/>
          <w:szCs w:val="24"/>
        </w:rPr>
        <w:t>溶液对</w:t>
      </w:r>
      <w:r>
        <w:rPr>
          <w:rFonts w:cs="Times New Roman" w:hint="eastAsia"/>
          <w:color w:val="000000" w:themeColor="text1"/>
          <w:szCs w:val="24"/>
        </w:rPr>
        <w:t>测试的粉末进行溶蚀，以期望配置的固相和液相整个体系可以达到不同的平衡。</w:t>
      </w:r>
    </w:p>
    <w:p w14:paraId="371302E7" w14:textId="6EB4AD1D" w:rsidR="002653E3" w:rsidRPr="002653E3" w:rsidRDefault="00507B62" w:rsidP="002653E3">
      <w:pPr>
        <w:adjustRightInd w:val="0"/>
        <w:snapToGrid w:val="0"/>
        <w:ind w:firstLine="480"/>
        <w:rPr>
          <w:rFonts w:cs="Times New Roman"/>
          <w:szCs w:val="24"/>
        </w:rPr>
      </w:pPr>
      <w:r>
        <w:rPr>
          <w:rFonts w:cs="Times New Roman"/>
          <w:szCs w:val="24"/>
        </w:rPr>
        <w:fldChar w:fldCharType="begin"/>
      </w:r>
      <w:r>
        <w:rPr>
          <w:rFonts w:cs="Times New Roman"/>
          <w:szCs w:val="24"/>
        </w:rPr>
        <w:instrText xml:space="preserve"> </w:instrText>
      </w:r>
      <w:r>
        <w:rPr>
          <w:rFonts w:cs="Times New Roman" w:hint="eastAsia"/>
          <w:szCs w:val="24"/>
        </w:rPr>
        <w:instrText>REF _Ref75093268 \h</w:instrText>
      </w:r>
      <w:r>
        <w:rPr>
          <w:rFonts w:cs="Times New Roman"/>
          <w:szCs w:val="24"/>
        </w:rPr>
        <w:instrText xml:space="preserve"> </w:instrText>
      </w:r>
      <w:r>
        <w:rPr>
          <w:rFonts w:cs="Times New Roman"/>
          <w:szCs w:val="24"/>
        </w:rPr>
      </w:r>
      <w:r>
        <w:rPr>
          <w:rFonts w:cs="Times New Roman"/>
          <w:szCs w:val="24"/>
        </w:rPr>
        <w:fldChar w:fldCharType="separate"/>
      </w:r>
      <w:r w:rsidR="0080092E">
        <w:rPr>
          <w:rFonts w:hint="eastAsia"/>
        </w:rPr>
        <w:t>表</w:t>
      </w:r>
      <w:r w:rsidR="0080092E">
        <w:rPr>
          <w:rFonts w:hint="eastAsia"/>
        </w:rPr>
        <w:t xml:space="preserve"> </w:t>
      </w:r>
      <w:r w:rsidR="0080092E">
        <w:rPr>
          <w:noProof/>
        </w:rPr>
        <w:t>2</w:t>
      </w:r>
      <w:r w:rsidR="0080092E">
        <w:noBreakHyphen/>
      </w:r>
      <w:r w:rsidR="0080092E">
        <w:rPr>
          <w:noProof/>
        </w:rPr>
        <w:t>7</w:t>
      </w:r>
      <w:r>
        <w:rPr>
          <w:rFonts w:cs="Times New Roman"/>
          <w:szCs w:val="24"/>
        </w:rPr>
        <w:fldChar w:fldCharType="end"/>
      </w:r>
      <w:r>
        <w:rPr>
          <w:rFonts w:cs="Times New Roman"/>
          <w:szCs w:val="24"/>
        </w:rPr>
        <w:t xml:space="preserve"> </w:t>
      </w:r>
      <w:r>
        <w:rPr>
          <w:rFonts w:cs="Times New Roman" w:hint="eastAsia"/>
          <w:szCs w:val="24"/>
        </w:rPr>
        <w:t>列出了为测定去离子水中</w:t>
      </w:r>
      <w:r>
        <w:rPr>
          <w:rFonts w:cs="Times New Roman" w:hint="eastAsia"/>
          <w:szCs w:val="24"/>
        </w:rPr>
        <w:t>C-S-H</w:t>
      </w:r>
      <w:r>
        <w:rPr>
          <w:rFonts w:cs="Times New Roman" w:hint="eastAsia"/>
          <w:szCs w:val="24"/>
        </w:rPr>
        <w:t>凝胶固液平衡曲线而配置的不同成分比例，其中编号为</w:t>
      </w:r>
      <w:r>
        <w:rPr>
          <w:rFonts w:cs="Times New Roman" w:hint="eastAsia"/>
          <w:szCs w:val="24"/>
        </w:rPr>
        <w:t>4</w:t>
      </w:r>
      <w:r>
        <w:rPr>
          <w:rFonts w:cs="Times New Roman" w:hint="eastAsia"/>
          <w:szCs w:val="24"/>
        </w:rPr>
        <w:t>之后的组与前文所述的方式一致，即通过增加溶液中氢氧化钙的含量来改变体系达到的平衡（使平衡向左移动，</w:t>
      </w:r>
      <w:r>
        <w:rPr>
          <w:rFonts w:cs="Times New Roman" w:hint="eastAsia"/>
          <w:szCs w:val="24"/>
        </w:rPr>
        <w:t>C-S-H</w:t>
      </w:r>
      <w:r>
        <w:rPr>
          <w:rFonts w:cs="Times New Roman" w:hint="eastAsia"/>
          <w:szCs w:val="24"/>
        </w:rPr>
        <w:t>溶蚀更加不充分）。对于前三组，因为使用</w:t>
      </w:r>
      <w:r>
        <w:rPr>
          <w:rFonts w:cs="Times New Roman" w:hint="eastAsia"/>
          <w:szCs w:val="24"/>
        </w:rPr>
        <w:t>2</w:t>
      </w:r>
      <w:r>
        <w:rPr>
          <w:rFonts w:cs="Times New Roman"/>
          <w:szCs w:val="24"/>
        </w:rPr>
        <w:t xml:space="preserve">50 </w:t>
      </w:r>
      <w:r>
        <w:rPr>
          <w:rFonts w:cs="Times New Roman" w:hint="eastAsia"/>
          <w:szCs w:val="24"/>
        </w:rPr>
        <w:t>ml</w:t>
      </w:r>
      <w:r>
        <w:rPr>
          <w:rFonts w:cs="Times New Roman" w:hint="eastAsia"/>
          <w:szCs w:val="24"/>
        </w:rPr>
        <w:t>去离子水溶蚀</w:t>
      </w:r>
      <w:r>
        <w:rPr>
          <w:rFonts w:cs="Times New Roman" w:hint="eastAsia"/>
          <w:szCs w:val="24"/>
        </w:rPr>
        <w:t>0</w:t>
      </w:r>
      <w:r>
        <w:rPr>
          <w:rFonts w:cs="Times New Roman"/>
          <w:szCs w:val="24"/>
        </w:rPr>
        <w:t xml:space="preserve">.5 </w:t>
      </w:r>
      <w:r>
        <w:rPr>
          <w:rFonts w:cs="Times New Roman" w:hint="eastAsia"/>
          <w:szCs w:val="24"/>
        </w:rPr>
        <w:t>g</w:t>
      </w:r>
      <w:r>
        <w:rPr>
          <w:rFonts w:cs="Times New Roman"/>
          <w:szCs w:val="24"/>
        </w:rPr>
        <w:t xml:space="preserve"> </w:t>
      </w:r>
      <w:r>
        <w:rPr>
          <w:rFonts w:cs="Times New Roman" w:hint="eastAsia"/>
          <w:szCs w:val="24"/>
        </w:rPr>
        <w:t>C-S-H</w:t>
      </w:r>
      <w:r>
        <w:rPr>
          <w:rFonts w:cs="Times New Roman" w:hint="eastAsia"/>
          <w:szCs w:val="24"/>
        </w:rPr>
        <w:t>凝胶并不能使得其中的钙离子完全溶蚀，因此还需要通过减少固相增加液相的方法使得</w:t>
      </w:r>
      <w:r>
        <w:rPr>
          <w:rFonts w:cs="Times New Roman" w:hint="eastAsia"/>
          <w:szCs w:val="24"/>
        </w:rPr>
        <w:t>C-S-H</w:t>
      </w:r>
      <w:r>
        <w:rPr>
          <w:rFonts w:cs="Times New Roman" w:hint="eastAsia"/>
          <w:szCs w:val="24"/>
        </w:rPr>
        <w:t>凝胶溶蚀更加充分，以取得固液平衡曲线的第一段。</w:t>
      </w:r>
    </w:p>
    <w:p w14:paraId="320C02A8" w14:textId="74B1D653" w:rsidR="00507B62" w:rsidRPr="00507B62" w:rsidRDefault="00507B62" w:rsidP="00507B62">
      <w:pPr>
        <w:pStyle w:val="a9"/>
        <w:rPr>
          <w:rFonts w:cs="Times New Roman"/>
          <w:color w:val="000000"/>
          <w:szCs w:val="24"/>
        </w:rPr>
      </w:pPr>
      <w:bookmarkStart w:id="24" w:name="_Ref75093268"/>
      <w:bookmarkStart w:id="25" w:name="_Ref75106902"/>
      <w:r>
        <w:rPr>
          <w:rFonts w:hint="eastAsia"/>
        </w:rPr>
        <w:t>表</w:t>
      </w:r>
      <w:r>
        <w:rPr>
          <w:rFonts w:hint="eastAsia"/>
        </w:rPr>
        <w:t xml:space="preserve"> </w:t>
      </w:r>
      <w:r w:rsidR="00AF48C3">
        <w:fldChar w:fldCharType="begin"/>
      </w:r>
      <w:r w:rsidR="00AF48C3">
        <w:instrText xml:space="preserve"> </w:instrText>
      </w:r>
      <w:r w:rsidR="00AF48C3">
        <w:rPr>
          <w:rFonts w:hint="eastAsia"/>
        </w:rPr>
        <w:instrText>STYLEREF 1 \s</w:instrText>
      </w:r>
      <w:r w:rsidR="00AF48C3">
        <w:instrText xml:space="preserve"> </w:instrText>
      </w:r>
      <w:r w:rsidR="00AF48C3">
        <w:fldChar w:fldCharType="separate"/>
      </w:r>
      <w:r w:rsidR="00AF48C3">
        <w:rPr>
          <w:noProof/>
        </w:rPr>
        <w:t>2</w:t>
      </w:r>
      <w:r w:rsidR="00AF48C3">
        <w:fldChar w:fldCharType="end"/>
      </w:r>
      <w:r w:rsidR="00AF48C3">
        <w:noBreakHyphen/>
      </w:r>
      <w:r w:rsidR="00AF48C3">
        <w:fldChar w:fldCharType="begin"/>
      </w:r>
      <w:r w:rsidR="00AF48C3">
        <w:instrText xml:space="preserve"> </w:instrText>
      </w:r>
      <w:r w:rsidR="00AF48C3">
        <w:rPr>
          <w:rFonts w:hint="eastAsia"/>
        </w:rPr>
        <w:instrText xml:space="preserve">SEQ </w:instrText>
      </w:r>
      <w:r w:rsidR="00AF48C3">
        <w:rPr>
          <w:rFonts w:hint="eastAsia"/>
        </w:rPr>
        <w:instrText>表</w:instrText>
      </w:r>
      <w:r w:rsidR="00AF48C3">
        <w:rPr>
          <w:rFonts w:hint="eastAsia"/>
        </w:rPr>
        <w:instrText xml:space="preserve"> \* ARABIC \s 1</w:instrText>
      </w:r>
      <w:r w:rsidR="00AF48C3">
        <w:instrText xml:space="preserve"> </w:instrText>
      </w:r>
      <w:r w:rsidR="00AF48C3">
        <w:fldChar w:fldCharType="separate"/>
      </w:r>
      <w:r w:rsidR="00AF48C3">
        <w:rPr>
          <w:noProof/>
        </w:rPr>
        <w:t>7</w:t>
      </w:r>
      <w:r w:rsidR="00AF48C3">
        <w:fldChar w:fldCharType="end"/>
      </w:r>
      <w:bookmarkEnd w:id="24"/>
      <w:r w:rsidRPr="00507B62">
        <w:rPr>
          <w:rFonts w:cs="Times New Roman"/>
          <w:color w:val="000000"/>
          <w:szCs w:val="24"/>
        </w:rPr>
        <w:t xml:space="preserve"> </w:t>
      </w:r>
      <w:r w:rsidR="00AB2129">
        <w:rPr>
          <w:rFonts w:cs="Times New Roman" w:hint="eastAsia"/>
          <w:color w:val="000000"/>
          <w:szCs w:val="24"/>
        </w:rPr>
        <w:t>C-S-H</w:t>
      </w:r>
      <w:r w:rsidR="00AB2129">
        <w:rPr>
          <w:rFonts w:cs="Times New Roman" w:hint="eastAsia"/>
          <w:color w:val="000000"/>
          <w:szCs w:val="24"/>
        </w:rPr>
        <w:t>凝胶在去离子水</w:t>
      </w:r>
      <w:r w:rsidR="00DA13AE">
        <w:rPr>
          <w:rFonts w:cs="Times New Roman" w:hint="eastAsia"/>
          <w:color w:val="000000"/>
          <w:szCs w:val="24"/>
        </w:rPr>
        <w:t>中</w:t>
      </w:r>
      <w:r w:rsidR="00AB2129">
        <w:rPr>
          <w:rFonts w:cs="Times New Roman" w:hint="eastAsia"/>
          <w:color w:val="000000"/>
          <w:szCs w:val="24"/>
        </w:rPr>
        <w:t>钙溶蚀曲线测定分组配置</w:t>
      </w:r>
      <w:bookmarkEnd w:id="25"/>
    </w:p>
    <w:tbl>
      <w:tblPr>
        <w:tblStyle w:val="13"/>
        <w:tblW w:w="0" w:type="auto"/>
        <w:tblLook w:val="04A0" w:firstRow="1" w:lastRow="0" w:firstColumn="1" w:lastColumn="0" w:noHBand="0" w:noVBand="1"/>
      </w:tblPr>
      <w:tblGrid>
        <w:gridCol w:w="1266"/>
        <w:gridCol w:w="704"/>
        <w:gridCol w:w="704"/>
        <w:gridCol w:w="704"/>
        <w:gridCol w:w="704"/>
        <w:gridCol w:w="704"/>
        <w:gridCol w:w="704"/>
        <w:gridCol w:w="704"/>
        <w:gridCol w:w="704"/>
        <w:gridCol w:w="704"/>
        <w:gridCol w:w="704"/>
      </w:tblGrid>
      <w:tr w:rsidR="00507B62" w:rsidRPr="00507B62" w14:paraId="40AEB293" w14:textId="77777777" w:rsidTr="00AB2129">
        <w:trPr>
          <w:cnfStyle w:val="100000000000" w:firstRow="1" w:lastRow="0" w:firstColumn="0" w:lastColumn="0" w:oddVBand="0" w:evenVBand="0" w:oddHBand="0" w:evenHBand="0" w:firstRowFirstColumn="0" w:firstRowLastColumn="0" w:lastRowFirstColumn="0" w:lastRowLastColumn="0"/>
        </w:trPr>
        <w:tc>
          <w:tcPr>
            <w:tcW w:w="1779" w:type="dxa"/>
            <w:tcBorders>
              <w:top w:val="single" w:sz="12" w:space="0" w:color="auto"/>
              <w:bottom w:val="single" w:sz="8" w:space="0" w:color="auto"/>
            </w:tcBorders>
            <w:vAlign w:val="center"/>
          </w:tcPr>
          <w:p w14:paraId="11CEAB25" w14:textId="77777777" w:rsidR="00507B62" w:rsidRPr="00507B62" w:rsidRDefault="00507B62" w:rsidP="00507B62">
            <w:pPr>
              <w:spacing w:line="288" w:lineRule="auto"/>
              <w:ind w:firstLineChars="0" w:firstLine="0"/>
              <w:jc w:val="center"/>
              <w:rPr>
                <w:sz w:val="21"/>
                <w:szCs w:val="24"/>
              </w:rPr>
            </w:pPr>
            <w:bookmarkStart w:id="26" w:name="_Hlk63176797"/>
            <w:r w:rsidRPr="00507B62">
              <w:rPr>
                <w:sz w:val="21"/>
                <w:szCs w:val="24"/>
              </w:rPr>
              <w:t>编号</w:t>
            </w:r>
          </w:p>
        </w:tc>
        <w:tc>
          <w:tcPr>
            <w:tcW w:w="729" w:type="dxa"/>
            <w:tcBorders>
              <w:top w:val="single" w:sz="12" w:space="0" w:color="auto"/>
              <w:bottom w:val="single" w:sz="8" w:space="0" w:color="auto"/>
            </w:tcBorders>
            <w:vAlign w:val="center"/>
          </w:tcPr>
          <w:p w14:paraId="40886230" w14:textId="77777777" w:rsidR="00507B62" w:rsidRPr="00507B62" w:rsidRDefault="00507B62" w:rsidP="00507B62">
            <w:pPr>
              <w:spacing w:line="240" w:lineRule="auto"/>
              <w:ind w:firstLineChars="0" w:firstLine="0"/>
              <w:jc w:val="center"/>
              <w:rPr>
                <w:sz w:val="21"/>
                <w:szCs w:val="24"/>
              </w:rPr>
            </w:pPr>
            <w:r w:rsidRPr="00507B62">
              <w:rPr>
                <w:sz w:val="21"/>
                <w:szCs w:val="24"/>
              </w:rPr>
              <w:t>1-1</w:t>
            </w:r>
          </w:p>
        </w:tc>
        <w:tc>
          <w:tcPr>
            <w:tcW w:w="729" w:type="dxa"/>
            <w:tcBorders>
              <w:top w:val="single" w:sz="12" w:space="0" w:color="auto"/>
              <w:bottom w:val="single" w:sz="8" w:space="0" w:color="auto"/>
            </w:tcBorders>
            <w:vAlign w:val="center"/>
          </w:tcPr>
          <w:p w14:paraId="4B2BAAAC" w14:textId="77777777" w:rsidR="00507B62" w:rsidRPr="00507B62" w:rsidRDefault="00507B62" w:rsidP="00507B62">
            <w:pPr>
              <w:spacing w:line="240" w:lineRule="auto"/>
              <w:ind w:firstLineChars="0" w:firstLine="0"/>
              <w:jc w:val="center"/>
              <w:rPr>
                <w:sz w:val="21"/>
                <w:szCs w:val="24"/>
              </w:rPr>
            </w:pPr>
            <w:r w:rsidRPr="00507B62">
              <w:rPr>
                <w:sz w:val="21"/>
                <w:szCs w:val="24"/>
              </w:rPr>
              <w:t>1-2</w:t>
            </w:r>
          </w:p>
        </w:tc>
        <w:tc>
          <w:tcPr>
            <w:tcW w:w="729" w:type="dxa"/>
            <w:tcBorders>
              <w:top w:val="single" w:sz="12" w:space="0" w:color="auto"/>
              <w:bottom w:val="single" w:sz="8" w:space="0" w:color="auto"/>
            </w:tcBorders>
            <w:vAlign w:val="center"/>
          </w:tcPr>
          <w:p w14:paraId="653F5D27" w14:textId="77777777" w:rsidR="00507B62" w:rsidRPr="00507B62" w:rsidRDefault="00507B62" w:rsidP="00507B62">
            <w:pPr>
              <w:spacing w:line="240" w:lineRule="auto"/>
              <w:ind w:firstLineChars="0" w:firstLine="0"/>
              <w:jc w:val="center"/>
              <w:rPr>
                <w:sz w:val="21"/>
                <w:szCs w:val="24"/>
              </w:rPr>
            </w:pPr>
            <w:r w:rsidRPr="00507B62">
              <w:rPr>
                <w:sz w:val="21"/>
                <w:szCs w:val="24"/>
              </w:rPr>
              <w:t>1-3</w:t>
            </w:r>
          </w:p>
        </w:tc>
        <w:tc>
          <w:tcPr>
            <w:tcW w:w="729" w:type="dxa"/>
            <w:tcBorders>
              <w:top w:val="single" w:sz="12" w:space="0" w:color="auto"/>
              <w:bottom w:val="single" w:sz="8" w:space="0" w:color="auto"/>
            </w:tcBorders>
            <w:vAlign w:val="center"/>
          </w:tcPr>
          <w:p w14:paraId="4AE584BF" w14:textId="77777777" w:rsidR="00507B62" w:rsidRPr="00507B62" w:rsidRDefault="00507B62" w:rsidP="00507B62">
            <w:pPr>
              <w:spacing w:line="240" w:lineRule="auto"/>
              <w:ind w:firstLineChars="0" w:firstLine="0"/>
              <w:jc w:val="center"/>
              <w:rPr>
                <w:sz w:val="21"/>
                <w:szCs w:val="24"/>
              </w:rPr>
            </w:pPr>
            <w:r w:rsidRPr="00507B62">
              <w:rPr>
                <w:sz w:val="21"/>
                <w:szCs w:val="24"/>
              </w:rPr>
              <w:t>1-4</w:t>
            </w:r>
          </w:p>
        </w:tc>
        <w:tc>
          <w:tcPr>
            <w:tcW w:w="730" w:type="dxa"/>
            <w:tcBorders>
              <w:top w:val="single" w:sz="12" w:space="0" w:color="auto"/>
              <w:bottom w:val="single" w:sz="8" w:space="0" w:color="auto"/>
            </w:tcBorders>
            <w:vAlign w:val="center"/>
          </w:tcPr>
          <w:p w14:paraId="62227C96" w14:textId="77777777" w:rsidR="00507B62" w:rsidRPr="00507B62" w:rsidRDefault="00507B62" w:rsidP="00507B62">
            <w:pPr>
              <w:spacing w:line="240" w:lineRule="auto"/>
              <w:ind w:firstLineChars="0" w:firstLine="0"/>
              <w:jc w:val="center"/>
              <w:rPr>
                <w:sz w:val="21"/>
                <w:szCs w:val="24"/>
              </w:rPr>
            </w:pPr>
            <w:r w:rsidRPr="00507B62">
              <w:rPr>
                <w:sz w:val="21"/>
                <w:szCs w:val="24"/>
              </w:rPr>
              <w:t>1-5</w:t>
            </w:r>
          </w:p>
        </w:tc>
        <w:tc>
          <w:tcPr>
            <w:tcW w:w="729" w:type="dxa"/>
            <w:tcBorders>
              <w:top w:val="single" w:sz="12" w:space="0" w:color="auto"/>
              <w:bottom w:val="single" w:sz="8" w:space="0" w:color="auto"/>
            </w:tcBorders>
            <w:vAlign w:val="center"/>
          </w:tcPr>
          <w:p w14:paraId="6012613B" w14:textId="77777777" w:rsidR="00507B62" w:rsidRPr="00507B62" w:rsidRDefault="00507B62" w:rsidP="00507B62">
            <w:pPr>
              <w:spacing w:line="240" w:lineRule="auto"/>
              <w:ind w:firstLineChars="0" w:firstLine="0"/>
              <w:jc w:val="center"/>
              <w:rPr>
                <w:sz w:val="21"/>
                <w:szCs w:val="24"/>
              </w:rPr>
            </w:pPr>
            <w:r w:rsidRPr="00507B62">
              <w:rPr>
                <w:sz w:val="21"/>
                <w:szCs w:val="24"/>
              </w:rPr>
              <w:t>1-6</w:t>
            </w:r>
          </w:p>
        </w:tc>
        <w:tc>
          <w:tcPr>
            <w:tcW w:w="729" w:type="dxa"/>
            <w:tcBorders>
              <w:top w:val="single" w:sz="12" w:space="0" w:color="auto"/>
              <w:bottom w:val="single" w:sz="8" w:space="0" w:color="auto"/>
            </w:tcBorders>
            <w:vAlign w:val="center"/>
          </w:tcPr>
          <w:p w14:paraId="3C28ED00" w14:textId="77777777" w:rsidR="00507B62" w:rsidRPr="00507B62" w:rsidRDefault="00507B62" w:rsidP="00507B62">
            <w:pPr>
              <w:spacing w:line="240" w:lineRule="auto"/>
              <w:ind w:firstLineChars="0" w:firstLine="0"/>
              <w:jc w:val="center"/>
              <w:rPr>
                <w:sz w:val="21"/>
                <w:szCs w:val="24"/>
              </w:rPr>
            </w:pPr>
            <w:r w:rsidRPr="00507B62">
              <w:rPr>
                <w:sz w:val="21"/>
                <w:szCs w:val="24"/>
              </w:rPr>
              <w:t>1-7</w:t>
            </w:r>
          </w:p>
        </w:tc>
        <w:tc>
          <w:tcPr>
            <w:tcW w:w="729" w:type="dxa"/>
            <w:tcBorders>
              <w:top w:val="single" w:sz="12" w:space="0" w:color="auto"/>
              <w:bottom w:val="single" w:sz="8" w:space="0" w:color="auto"/>
            </w:tcBorders>
            <w:vAlign w:val="center"/>
          </w:tcPr>
          <w:p w14:paraId="0918E74E" w14:textId="77777777" w:rsidR="00507B62" w:rsidRPr="00507B62" w:rsidRDefault="00507B62" w:rsidP="00507B62">
            <w:pPr>
              <w:spacing w:line="240" w:lineRule="auto"/>
              <w:ind w:firstLineChars="0" w:firstLine="0"/>
              <w:jc w:val="center"/>
              <w:rPr>
                <w:sz w:val="21"/>
                <w:szCs w:val="24"/>
              </w:rPr>
            </w:pPr>
            <w:r w:rsidRPr="00507B62">
              <w:rPr>
                <w:sz w:val="21"/>
                <w:szCs w:val="24"/>
              </w:rPr>
              <w:t>1-8</w:t>
            </w:r>
          </w:p>
        </w:tc>
        <w:tc>
          <w:tcPr>
            <w:tcW w:w="729" w:type="dxa"/>
            <w:tcBorders>
              <w:top w:val="single" w:sz="12" w:space="0" w:color="auto"/>
              <w:bottom w:val="single" w:sz="8" w:space="0" w:color="auto"/>
            </w:tcBorders>
            <w:vAlign w:val="center"/>
          </w:tcPr>
          <w:p w14:paraId="1B6E47B2" w14:textId="77777777" w:rsidR="00507B62" w:rsidRPr="00507B62" w:rsidRDefault="00507B62" w:rsidP="00507B62">
            <w:pPr>
              <w:spacing w:line="240" w:lineRule="auto"/>
              <w:ind w:firstLineChars="0" w:firstLine="0"/>
              <w:jc w:val="center"/>
              <w:rPr>
                <w:sz w:val="21"/>
                <w:szCs w:val="24"/>
              </w:rPr>
            </w:pPr>
            <w:r w:rsidRPr="00507B62">
              <w:rPr>
                <w:sz w:val="21"/>
                <w:szCs w:val="24"/>
              </w:rPr>
              <w:t>1-9</w:t>
            </w:r>
          </w:p>
        </w:tc>
        <w:tc>
          <w:tcPr>
            <w:tcW w:w="730" w:type="dxa"/>
            <w:tcBorders>
              <w:top w:val="single" w:sz="12" w:space="0" w:color="auto"/>
              <w:bottom w:val="single" w:sz="8" w:space="0" w:color="auto"/>
            </w:tcBorders>
            <w:vAlign w:val="center"/>
          </w:tcPr>
          <w:p w14:paraId="70C13F85" w14:textId="77777777" w:rsidR="00507B62" w:rsidRPr="00507B62" w:rsidRDefault="00507B62" w:rsidP="00507B62">
            <w:pPr>
              <w:spacing w:line="240" w:lineRule="auto"/>
              <w:ind w:firstLineChars="0" w:firstLine="0"/>
              <w:jc w:val="center"/>
              <w:rPr>
                <w:sz w:val="21"/>
                <w:szCs w:val="24"/>
              </w:rPr>
            </w:pPr>
            <w:r w:rsidRPr="00507B62">
              <w:rPr>
                <w:sz w:val="21"/>
                <w:szCs w:val="24"/>
              </w:rPr>
              <w:t>1-10</w:t>
            </w:r>
          </w:p>
        </w:tc>
      </w:tr>
      <w:tr w:rsidR="00507B62" w:rsidRPr="00507B62" w14:paraId="4E9FD482" w14:textId="77777777" w:rsidTr="00AB2129">
        <w:tc>
          <w:tcPr>
            <w:tcW w:w="1779" w:type="dxa"/>
            <w:tcBorders>
              <w:top w:val="single" w:sz="8" w:space="0" w:color="auto"/>
              <w:bottom w:val="nil"/>
            </w:tcBorders>
            <w:vAlign w:val="center"/>
          </w:tcPr>
          <w:p w14:paraId="0905828E" w14:textId="77777777" w:rsidR="00507B62" w:rsidRPr="00507B62" w:rsidRDefault="00507B62" w:rsidP="00507B62">
            <w:pPr>
              <w:spacing w:line="288" w:lineRule="auto"/>
              <w:ind w:firstLineChars="0" w:firstLine="0"/>
              <w:jc w:val="center"/>
              <w:rPr>
                <w:sz w:val="21"/>
                <w:szCs w:val="24"/>
              </w:rPr>
            </w:pPr>
            <w:r w:rsidRPr="00507B62">
              <w:rPr>
                <w:sz w:val="21"/>
                <w:szCs w:val="24"/>
              </w:rPr>
              <w:t>CSH</w:t>
            </w:r>
            <w:r w:rsidRPr="00507B62">
              <w:rPr>
                <w:sz w:val="21"/>
                <w:szCs w:val="24"/>
              </w:rPr>
              <w:t>凝胶质量</w:t>
            </w:r>
            <w:r w:rsidRPr="00507B62">
              <w:rPr>
                <w:rFonts w:hint="eastAsia"/>
                <w:sz w:val="21"/>
                <w:szCs w:val="24"/>
              </w:rPr>
              <w:t xml:space="preserve"> </w:t>
            </w:r>
            <w:r w:rsidRPr="00507B62">
              <w:rPr>
                <w:sz w:val="21"/>
                <w:szCs w:val="24"/>
              </w:rPr>
              <w:t>(g)</w:t>
            </w:r>
          </w:p>
        </w:tc>
        <w:tc>
          <w:tcPr>
            <w:tcW w:w="729" w:type="dxa"/>
            <w:tcBorders>
              <w:top w:val="single" w:sz="8" w:space="0" w:color="auto"/>
              <w:bottom w:val="nil"/>
            </w:tcBorders>
            <w:vAlign w:val="center"/>
          </w:tcPr>
          <w:p w14:paraId="336E2A33" w14:textId="77777777" w:rsidR="00507B62" w:rsidRPr="00507B62" w:rsidRDefault="00507B62" w:rsidP="00507B62">
            <w:pPr>
              <w:spacing w:line="240" w:lineRule="auto"/>
              <w:ind w:firstLineChars="0" w:firstLine="0"/>
              <w:jc w:val="center"/>
              <w:rPr>
                <w:color w:val="FF0000"/>
                <w:sz w:val="21"/>
                <w:szCs w:val="24"/>
              </w:rPr>
            </w:pPr>
            <w:r w:rsidRPr="00507B62">
              <w:rPr>
                <w:color w:val="FF0000"/>
                <w:sz w:val="21"/>
                <w:szCs w:val="24"/>
              </w:rPr>
              <w:t>0.061</w:t>
            </w:r>
          </w:p>
        </w:tc>
        <w:tc>
          <w:tcPr>
            <w:tcW w:w="729" w:type="dxa"/>
            <w:tcBorders>
              <w:top w:val="single" w:sz="8" w:space="0" w:color="auto"/>
              <w:bottom w:val="nil"/>
            </w:tcBorders>
            <w:vAlign w:val="center"/>
          </w:tcPr>
          <w:p w14:paraId="2455AB3D" w14:textId="77777777" w:rsidR="00507B62" w:rsidRPr="00507B62" w:rsidRDefault="00507B62" w:rsidP="00507B62">
            <w:pPr>
              <w:spacing w:line="240" w:lineRule="auto"/>
              <w:ind w:firstLineChars="0" w:firstLine="0"/>
              <w:jc w:val="center"/>
              <w:rPr>
                <w:color w:val="FF0000"/>
                <w:sz w:val="21"/>
                <w:szCs w:val="24"/>
              </w:rPr>
            </w:pPr>
            <w:r w:rsidRPr="00507B62">
              <w:rPr>
                <w:color w:val="FF0000"/>
                <w:sz w:val="21"/>
                <w:szCs w:val="24"/>
              </w:rPr>
              <w:t>0.124</w:t>
            </w:r>
          </w:p>
        </w:tc>
        <w:tc>
          <w:tcPr>
            <w:tcW w:w="729" w:type="dxa"/>
            <w:tcBorders>
              <w:top w:val="single" w:sz="8" w:space="0" w:color="auto"/>
              <w:bottom w:val="nil"/>
            </w:tcBorders>
            <w:vAlign w:val="center"/>
          </w:tcPr>
          <w:p w14:paraId="05970C4B" w14:textId="77777777" w:rsidR="00507B62" w:rsidRPr="00507B62" w:rsidRDefault="00507B62" w:rsidP="00507B62">
            <w:pPr>
              <w:spacing w:line="240" w:lineRule="auto"/>
              <w:ind w:firstLineChars="0" w:firstLine="0"/>
              <w:jc w:val="center"/>
              <w:rPr>
                <w:color w:val="FF0000"/>
                <w:sz w:val="21"/>
                <w:szCs w:val="24"/>
              </w:rPr>
            </w:pPr>
            <w:r w:rsidRPr="00507B62">
              <w:rPr>
                <w:color w:val="FF0000"/>
                <w:sz w:val="21"/>
                <w:szCs w:val="24"/>
              </w:rPr>
              <w:t>0.500</w:t>
            </w:r>
          </w:p>
        </w:tc>
        <w:tc>
          <w:tcPr>
            <w:tcW w:w="729" w:type="dxa"/>
            <w:tcBorders>
              <w:top w:val="single" w:sz="8" w:space="0" w:color="auto"/>
              <w:bottom w:val="nil"/>
            </w:tcBorders>
            <w:vAlign w:val="center"/>
          </w:tcPr>
          <w:p w14:paraId="0EBF5784" w14:textId="77777777" w:rsidR="00507B62" w:rsidRPr="00507B62" w:rsidRDefault="00507B62" w:rsidP="00507B62">
            <w:pPr>
              <w:spacing w:line="240" w:lineRule="auto"/>
              <w:ind w:firstLineChars="0" w:firstLine="0"/>
              <w:jc w:val="center"/>
              <w:rPr>
                <w:sz w:val="21"/>
                <w:szCs w:val="24"/>
              </w:rPr>
            </w:pPr>
            <w:r w:rsidRPr="00507B62">
              <w:rPr>
                <w:sz w:val="21"/>
                <w:szCs w:val="24"/>
              </w:rPr>
              <w:t>0.500</w:t>
            </w:r>
          </w:p>
        </w:tc>
        <w:tc>
          <w:tcPr>
            <w:tcW w:w="730" w:type="dxa"/>
            <w:tcBorders>
              <w:top w:val="single" w:sz="8" w:space="0" w:color="auto"/>
              <w:bottom w:val="nil"/>
            </w:tcBorders>
            <w:vAlign w:val="center"/>
          </w:tcPr>
          <w:p w14:paraId="5D8D1441" w14:textId="77777777" w:rsidR="00507B62" w:rsidRPr="00507B62" w:rsidRDefault="00507B62" w:rsidP="00507B62">
            <w:pPr>
              <w:spacing w:line="240" w:lineRule="auto"/>
              <w:ind w:firstLineChars="0" w:firstLine="0"/>
              <w:jc w:val="center"/>
              <w:rPr>
                <w:sz w:val="21"/>
                <w:szCs w:val="24"/>
              </w:rPr>
            </w:pPr>
            <w:r w:rsidRPr="00507B62">
              <w:rPr>
                <w:sz w:val="21"/>
                <w:szCs w:val="24"/>
              </w:rPr>
              <w:t>0.500</w:t>
            </w:r>
          </w:p>
        </w:tc>
        <w:tc>
          <w:tcPr>
            <w:tcW w:w="729" w:type="dxa"/>
            <w:tcBorders>
              <w:top w:val="single" w:sz="8" w:space="0" w:color="auto"/>
              <w:bottom w:val="nil"/>
            </w:tcBorders>
            <w:vAlign w:val="center"/>
          </w:tcPr>
          <w:p w14:paraId="084EEF63" w14:textId="77777777" w:rsidR="00507B62" w:rsidRPr="00507B62" w:rsidRDefault="00507B62" w:rsidP="00507B62">
            <w:pPr>
              <w:spacing w:line="240" w:lineRule="auto"/>
              <w:ind w:firstLineChars="0" w:firstLine="0"/>
              <w:jc w:val="center"/>
              <w:rPr>
                <w:sz w:val="21"/>
                <w:szCs w:val="24"/>
              </w:rPr>
            </w:pPr>
            <w:r w:rsidRPr="00507B62">
              <w:rPr>
                <w:sz w:val="21"/>
                <w:szCs w:val="24"/>
              </w:rPr>
              <w:t>0.500</w:t>
            </w:r>
          </w:p>
        </w:tc>
        <w:tc>
          <w:tcPr>
            <w:tcW w:w="729" w:type="dxa"/>
            <w:tcBorders>
              <w:top w:val="single" w:sz="8" w:space="0" w:color="auto"/>
              <w:bottom w:val="nil"/>
            </w:tcBorders>
            <w:vAlign w:val="center"/>
          </w:tcPr>
          <w:p w14:paraId="57426069" w14:textId="77777777" w:rsidR="00507B62" w:rsidRPr="00507B62" w:rsidRDefault="00507B62" w:rsidP="00507B62">
            <w:pPr>
              <w:spacing w:line="240" w:lineRule="auto"/>
              <w:ind w:firstLineChars="0" w:firstLine="0"/>
              <w:jc w:val="center"/>
              <w:rPr>
                <w:sz w:val="21"/>
                <w:szCs w:val="24"/>
              </w:rPr>
            </w:pPr>
            <w:r w:rsidRPr="00507B62">
              <w:rPr>
                <w:sz w:val="21"/>
                <w:szCs w:val="24"/>
              </w:rPr>
              <w:t>0.500</w:t>
            </w:r>
          </w:p>
        </w:tc>
        <w:tc>
          <w:tcPr>
            <w:tcW w:w="729" w:type="dxa"/>
            <w:tcBorders>
              <w:top w:val="single" w:sz="8" w:space="0" w:color="auto"/>
              <w:bottom w:val="nil"/>
            </w:tcBorders>
            <w:vAlign w:val="center"/>
          </w:tcPr>
          <w:p w14:paraId="287985DF" w14:textId="77777777" w:rsidR="00507B62" w:rsidRPr="00507B62" w:rsidRDefault="00507B62" w:rsidP="00507B62">
            <w:pPr>
              <w:spacing w:line="240" w:lineRule="auto"/>
              <w:ind w:firstLineChars="0" w:firstLine="0"/>
              <w:jc w:val="center"/>
              <w:rPr>
                <w:sz w:val="21"/>
                <w:szCs w:val="24"/>
              </w:rPr>
            </w:pPr>
            <w:r w:rsidRPr="00507B62">
              <w:rPr>
                <w:sz w:val="21"/>
                <w:szCs w:val="24"/>
              </w:rPr>
              <w:t>0.500</w:t>
            </w:r>
          </w:p>
        </w:tc>
        <w:tc>
          <w:tcPr>
            <w:tcW w:w="729" w:type="dxa"/>
            <w:tcBorders>
              <w:top w:val="single" w:sz="8" w:space="0" w:color="auto"/>
              <w:bottom w:val="nil"/>
            </w:tcBorders>
            <w:vAlign w:val="center"/>
          </w:tcPr>
          <w:p w14:paraId="59117ACD" w14:textId="77777777" w:rsidR="00507B62" w:rsidRPr="00507B62" w:rsidRDefault="00507B62" w:rsidP="00507B62">
            <w:pPr>
              <w:spacing w:line="240" w:lineRule="auto"/>
              <w:ind w:firstLineChars="0" w:firstLine="0"/>
              <w:jc w:val="center"/>
              <w:rPr>
                <w:sz w:val="21"/>
                <w:szCs w:val="24"/>
              </w:rPr>
            </w:pPr>
            <w:r w:rsidRPr="00507B62">
              <w:rPr>
                <w:sz w:val="21"/>
                <w:szCs w:val="24"/>
              </w:rPr>
              <w:t>0.500</w:t>
            </w:r>
          </w:p>
        </w:tc>
        <w:tc>
          <w:tcPr>
            <w:tcW w:w="730" w:type="dxa"/>
            <w:tcBorders>
              <w:top w:val="single" w:sz="8" w:space="0" w:color="auto"/>
              <w:bottom w:val="nil"/>
            </w:tcBorders>
            <w:vAlign w:val="center"/>
          </w:tcPr>
          <w:p w14:paraId="0EA0EC8F" w14:textId="77777777" w:rsidR="00507B62" w:rsidRPr="00507B62" w:rsidRDefault="00507B62" w:rsidP="00507B62">
            <w:pPr>
              <w:spacing w:line="240" w:lineRule="auto"/>
              <w:ind w:firstLineChars="0" w:firstLine="0"/>
              <w:jc w:val="center"/>
              <w:rPr>
                <w:sz w:val="21"/>
                <w:szCs w:val="24"/>
              </w:rPr>
            </w:pPr>
            <w:r w:rsidRPr="00507B62">
              <w:rPr>
                <w:sz w:val="21"/>
                <w:szCs w:val="24"/>
              </w:rPr>
              <w:t>0.500</w:t>
            </w:r>
          </w:p>
        </w:tc>
      </w:tr>
      <w:tr w:rsidR="00507B62" w:rsidRPr="00507B62" w14:paraId="29D798A0" w14:textId="77777777" w:rsidTr="00AB2129">
        <w:tc>
          <w:tcPr>
            <w:tcW w:w="1779" w:type="dxa"/>
            <w:vAlign w:val="center"/>
          </w:tcPr>
          <w:p w14:paraId="64A85FA8" w14:textId="77777777" w:rsidR="00507B62" w:rsidRPr="00507B62" w:rsidRDefault="00507B62" w:rsidP="00507B62">
            <w:pPr>
              <w:spacing w:line="288" w:lineRule="auto"/>
              <w:ind w:firstLineChars="0" w:firstLine="0"/>
              <w:jc w:val="center"/>
              <w:rPr>
                <w:sz w:val="21"/>
                <w:szCs w:val="24"/>
              </w:rPr>
            </w:pPr>
            <w:r w:rsidRPr="00507B62">
              <w:rPr>
                <w:sz w:val="21"/>
                <w:szCs w:val="24"/>
              </w:rPr>
              <w:lastRenderedPageBreak/>
              <w:t>溶蚀剂体积</w:t>
            </w:r>
            <w:r w:rsidRPr="00507B62">
              <w:rPr>
                <w:rFonts w:hint="eastAsia"/>
                <w:sz w:val="21"/>
                <w:szCs w:val="24"/>
              </w:rPr>
              <w:t xml:space="preserve"> </w:t>
            </w:r>
          </w:p>
          <w:p w14:paraId="2A6AA778" w14:textId="77777777" w:rsidR="00507B62" w:rsidRPr="00507B62" w:rsidRDefault="00507B62" w:rsidP="00507B62">
            <w:pPr>
              <w:spacing w:line="288" w:lineRule="auto"/>
              <w:ind w:firstLineChars="0" w:firstLine="0"/>
              <w:jc w:val="center"/>
              <w:rPr>
                <w:sz w:val="21"/>
                <w:szCs w:val="24"/>
              </w:rPr>
            </w:pPr>
            <w:r w:rsidRPr="00507B62">
              <w:rPr>
                <w:sz w:val="21"/>
                <w:szCs w:val="24"/>
              </w:rPr>
              <w:t>(ml)</w:t>
            </w:r>
          </w:p>
        </w:tc>
        <w:tc>
          <w:tcPr>
            <w:tcW w:w="729" w:type="dxa"/>
            <w:vAlign w:val="center"/>
          </w:tcPr>
          <w:p w14:paraId="58A76E99" w14:textId="77777777" w:rsidR="00507B62" w:rsidRPr="00507B62" w:rsidRDefault="00507B62" w:rsidP="00507B62">
            <w:pPr>
              <w:spacing w:line="288" w:lineRule="auto"/>
              <w:ind w:firstLineChars="0" w:firstLine="0"/>
              <w:jc w:val="center"/>
              <w:rPr>
                <w:color w:val="FF0000"/>
                <w:sz w:val="21"/>
                <w:szCs w:val="24"/>
              </w:rPr>
            </w:pPr>
            <w:r w:rsidRPr="00507B62">
              <w:rPr>
                <w:color w:val="FF0000"/>
                <w:sz w:val="21"/>
                <w:szCs w:val="24"/>
              </w:rPr>
              <w:t>250</w:t>
            </w:r>
          </w:p>
        </w:tc>
        <w:tc>
          <w:tcPr>
            <w:tcW w:w="729" w:type="dxa"/>
            <w:vAlign w:val="center"/>
          </w:tcPr>
          <w:p w14:paraId="2A4AD2C7" w14:textId="77777777" w:rsidR="00507B62" w:rsidRPr="00507B62" w:rsidRDefault="00507B62" w:rsidP="00507B62">
            <w:pPr>
              <w:spacing w:line="288" w:lineRule="auto"/>
              <w:ind w:firstLineChars="0" w:firstLine="0"/>
              <w:jc w:val="center"/>
              <w:rPr>
                <w:color w:val="FF0000"/>
                <w:sz w:val="21"/>
                <w:szCs w:val="24"/>
              </w:rPr>
            </w:pPr>
            <w:r w:rsidRPr="00507B62">
              <w:rPr>
                <w:color w:val="FF0000"/>
                <w:sz w:val="21"/>
                <w:szCs w:val="24"/>
              </w:rPr>
              <w:t>250</w:t>
            </w:r>
          </w:p>
        </w:tc>
        <w:tc>
          <w:tcPr>
            <w:tcW w:w="729" w:type="dxa"/>
            <w:vAlign w:val="center"/>
          </w:tcPr>
          <w:p w14:paraId="1384E50D" w14:textId="77777777" w:rsidR="00507B62" w:rsidRPr="00507B62" w:rsidRDefault="00507B62" w:rsidP="00507B62">
            <w:pPr>
              <w:spacing w:line="288" w:lineRule="auto"/>
              <w:ind w:firstLineChars="0" w:firstLine="0"/>
              <w:jc w:val="center"/>
              <w:rPr>
                <w:color w:val="FF0000"/>
                <w:sz w:val="21"/>
                <w:szCs w:val="24"/>
              </w:rPr>
            </w:pPr>
            <w:r w:rsidRPr="00507B62">
              <w:rPr>
                <w:color w:val="FF0000"/>
                <w:sz w:val="21"/>
                <w:szCs w:val="24"/>
              </w:rPr>
              <w:t>500</w:t>
            </w:r>
          </w:p>
        </w:tc>
        <w:tc>
          <w:tcPr>
            <w:tcW w:w="729" w:type="dxa"/>
            <w:vAlign w:val="center"/>
          </w:tcPr>
          <w:p w14:paraId="6C53E582" w14:textId="77777777" w:rsidR="00507B62" w:rsidRPr="00507B62" w:rsidRDefault="00507B62" w:rsidP="00507B62">
            <w:pPr>
              <w:spacing w:line="288" w:lineRule="auto"/>
              <w:ind w:firstLineChars="0" w:firstLine="0"/>
              <w:jc w:val="center"/>
              <w:rPr>
                <w:sz w:val="21"/>
                <w:szCs w:val="24"/>
              </w:rPr>
            </w:pPr>
            <w:r w:rsidRPr="00507B62">
              <w:rPr>
                <w:sz w:val="21"/>
                <w:szCs w:val="24"/>
              </w:rPr>
              <w:t>250</w:t>
            </w:r>
          </w:p>
        </w:tc>
        <w:tc>
          <w:tcPr>
            <w:tcW w:w="730" w:type="dxa"/>
            <w:vAlign w:val="center"/>
          </w:tcPr>
          <w:p w14:paraId="6998987F" w14:textId="77777777" w:rsidR="00507B62" w:rsidRPr="00507B62" w:rsidRDefault="00507B62" w:rsidP="00507B62">
            <w:pPr>
              <w:spacing w:line="288" w:lineRule="auto"/>
              <w:ind w:firstLineChars="0" w:firstLine="0"/>
              <w:jc w:val="center"/>
              <w:rPr>
                <w:sz w:val="21"/>
                <w:szCs w:val="24"/>
              </w:rPr>
            </w:pPr>
            <w:r w:rsidRPr="00507B62">
              <w:rPr>
                <w:sz w:val="21"/>
                <w:szCs w:val="24"/>
              </w:rPr>
              <w:t>250</w:t>
            </w:r>
          </w:p>
        </w:tc>
        <w:tc>
          <w:tcPr>
            <w:tcW w:w="729" w:type="dxa"/>
            <w:vAlign w:val="center"/>
          </w:tcPr>
          <w:p w14:paraId="1E1F2C1C" w14:textId="77777777" w:rsidR="00507B62" w:rsidRPr="00507B62" w:rsidRDefault="00507B62" w:rsidP="00507B62">
            <w:pPr>
              <w:spacing w:line="288" w:lineRule="auto"/>
              <w:ind w:firstLineChars="0" w:firstLine="0"/>
              <w:jc w:val="center"/>
              <w:rPr>
                <w:sz w:val="21"/>
                <w:szCs w:val="24"/>
              </w:rPr>
            </w:pPr>
            <w:r w:rsidRPr="00507B62">
              <w:rPr>
                <w:sz w:val="21"/>
                <w:szCs w:val="24"/>
              </w:rPr>
              <w:t>250</w:t>
            </w:r>
          </w:p>
        </w:tc>
        <w:tc>
          <w:tcPr>
            <w:tcW w:w="729" w:type="dxa"/>
            <w:vAlign w:val="center"/>
          </w:tcPr>
          <w:p w14:paraId="2CEBFE32" w14:textId="77777777" w:rsidR="00507B62" w:rsidRPr="00507B62" w:rsidRDefault="00507B62" w:rsidP="00507B62">
            <w:pPr>
              <w:spacing w:line="288" w:lineRule="auto"/>
              <w:ind w:firstLineChars="0" w:firstLine="0"/>
              <w:jc w:val="center"/>
              <w:rPr>
                <w:sz w:val="21"/>
                <w:szCs w:val="24"/>
              </w:rPr>
            </w:pPr>
            <w:r w:rsidRPr="00507B62">
              <w:rPr>
                <w:sz w:val="21"/>
                <w:szCs w:val="24"/>
              </w:rPr>
              <w:t>250</w:t>
            </w:r>
          </w:p>
        </w:tc>
        <w:tc>
          <w:tcPr>
            <w:tcW w:w="729" w:type="dxa"/>
            <w:vAlign w:val="center"/>
          </w:tcPr>
          <w:p w14:paraId="74839DB3" w14:textId="77777777" w:rsidR="00507B62" w:rsidRPr="00507B62" w:rsidRDefault="00507B62" w:rsidP="00507B62">
            <w:pPr>
              <w:spacing w:line="288" w:lineRule="auto"/>
              <w:ind w:firstLineChars="0" w:firstLine="0"/>
              <w:jc w:val="center"/>
              <w:rPr>
                <w:sz w:val="21"/>
                <w:szCs w:val="24"/>
              </w:rPr>
            </w:pPr>
            <w:r w:rsidRPr="00507B62">
              <w:rPr>
                <w:sz w:val="21"/>
                <w:szCs w:val="24"/>
              </w:rPr>
              <w:t>250</w:t>
            </w:r>
          </w:p>
        </w:tc>
        <w:tc>
          <w:tcPr>
            <w:tcW w:w="729" w:type="dxa"/>
            <w:vAlign w:val="center"/>
          </w:tcPr>
          <w:p w14:paraId="7845DE8D" w14:textId="77777777" w:rsidR="00507B62" w:rsidRPr="00507B62" w:rsidRDefault="00507B62" w:rsidP="00507B62">
            <w:pPr>
              <w:spacing w:line="288" w:lineRule="auto"/>
              <w:ind w:firstLineChars="0" w:firstLine="0"/>
              <w:jc w:val="center"/>
              <w:rPr>
                <w:sz w:val="21"/>
                <w:szCs w:val="24"/>
              </w:rPr>
            </w:pPr>
            <w:r w:rsidRPr="00507B62">
              <w:rPr>
                <w:sz w:val="21"/>
                <w:szCs w:val="24"/>
              </w:rPr>
              <w:t>250</w:t>
            </w:r>
          </w:p>
        </w:tc>
        <w:tc>
          <w:tcPr>
            <w:tcW w:w="730" w:type="dxa"/>
            <w:vAlign w:val="center"/>
          </w:tcPr>
          <w:p w14:paraId="2B77B13F" w14:textId="77777777" w:rsidR="00507B62" w:rsidRPr="00507B62" w:rsidRDefault="00507B62" w:rsidP="00507B62">
            <w:pPr>
              <w:spacing w:line="288" w:lineRule="auto"/>
              <w:ind w:firstLineChars="0" w:firstLine="0"/>
              <w:jc w:val="center"/>
              <w:rPr>
                <w:sz w:val="21"/>
                <w:szCs w:val="24"/>
              </w:rPr>
            </w:pPr>
            <w:r w:rsidRPr="00507B62">
              <w:rPr>
                <w:sz w:val="21"/>
                <w:szCs w:val="24"/>
              </w:rPr>
              <w:t>250</w:t>
            </w:r>
          </w:p>
        </w:tc>
      </w:tr>
      <w:tr w:rsidR="00507B62" w:rsidRPr="00507B62" w14:paraId="671AFB10" w14:textId="77777777" w:rsidTr="00AB2129">
        <w:tc>
          <w:tcPr>
            <w:tcW w:w="1779" w:type="dxa"/>
            <w:vAlign w:val="center"/>
          </w:tcPr>
          <w:p w14:paraId="5C31F699" w14:textId="34939B1A" w:rsidR="00507B62" w:rsidRPr="00507B62" w:rsidRDefault="00507B62" w:rsidP="00AB2129">
            <w:pPr>
              <w:spacing w:line="288" w:lineRule="auto"/>
              <w:ind w:firstLineChars="0" w:firstLine="0"/>
              <w:jc w:val="center"/>
              <w:rPr>
                <w:sz w:val="21"/>
                <w:szCs w:val="24"/>
              </w:rPr>
            </w:pPr>
            <w:r w:rsidRPr="00507B62">
              <w:rPr>
                <w:sz w:val="21"/>
                <w:szCs w:val="24"/>
              </w:rPr>
              <w:t>Ca(OH)</w:t>
            </w:r>
            <w:r w:rsidRPr="00507B62">
              <w:rPr>
                <w:sz w:val="21"/>
                <w:szCs w:val="24"/>
                <w:vertAlign w:val="subscript"/>
              </w:rPr>
              <w:t>2</w:t>
            </w:r>
            <w:r w:rsidRPr="00507B62">
              <w:rPr>
                <w:sz w:val="21"/>
                <w:szCs w:val="24"/>
              </w:rPr>
              <w:t>质量</w:t>
            </w:r>
            <w:r w:rsidRPr="00507B62">
              <w:rPr>
                <w:rFonts w:hint="eastAsia"/>
                <w:sz w:val="21"/>
                <w:szCs w:val="24"/>
              </w:rPr>
              <w:t xml:space="preserve"> </w:t>
            </w:r>
            <w:r w:rsidRPr="00507B62">
              <w:rPr>
                <w:sz w:val="21"/>
                <w:szCs w:val="24"/>
              </w:rPr>
              <w:t>(g)</w:t>
            </w:r>
          </w:p>
        </w:tc>
        <w:tc>
          <w:tcPr>
            <w:tcW w:w="729" w:type="dxa"/>
            <w:vAlign w:val="center"/>
          </w:tcPr>
          <w:p w14:paraId="03CE44AC" w14:textId="77777777" w:rsidR="00507B62" w:rsidRPr="00507B62" w:rsidRDefault="00507B62" w:rsidP="00507B62">
            <w:pPr>
              <w:spacing w:line="288" w:lineRule="auto"/>
              <w:ind w:firstLineChars="0" w:firstLine="0"/>
              <w:jc w:val="center"/>
              <w:rPr>
                <w:sz w:val="21"/>
                <w:szCs w:val="24"/>
              </w:rPr>
            </w:pPr>
            <w:r w:rsidRPr="00507B62">
              <w:rPr>
                <w:sz w:val="21"/>
                <w:szCs w:val="24"/>
              </w:rPr>
              <w:t>0</w:t>
            </w:r>
          </w:p>
        </w:tc>
        <w:tc>
          <w:tcPr>
            <w:tcW w:w="729" w:type="dxa"/>
            <w:vAlign w:val="center"/>
          </w:tcPr>
          <w:p w14:paraId="1B2D1BFB" w14:textId="77777777" w:rsidR="00507B62" w:rsidRPr="00507B62" w:rsidRDefault="00507B62" w:rsidP="00507B62">
            <w:pPr>
              <w:spacing w:line="288" w:lineRule="auto"/>
              <w:ind w:firstLineChars="0" w:firstLine="0"/>
              <w:jc w:val="center"/>
              <w:rPr>
                <w:sz w:val="21"/>
                <w:szCs w:val="24"/>
              </w:rPr>
            </w:pPr>
            <w:r w:rsidRPr="00507B62">
              <w:rPr>
                <w:sz w:val="21"/>
                <w:szCs w:val="24"/>
              </w:rPr>
              <w:t>0</w:t>
            </w:r>
          </w:p>
        </w:tc>
        <w:tc>
          <w:tcPr>
            <w:tcW w:w="729" w:type="dxa"/>
            <w:vAlign w:val="center"/>
          </w:tcPr>
          <w:p w14:paraId="2C972714" w14:textId="77777777" w:rsidR="00507B62" w:rsidRPr="00507B62" w:rsidRDefault="00507B62" w:rsidP="00507B62">
            <w:pPr>
              <w:spacing w:line="288" w:lineRule="auto"/>
              <w:ind w:firstLineChars="0" w:firstLine="0"/>
              <w:jc w:val="center"/>
              <w:rPr>
                <w:sz w:val="21"/>
                <w:szCs w:val="24"/>
              </w:rPr>
            </w:pPr>
            <w:r w:rsidRPr="00507B62">
              <w:rPr>
                <w:sz w:val="21"/>
                <w:szCs w:val="24"/>
              </w:rPr>
              <w:t>0</w:t>
            </w:r>
          </w:p>
        </w:tc>
        <w:tc>
          <w:tcPr>
            <w:tcW w:w="729" w:type="dxa"/>
            <w:vAlign w:val="center"/>
          </w:tcPr>
          <w:p w14:paraId="3DC2FB43" w14:textId="77777777" w:rsidR="00507B62" w:rsidRPr="00507B62" w:rsidRDefault="00507B62" w:rsidP="00507B62">
            <w:pPr>
              <w:spacing w:line="288" w:lineRule="auto"/>
              <w:ind w:firstLineChars="0" w:firstLine="0"/>
              <w:jc w:val="center"/>
              <w:rPr>
                <w:sz w:val="21"/>
                <w:szCs w:val="24"/>
              </w:rPr>
            </w:pPr>
            <w:r w:rsidRPr="00507B62">
              <w:rPr>
                <w:sz w:val="21"/>
                <w:szCs w:val="24"/>
              </w:rPr>
              <w:t>0</w:t>
            </w:r>
          </w:p>
        </w:tc>
        <w:tc>
          <w:tcPr>
            <w:tcW w:w="730" w:type="dxa"/>
            <w:vAlign w:val="center"/>
          </w:tcPr>
          <w:p w14:paraId="7C2E20BD" w14:textId="77777777" w:rsidR="00507B62" w:rsidRPr="00507B62" w:rsidRDefault="00507B62" w:rsidP="00507B62">
            <w:pPr>
              <w:spacing w:line="288" w:lineRule="auto"/>
              <w:ind w:firstLineChars="0" w:firstLine="0"/>
              <w:jc w:val="center"/>
              <w:rPr>
                <w:sz w:val="21"/>
                <w:szCs w:val="24"/>
              </w:rPr>
            </w:pPr>
            <w:r w:rsidRPr="00507B62">
              <w:rPr>
                <w:sz w:val="21"/>
                <w:szCs w:val="24"/>
              </w:rPr>
              <w:t>0.125</w:t>
            </w:r>
          </w:p>
        </w:tc>
        <w:tc>
          <w:tcPr>
            <w:tcW w:w="729" w:type="dxa"/>
            <w:vAlign w:val="center"/>
          </w:tcPr>
          <w:p w14:paraId="10AAE5FA" w14:textId="77777777" w:rsidR="00507B62" w:rsidRPr="00507B62" w:rsidRDefault="00507B62" w:rsidP="00507B62">
            <w:pPr>
              <w:spacing w:line="288" w:lineRule="auto"/>
              <w:ind w:firstLineChars="0" w:firstLine="0"/>
              <w:jc w:val="center"/>
              <w:rPr>
                <w:sz w:val="21"/>
                <w:szCs w:val="24"/>
              </w:rPr>
            </w:pPr>
            <w:r w:rsidRPr="00507B62">
              <w:rPr>
                <w:sz w:val="21"/>
                <w:szCs w:val="24"/>
              </w:rPr>
              <w:t>0.250</w:t>
            </w:r>
          </w:p>
        </w:tc>
        <w:tc>
          <w:tcPr>
            <w:tcW w:w="729" w:type="dxa"/>
            <w:vAlign w:val="center"/>
          </w:tcPr>
          <w:p w14:paraId="07457048" w14:textId="77777777" w:rsidR="00507B62" w:rsidRPr="00507B62" w:rsidRDefault="00507B62" w:rsidP="00507B62">
            <w:pPr>
              <w:spacing w:line="288" w:lineRule="auto"/>
              <w:ind w:firstLineChars="0" w:firstLine="0"/>
              <w:jc w:val="center"/>
              <w:rPr>
                <w:sz w:val="21"/>
                <w:szCs w:val="24"/>
              </w:rPr>
            </w:pPr>
            <w:r w:rsidRPr="00507B62">
              <w:rPr>
                <w:sz w:val="21"/>
                <w:szCs w:val="24"/>
              </w:rPr>
              <w:t>0.500</w:t>
            </w:r>
          </w:p>
        </w:tc>
        <w:tc>
          <w:tcPr>
            <w:tcW w:w="729" w:type="dxa"/>
            <w:vAlign w:val="center"/>
          </w:tcPr>
          <w:p w14:paraId="0DF12013" w14:textId="77777777" w:rsidR="00507B62" w:rsidRPr="00507B62" w:rsidRDefault="00507B62" w:rsidP="00507B62">
            <w:pPr>
              <w:spacing w:line="288" w:lineRule="auto"/>
              <w:ind w:firstLineChars="0" w:firstLine="0"/>
              <w:jc w:val="center"/>
              <w:rPr>
                <w:sz w:val="21"/>
                <w:szCs w:val="24"/>
              </w:rPr>
            </w:pPr>
            <w:r w:rsidRPr="00507B62">
              <w:rPr>
                <w:sz w:val="21"/>
                <w:szCs w:val="24"/>
              </w:rPr>
              <w:t>0.750</w:t>
            </w:r>
          </w:p>
        </w:tc>
        <w:tc>
          <w:tcPr>
            <w:tcW w:w="729" w:type="dxa"/>
            <w:vAlign w:val="center"/>
          </w:tcPr>
          <w:p w14:paraId="766828EE" w14:textId="77777777" w:rsidR="00507B62" w:rsidRPr="00507B62" w:rsidRDefault="00507B62" w:rsidP="00507B62">
            <w:pPr>
              <w:spacing w:line="288" w:lineRule="auto"/>
              <w:ind w:firstLineChars="0" w:firstLine="0"/>
              <w:jc w:val="center"/>
              <w:rPr>
                <w:sz w:val="21"/>
                <w:szCs w:val="24"/>
              </w:rPr>
            </w:pPr>
            <w:r w:rsidRPr="00507B62">
              <w:rPr>
                <w:sz w:val="21"/>
                <w:szCs w:val="24"/>
              </w:rPr>
              <w:t>1.000</w:t>
            </w:r>
          </w:p>
        </w:tc>
        <w:tc>
          <w:tcPr>
            <w:tcW w:w="730" w:type="dxa"/>
            <w:vAlign w:val="center"/>
          </w:tcPr>
          <w:p w14:paraId="14F71CDD" w14:textId="77777777" w:rsidR="00507B62" w:rsidRPr="00507B62" w:rsidRDefault="00507B62" w:rsidP="00507B62">
            <w:pPr>
              <w:spacing w:line="288" w:lineRule="auto"/>
              <w:ind w:firstLineChars="0" w:firstLine="0"/>
              <w:jc w:val="center"/>
              <w:rPr>
                <w:sz w:val="21"/>
                <w:szCs w:val="24"/>
              </w:rPr>
            </w:pPr>
            <w:r w:rsidRPr="00507B62">
              <w:rPr>
                <w:sz w:val="21"/>
                <w:szCs w:val="24"/>
              </w:rPr>
              <w:t>1.500</w:t>
            </w:r>
          </w:p>
        </w:tc>
      </w:tr>
    </w:tbl>
    <w:bookmarkEnd w:id="26"/>
    <w:p w14:paraId="64A91282" w14:textId="655DCB68" w:rsidR="002653E3" w:rsidRDefault="00507B62" w:rsidP="00AB2129">
      <w:pPr>
        <w:ind w:firstLine="480"/>
      </w:pPr>
      <w:r>
        <w:rPr>
          <w:rFonts w:hint="eastAsia"/>
        </w:rPr>
        <w:t>类似的，</w:t>
      </w:r>
      <w:r w:rsidR="00AB2129">
        <w:rPr>
          <w:rFonts w:hint="eastAsia"/>
        </w:rPr>
        <w:t>使用同样的方法对水泥的固液平衡曲线进行测定，</w:t>
      </w:r>
      <w:r w:rsidR="00DA13AE">
        <w:fldChar w:fldCharType="begin"/>
      </w:r>
      <w:r w:rsidR="00DA13AE">
        <w:instrText xml:space="preserve"> </w:instrText>
      </w:r>
      <w:r w:rsidR="00DA13AE">
        <w:rPr>
          <w:rFonts w:hint="eastAsia"/>
        </w:rPr>
        <w:instrText>REF _Ref75094495 \h</w:instrText>
      </w:r>
      <w:r w:rsidR="00DA13AE">
        <w:instrText xml:space="preserve"> </w:instrText>
      </w:r>
      <w:r w:rsidR="00DA13AE">
        <w:fldChar w:fldCharType="separate"/>
      </w:r>
      <w:r w:rsidR="0080092E">
        <w:rPr>
          <w:rFonts w:hint="eastAsia"/>
        </w:rPr>
        <w:t>表</w:t>
      </w:r>
      <w:r w:rsidR="0080092E">
        <w:rPr>
          <w:rFonts w:hint="eastAsia"/>
        </w:rPr>
        <w:t xml:space="preserve"> </w:t>
      </w:r>
      <w:r w:rsidR="0080092E">
        <w:rPr>
          <w:noProof/>
        </w:rPr>
        <w:t>2</w:t>
      </w:r>
      <w:r w:rsidR="0080092E">
        <w:noBreakHyphen/>
      </w:r>
      <w:r w:rsidR="0080092E">
        <w:rPr>
          <w:noProof/>
        </w:rPr>
        <w:t>8</w:t>
      </w:r>
      <w:r w:rsidR="00DA13AE">
        <w:fldChar w:fldCharType="end"/>
      </w:r>
      <w:r w:rsidR="00DA13AE">
        <w:rPr>
          <w:rFonts w:hint="eastAsia"/>
        </w:rPr>
        <w:t>为实验中采用的不同体系的配比。</w:t>
      </w:r>
    </w:p>
    <w:p w14:paraId="3A9DDBA4" w14:textId="14CC394D" w:rsidR="00AB2129" w:rsidRPr="00507B62" w:rsidRDefault="00AB2129" w:rsidP="00AB2129">
      <w:pPr>
        <w:pStyle w:val="a9"/>
        <w:rPr>
          <w:rFonts w:cs="Times New Roman"/>
          <w:color w:val="000000"/>
          <w:szCs w:val="24"/>
        </w:rPr>
      </w:pPr>
      <w:bookmarkStart w:id="27" w:name="_Ref75094495"/>
      <w:r>
        <w:rPr>
          <w:rFonts w:hint="eastAsia"/>
        </w:rPr>
        <w:t>表</w:t>
      </w:r>
      <w:r>
        <w:rPr>
          <w:rFonts w:hint="eastAsia"/>
        </w:rPr>
        <w:t xml:space="preserve"> </w:t>
      </w:r>
      <w:r w:rsidR="00AF48C3">
        <w:fldChar w:fldCharType="begin"/>
      </w:r>
      <w:r w:rsidR="00AF48C3">
        <w:instrText xml:space="preserve"> </w:instrText>
      </w:r>
      <w:r w:rsidR="00AF48C3">
        <w:rPr>
          <w:rFonts w:hint="eastAsia"/>
        </w:rPr>
        <w:instrText>STYLEREF 1 \s</w:instrText>
      </w:r>
      <w:r w:rsidR="00AF48C3">
        <w:instrText xml:space="preserve"> </w:instrText>
      </w:r>
      <w:r w:rsidR="00AF48C3">
        <w:fldChar w:fldCharType="separate"/>
      </w:r>
      <w:r w:rsidR="00AF48C3">
        <w:rPr>
          <w:noProof/>
        </w:rPr>
        <w:t>2</w:t>
      </w:r>
      <w:r w:rsidR="00AF48C3">
        <w:fldChar w:fldCharType="end"/>
      </w:r>
      <w:r w:rsidR="00AF48C3">
        <w:noBreakHyphen/>
      </w:r>
      <w:r w:rsidR="00AF48C3">
        <w:fldChar w:fldCharType="begin"/>
      </w:r>
      <w:r w:rsidR="00AF48C3">
        <w:instrText xml:space="preserve"> </w:instrText>
      </w:r>
      <w:r w:rsidR="00AF48C3">
        <w:rPr>
          <w:rFonts w:hint="eastAsia"/>
        </w:rPr>
        <w:instrText xml:space="preserve">SEQ </w:instrText>
      </w:r>
      <w:r w:rsidR="00AF48C3">
        <w:rPr>
          <w:rFonts w:hint="eastAsia"/>
        </w:rPr>
        <w:instrText>表</w:instrText>
      </w:r>
      <w:r w:rsidR="00AF48C3">
        <w:rPr>
          <w:rFonts w:hint="eastAsia"/>
        </w:rPr>
        <w:instrText xml:space="preserve"> \* ARABIC \s 1</w:instrText>
      </w:r>
      <w:r w:rsidR="00AF48C3">
        <w:instrText xml:space="preserve"> </w:instrText>
      </w:r>
      <w:r w:rsidR="00AF48C3">
        <w:fldChar w:fldCharType="separate"/>
      </w:r>
      <w:r w:rsidR="00AF48C3">
        <w:rPr>
          <w:noProof/>
        </w:rPr>
        <w:t>8</w:t>
      </w:r>
      <w:r w:rsidR="00AF48C3">
        <w:fldChar w:fldCharType="end"/>
      </w:r>
      <w:bookmarkEnd w:id="27"/>
      <w:r w:rsidR="00DA13AE">
        <w:rPr>
          <w:rFonts w:cs="Times New Roman"/>
          <w:color w:val="000000"/>
          <w:szCs w:val="24"/>
        </w:rPr>
        <w:t xml:space="preserve"> </w:t>
      </w:r>
      <w:r w:rsidR="00DA13AE">
        <w:rPr>
          <w:rFonts w:cs="Times New Roman" w:hint="eastAsia"/>
          <w:color w:val="000000"/>
          <w:szCs w:val="24"/>
        </w:rPr>
        <w:t>水泥在去离子水中钙溶蚀曲线测定分组配置</w:t>
      </w:r>
    </w:p>
    <w:tbl>
      <w:tblPr>
        <w:tblStyle w:val="13"/>
        <w:tblW w:w="0" w:type="auto"/>
        <w:tblLook w:val="04A0" w:firstRow="1" w:lastRow="0" w:firstColumn="1" w:lastColumn="0" w:noHBand="0" w:noVBand="1"/>
      </w:tblPr>
      <w:tblGrid>
        <w:gridCol w:w="1266"/>
        <w:gridCol w:w="704"/>
        <w:gridCol w:w="704"/>
        <w:gridCol w:w="704"/>
        <w:gridCol w:w="704"/>
        <w:gridCol w:w="704"/>
        <w:gridCol w:w="704"/>
        <w:gridCol w:w="704"/>
        <w:gridCol w:w="704"/>
        <w:gridCol w:w="704"/>
        <w:gridCol w:w="704"/>
      </w:tblGrid>
      <w:tr w:rsidR="00AB2129" w:rsidRPr="00507B62" w14:paraId="38E829AC" w14:textId="77777777" w:rsidTr="00AB2129">
        <w:trPr>
          <w:cnfStyle w:val="100000000000" w:firstRow="1" w:lastRow="0" w:firstColumn="0" w:lastColumn="0" w:oddVBand="0" w:evenVBand="0" w:oddHBand="0" w:evenHBand="0" w:firstRowFirstColumn="0" w:firstRowLastColumn="0" w:lastRowFirstColumn="0" w:lastRowLastColumn="0"/>
        </w:trPr>
        <w:tc>
          <w:tcPr>
            <w:tcW w:w="1779" w:type="dxa"/>
            <w:tcBorders>
              <w:top w:val="single" w:sz="12" w:space="0" w:color="auto"/>
              <w:bottom w:val="single" w:sz="8" w:space="0" w:color="auto"/>
            </w:tcBorders>
            <w:vAlign w:val="center"/>
          </w:tcPr>
          <w:p w14:paraId="54FFFFCA" w14:textId="77777777" w:rsidR="00AB2129" w:rsidRPr="00507B62" w:rsidRDefault="00AB2129" w:rsidP="00AB2129">
            <w:pPr>
              <w:spacing w:line="288" w:lineRule="auto"/>
              <w:ind w:firstLineChars="0" w:firstLine="0"/>
              <w:jc w:val="center"/>
              <w:rPr>
                <w:sz w:val="21"/>
                <w:szCs w:val="24"/>
              </w:rPr>
            </w:pPr>
            <w:r w:rsidRPr="00507B62">
              <w:rPr>
                <w:sz w:val="21"/>
                <w:szCs w:val="24"/>
              </w:rPr>
              <w:t>编号</w:t>
            </w:r>
          </w:p>
        </w:tc>
        <w:tc>
          <w:tcPr>
            <w:tcW w:w="729" w:type="dxa"/>
            <w:tcBorders>
              <w:top w:val="single" w:sz="12" w:space="0" w:color="auto"/>
              <w:bottom w:val="single" w:sz="8" w:space="0" w:color="auto"/>
            </w:tcBorders>
            <w:vAlign w:val="center"/>
          </w:tcPr>
          <w:p w14:paraId="7C04C0B8" w14:textId="77777777" w:rsidR="00AB2129" w:rsidRPr="00507B62" w:rsidRDefault="00AB2129" w:rsidP="00AB2129">
            <w:pPr>
              <w:spacing w:line="240" w:lineRule="auto"/>
              <w:ind w:firstLineChars="0" w:firstLine="0"/>
              <w:jc w:val="center"/>
              <w:rPr>
                <w:sz w:val="21"/>
                <w:szCs w:val="24"/>
              </w:rPr>
            </w:pPr>
            <w:r w:rsidRPr="00507B62">
              <w:rPr>
                <w:sz w:val="21"/>
                <w:szCs w:val="24"/>
              </w:rPr>
              <w:t>1-1</w:t>
            </w:r>
          </w:p>
        </w:tc>
        <w:tc>
          <w:tcPr>
            <w:tcW w:w="729" w:type="dxa"/>
            <w:tcBorders>
              <w:top w:val="single" w:sz="12" w:space="0" w:color="auto"/>
              <w:bottom w:val="single" w:sz="8" w:space="0" w:color="auto"/>
            </w:tcBorders>
            <w:vAlign w:val="center"/>
          </w:tcPr>
          <w:p w14:paraId="5D6258F7" w14:textId="77777777" w:rsidR="00AB2129" w:rsidRPr="00507B62" w:rsidRDefault="00AB2129" w:rsidP="00AB2129">
            <w:pPr>
              <w:spacing w:line="240" w:lineRule="auto"/>
              <w:ind w:firstLineChars="0" w:firstLine="0"/>
              <w:jc w:val="center"/>
              <w:rPr>
                <w:sz w:val="21"/>
                <w:szCs w:val="24"/>
              </w:rPr>
            </w:pPr>
            <w:r w:rsidRPr="00507B62">
              <w:rPr>
                <w:sz w:val="21"/>
                <w:szCs w:val="24"/>
              </w:rPr>
              <w:t>1-2</w:t>
            </w:r>
          </w:p>
        </w:tc>
        <w:tc>
          <w:tcPr>
            <w:tcW w:w="729" w:type="dxa"/>
            <w:tcBorders>
              <w:top w:val="single" w:sz="12" w:space="0" w:color="auto"/>
              <w:bottom w:val="single" w:sz="8" w:space="0" w:color="auto"/>
            </w:tcBorders>
            <w:vAlign w:val="center"/>
          </w:tcPr>
          <w:p w14:paraId="20FBDAF7" w14:textId="77777777" w:rsidR="00AB2129" w:rsidRPr="00507B62" w:rsidRDefault="00AB2129" w:rsidP="00AB2129">
            <w:pPr>
              <w:spacing w:line="240" w:lineRule="auto"/>
              <w:ind w:firstLineChars="0" w:firstLine="0"/>
              <w:jc w:val="center"/>
              <w:rPr>
                <w:sz w:val="21"/>
                <w:szCs w:val="24"/>
              </w:rPr>
            </w:pPr>
            <w:r w:rsidRPr="00507B62">
              <w:rPr>
                <w:sz w:val="21"/>
                <w:szCs w:val="24"/>
              </w:rPr>
              <w:t>1-3</w:t>
            </w:r>
          </w:p>
        </w:tc>
        <w:tc>
          <w:tcPr>
            <w:tcW w:w="729" w:type="dxa"/>
            <w:tcBorders>
              <w:top w:val="single" w:sz="12" w:space="0" w:color="auto"/>
              <w:bottom w:val="single" w:sz="8" w:space="0" w:color="auto"/>
            </w:tcBorders>
            <w:vAlign w:val="center"/>
          </w:tcPr>
          <w:p w14:paraId="790C0A65" w14:textId="77777777" w:rsidR="00AB2129" w:rsidRPr="00507B62" w:rsidRDefault="00AB2129" w:rsidP="00AB2129">
            <w:pPr>
              <w:spacing w:line="240" w:lineRule="auto"/>
              <w:ind w:firstLineChars="0" w:firstLine="0"/>
              <w:jc w:val="center"/>
              <w:rPr>
                <w:sz w:val="21"/>
                <w:szCs w:val="24"/>
              </w:rPr>
            </w:pPr>
            <w:r w:rsidRPr="00507B62">
              <w:rPr>
                <w:sz w:val="21"/>
                <w:szCs w:val="24"/>
              </w:rPr>
              <w:t>1-4</w:t>
            </w:r>
          </w:p>
        </w:tc>
        <w:tc>
          <w:tcPr>
            <w:tcW w:w="730" w:type="dxa"/>
            <w:tcBorders>
              <w:top w:val="single" w:sz="12" w:space="0" w:color="auto"/>
              <w:bottom w:val="single" w:sz="8" w:space="0" w:color="auto"/>
            </w:tcBorders>
            <w:vAlign w:val="center"/>
          </w:tcPr>
          <w:p w14:paraId="5DF7CEA2" w14:textId="77777777" w:rsidR="00AB2129" w:rsidRPr="00507B62" w:rsidRDefault="00AB2129" w:rsidP="00AB2129">
            <w:pPr>
              <w:spacing w:line="240" w:lineRule="auto"/>
              <w:ind w:firstLineChars="0" w:firstLine="0"/>
              <w:jc w:val="center"/>
              <w:rPr>
                <w:sz w:val="21"/>
                <w:szCs w:val="24"/>
              </w:rPr>
            </w:pPr>
            <w:r w:rsidRPr="00507B62">
              <w:rPr>
                <w:sz w:val="21"/>
                <w:szCs w:val="24"/>
              </w:rPr>
              <w:t>1-5</w:t>
            </w:r>
          </w:p>
        </w:tc>
        <w:tc>
          <w:tcPr>
            <w:tcW w:w="729" w:type="dxa"/>
            <w:tcBorders>
              <w:top w:val="single" w:sz="12" w:space="0" w:color="auto"/>
              <w:bottom w:val="single" w:sz="8" w:space="0" w:color="auto"/>
            </w:tcBorders>
            <w:vAlign w:val="center"/>
          </w:tcPr>
          <w:p w14:paraId="06BF0621" w14:textId="77777777" w:rsidR="00AB2129" w:rsidRPr="00507B62" w:rsidRDefault="00AB2129" w:rsidP="00AB2129">
            <w:pPr>
              <w:spacing w:line="240" w:lineRule="auto"/>
              <w:ind w:firstLineChars="0" w:firstLine="0"/>
              <w:jc w:val="center"/>
              <w:rPr>
                <w:sz w:val="21"/>
                <w:szCs w:val="24"/>
              </w:rPr>
            </w:pPr>
            <w:r w:rsidRPr="00507B62">
              <w:rPr>
                <w:sz w:val="21"/>
                <w:szCs w:val="24"/>
              </w:rPr>
              <w:t>1-6</w:t>
            </w:r>
          </w:p>
        </w:tc>
        <w:tc>
          <w:tcPr>
            <w:tcW w:w="729" w:type="dxa"/>
            <w:tcBorders>
              <w:top w:val="single" w:sz="12" w:space="0" w:color="auto"/>
              <w:bottom w:val="single" w:sz="8" w:space="0" w:color="auto"/>
            </w:tcBorders>
            <w:vAlign w:val="center"/>
          </w:tcPr>
          <w:p w14:paraId="695ADB54" w14:textId="77777777" w:rsidR="00AB2129" w:rsidRPr="00507B62" w:rsidRDefault="00AB2129" w:rsidP="00AB2129">
            <w:pPr>
              <w:spacing w:line="240" w:lineRule="auto"/>
              <w:ind w:firstLineChars="0" w:firstLine="0"/>
              <w:jc w:val="center"/>
              <w:rPr>
                <w:sz w:val="21"/>
                <w:szCs w:val="24"/>
              </w:rPr>
            </w:pPr>
            <w:r w:rsidRPr="00507B62">
              <w:rPr>
                <w:sz w:val="21"/>
                <w:szCs w:val="24"/>
              </w:rPr>
              <w:t>1-7</w:t>
            </w:r>
          </w:p>
        </w:tc>
        <w:tc>
          <w:tcPr>
            <w:tcW w:w="729" w:type="dxa"/>
            <w:tcBorders>
              <w:top w:val="single" w:sz="12" w:space="0" w:color="auto"/>
              <w:bottom w:val="single" w:sz="8" w:space="0" w:color="auto"/>
            </w:tcBorders>
            <w:vAlign w:val="center"/>
          </w:tcPr>
          <w:p w14:paraId="5D9D2052" w14:textId="77777777" w:rsidR="00AB2129" w:rsidRPr="00507B62" w:rsidRDefault="00AB2129" w:rsidP="00AB2129">
            <w:pPr>
              <w:spacing w:line="240" w:lineRule="auto"/>
              <w:ind w:firstLineChars="0" w:firstLine="0"/>
              <w:jc w:val="center"/>
              <w:rPr>
                <w:sz w:val="21"/>
                <w:szCs w:val="24"/>
              </w:rPr>
            </w:pPr>
            <w:r w:rsidRPr="00507B62">
              <w:rPr>
                <w:sz w:val="21"/>
                <w:szCs w:val="24"/>
              </w:rPr>
              <w:t>1-8</w:t>
            </w:r>
          </w:p>
        </w:tc>
        <w:tc>
          <w:tcPr>
            <w:tcW w:w="729" w:type="dxa"/>
            <w:tcBorders>
              <w:top w:val="single" w:sz="12" w:space="0" w:color="auto"/>
              <w:bottom w:val="single" w:sz="8" w:space="0" w:color="auto"/>
            </w:tcBorders>
            <w:vAlign w:val="center"/>
          </w:tcPr>
          <w:p w14:paraId="6FEDDED3" w14:textId="77777777" w:rsidR="00AB2129" w:rsidRPr="00507B62" w:rsidRDefault="00AB2129" w:rsidP="00AB2129">
            <w:pPr>
              <w:spacing w:line="240" w:lineRule="auto"/>
              <w:ind w:firstLineChars="0" w:firstLine="0"/>
              <w:jc w:val="center"/>
              <w:rPr>
                <w:sz w:val="21"/>
                <w:szCs w:val="24"/>
              </w:rPr>
            </w:pPr>
            <w:r w:rsidRPr="00507B62">
              <w:rPr>
                <w:sz w:val="21"/>
                <w:szCs w:val="24"/>
              </w:rPr>
              <w:t>1-9</w:t>
            </w:r>
          </w:p>
        </w:tc>
        <w:tc>
          <w:tcPr>
            <w:tcW w:w="730" w:type="dxa"/>
            <w:tcBorders>
              <w:top w:val="single" w:sz="12" w:space="0" w:color="auto"/>
              <w:bottom w:val="single" w:sz="8" w:space="0" w:color="auto"/>
            </w:tcBorders>
            <w:vAlign w:val="center"/>
          </w:tcPr>
          <w:p w14:paraId="138A3A38" w14:textId="77777777" w:rsidR="00AB2129" w:rsidRPr="00507B62" w:rsidRDefault="00AB2129" w:rsidP="00AB2129">
            <w:pPr>
              <w:spacing w:line="240" w:lineRule="auto"/>
              <w:ind w:firstLineChars="0" w:firstLine="0"/>
              <w:jc w:val="center"/>
              <w:rPr>
                <w:sz w:val="21"/>
                <w:szCs w:val="24"/>
              </w:rPr>
            </w:pPr>
            <w:r w:rsidRPr="00507B62">
              <w:rPr>
                <w:sz w:val="21"/>
                <w:szCs w:val="24"/>
              </w:rPr>
              <w:t>1-10</w:t>
            </w:r>
          </w:p>
        </w:tc>
      </w:tr>
      <w:tr w:rsidR="00AB2129" w:rsidRPr="00507B62" w14:paraId="70052B5C" w14:textId="77777777" w:rsidTr="00AB2129">
        <w:tc>
          <w:tcPr>
            <w:tcW w:w="1779" w:type="dxa"/>
            <w:tcBorders>
              <w:top w:val="single" w:sz="8" w:space="0" w:color="auto"/>
              <w:bottom w:val="nil"/>
            </w:tcBorders>
            <w:vAlign w:val="center"/>
          </w:tcPr>
          <w:p w14:paraId="3D936F38" w14:textId="77777777" w:rsidR="00AB2129" w:rsidRPr="00507B62" w:rsidRDefault="00AB2129" w:rsidP="00AB2129">
            <w:pPr>
              <w:spacing w:line="288" w:lineRule="auto"/>
              <w:ind w:firstLineChars="0" w:firstLine="0"/>
              <w:jc w:val="center"/>
              <w:rPr>
                <w:sz w:val="21"/>
                <w:szCs w:val="24"/>
              </w:rPr>
            </w:pPr>
            <w:r w:rsidRPr="00507B62">
              <w:rPr>
                <w:sz w:val="21"/>
                <w:szCs w:val="24"/>
              </w:rPr>
              <w:t>CSH</w:t>
            </w:r>
            <w:r w:rsidRPr="00507B62">
              <w:rPr>
                <w:sz w:val="21"/>
                <w:szCs w:val="24"/>
              </w:rPr>
              <w:t>凝胶质量</w:t>
            </w:r>
            <w:r w:rsidRPr="00507B62">
              <w:rPr>
                <w:rFonts w:hint="eastAsia"/>
                <w:sz w:val="21"/>
                <w:szCs w:val="24"/>
              </w:rPr>
              <w:t xml:space="preserve"> </w:t>
            </w:r>
            <w:r w:rsidRPr="00507B62">
              <w:rPr>
                <w:sz w:val="21"/>
                <w:szCs w:val="24"/>
              </w:rPr>
              <w:t>(g)</w:t>
            </w:r>
          </w:p>
        </w:tc>
        <w:tc>
          <w:tcPr>
            <w:tcW w:w="729" w:type="dxa"/>
            <w:tcBorders>
              <w:top w:val="single" w:sz="8" w:space="0" w:color="auto"/>
              <w:bottom w:val="nil"/>
            </w:tcBorders>
            <w:vAlign w:val="center"/>
          </w:tcPr>
          <w:p w14:paraId="5C1E98F9" w14:textId="77777777" w:rsidR="00AB2129" w:rsidRPr="00507B62" w:rsidRDefault="00AB2129" w:rsidP="00AB2129">
            <w:pPr>
              <w:spacing w:line="240" w:lineRule="auto"/>
              <w:ind w:firstLineChars="0" w:firstLine="0"/>
              <w:jc w:val="center"/>
              <w:rPr>
                <w:color w:val="FF0000"/>
                <w:sz w:val="21"/>
                <w:szCs w:val="24"/>
              </w:rPr>
            </w:pPr>
            <w:r w:rsidRPr="00507B62">
              <w:rPr>
                <w:color w:val="FF0000"/>
                <w:sz w:val="21"/>
                <w:szCs w:val="24"/>
              </w:rPr>
              <w:t>0.061</w:t>
            </w:r>
          </w:p>
        </w:tc>
        <w:tc>
          <w:tcPr>
            <w:tcW w:w="729" w:type="dxa"/>
            <w:tcBorders>
              <w:top w:val="single" w:sz="8" w:space="0" w:color="auto"/>
              <w:bottom w:val="nil"/>
            </w:tcBorders>
            <w:vAlign w:val="center"/>
          </w:tcPr>
          <w:p w14:paraId="1CDF7C4C" w14:textId="77777777" w:rsidR="00AB2129" w:rsidRPr="00507B62" w:rsidRDefault="00AB2129" w:rsidP="00AB2129">
            <w:pPr>
              <w:spacing w:line="240" w:lineRule="auto"/>
              <w:ind w:firstLineChars="0" w:firstLine="0"/>
              <w:jc w:val="center"/>
              <w:rPr>
                <w:color w:val="FF0000"/>
                <w:sz w:val="21"/>
                <w:szCs w:val="24"/>
              </w:rPr>
            </w:pPr>
            <w:r w:rsidRPr="00507B62">
              <w:rPr>
                <w:color w:val="FF0000"/>
                <w:sz w:val="21"/>
                <w:szCs w:val="24"/>
              </w:rPr>
              <w:t>0.124</w:t>
            </w:r>
          </w:p>
        </w:tc>
        <w:tc>
          <w:tcPr>
            <w:tcW w:w="729" w:type="dxa"/>
            <w:tcBorders>
              <w:top w:val="single" w:sz="8" w:space="0" w:color="auto"/>
              <w:bottom w:val="nil"/>
            </w:tcBorders>
            <w:vAlign w:val="center"/>
          </w:tcPr>
          <w:p w14:paraId="44B04268" w14:textId="77777777" w:rsidR="00AB2129" w:rsidRPr="00507B62" w:rsidRDefault="00AB2129" w:rsidP="00AB2129">
            <w:pPr>
              <w:spacing w:line="240" w:lineRule="auto"/>
              <w:ind w:firstLineChars="0" w:firstLine="0"/>
              <w:jc w:val="center"/>
              <w:rPr>
                <w:color w:val="FF0000"/>
                <w:sz w:val="21"/>
                <w:szCs w:val="24"/>
              </w:rPr>
            </w:pPr>
            <w:r w:rsidRPr="00507B62">
              <w:rPr>
                <w:color w:val="FF0000"/>
                <w:sz w:val="21"/>
                <w:szCs w:val="24"/>
              </w:rPr>
              <w:t>0.500</w:t>
            </w:r>
          </w:p>
        </w:tc>
        <w:tc>
          <w:tcPr>
            <w:tcW w:w="729" w:type="dxa"/>
            <w:tcBorders>
              <w:top w:val="single" w:sz="8" w:space="0" w:color="auto"/>
              <w:bottom w:val="nil"/>
            </w:tcBorders>
            <w:vAlign w:val="center"/>
          </w:tcPr>
          <w:p w14:paraId="38F05E9B" w14:textId="77777777" w:rsidR="00AB2129" w:rsidRPr="00507B62" w:rsidRDefault="00AB2129" w:rsidP="00AB2129">
            <w:pPr>
              <w:spacing w:line="240" w:lineRule="auto"/>
              <w:ind w:firstLineChars="0" w:firstLine="0"/>
              <w:jc w:val="center"/>
              <w:rPr>
                <w:sz w:val="21"/>
                <w:szCs w:val="24"/>
              </w:rPr>
            </w:pPr>
            <w:r w:rsidRPr="00507B62">
              <w:rPr>
                <w:sz w:val="21"/>
                <w:szCs w:val="24"/>
              </w:rPr>
              <w:t>0.500</w:t>
            </w:r>
          </w:p>
        </w:tc>
        <w:tc>
          <w:tcPr>
            <w:tcW w:w="730" w:type="dxa"/>
            <w:tcBorders>
              <w:top w:val="single" w:sz="8" w:space="0" w:color="auto"/>
              <w:bottom w:val="nil"/>
            </w:tcBorders>
            <w:vAlign w:val="center"/>
          </w:tcPr>
          <w:p w14:paraId="786A3D71" w14:textId="77777777" w:rsidR="00AB2129" w:rsidRPr="00507B62" w:rsidRDefault="00AB2129" w:rsidP="00AB2129">
            <w:pPr>
              <w:spacing w:line="240" w:lineRule="auto"/>
              <w:ind w:firstLineChars="0" w:firstLine="0"/>
              <w:jc w:val="center"/>
              <w:rPr>
                <w:sz w:val="21"/>
                <w:szCs w:val="24"/>
              </w:rPr>
            </w:pPr>
            <w:r w:rsidRPr="00507B62">
              <w:rPr>
                <w:sz w:val="21"/>
                <w:szCs w:val="24"/>
              </w:rPr>
              <w:t>0.500</w:t>
            </w:r>
          </w:p>
        </w:tc>
        <w:tc>
          <w:tcPr>
            <w:tcW w:w="729" w:type="dxa"/>
            <w:tcBorders>
              <w:top w:val="single" w:sz="8" w:space="0" w:color="auto"/>
              <w:bottom w:val="nil"/>
            </w:tcBorders>
            <w:vAlign w:val="center"/>
          </w:tcPr>
          <w:p w14:paraId="1EC40FCA" w14:textId="77777777" w:rsidR="00AB2129" w:rsidRPr="00507B62" w:rsidRDefault="00AB2129" w:rsidP="00AB2129">
            <w:pPr>
              <w:spacing w:line="240" w:lineRule="auto"/>
              <w:ind w:firstLineChars="0" w:firstLine="0"/>
              <w:jc w:val="center"/>
              <w:rPr>
                <w:sz w:val="21"/>
                <w:szCs w:val="24"/>
              </w:rPr>
            </w:pPr>
            <w:r w:rsidRPr="00507B62">
              <w:rPr>
                <w:sz w:val="21"/>
                <w:szCs w:val="24"/>
              </w:rPr>
              <w:t>0.500</w:t>
            </w:r>
          </w:p>
        </w:tc>
        <w:tc>
          <w:tcPr>
            <w:tcW w:w="729" w:type="dxa"/>
            <w:tcBorders>
              <w:top w:val="single" w:sz="8" w:space="0" w:color="auto"/>
              <w:bottom w:val="nil"/>
            </w:tcBorders>
            <w:vAlign w:val="center"/>
          </w:tcPr>
          <w:p w14:paraId="629E760C" w14:textId="77777777" w:rsidR="00AB2129" w:rsidRPr="00507B62" w:rsidRDefault="00AB2129" w:rsidP="00AB2129">
            <w:pPr>
              <w:spacing w:line="240" w:lineRule="auto"/>
              <w:ind w:firstLineChars="0" w:firstLine="0"/>
              <w:jc w:val="center"/>
              <w:rPr>
                <w:sz w:val="21"/>
                <w:szCs w:val="24"/>
              </w:rPr>
            </w:pPr>
            <w:r w:rsidRPr="00507B62">
              <w:rPr>
                <w:sz w:val="21"/>
                <w:szCs w:val="24"/>
              </w:rPr>
              <w:t>0.500</w:t>
            </w:r>
          </w:p>
        </w:tc>
        <w:tc>
          <w:tcPr>
            <w:tcW w:w="729" w:type="dxa"/>
            <w:tcBorders>
              <w:top w:val="single" w:sz="8" w:space="0" w:color="auto"/>
              <w:bottom w:val="nil"/>
            </w:tcBorders>
            <w:vAlign w:val="center"/>
          </w:tcPr>
          <w:p w14:paraId="74239701" w14:textId="77777777" w:rsidR="00AB2129" w:rsidRPr="00507B62" w:rsidRDefault="00AB2129" w:rsidP="00AB2129">
            <w:pPr>
              <w:spacing w:line="240" w:lineRule="auto"/>
              <w:ind w:firstLineChars="0" w:firstLine="0"/>
              <w:jc w:val="center"/>
              <w:rPr>
                <w:sz w:val="21"/>
                <w:szCs w:val="24"/>
              </w:rPr>
            </w:pPr>
            <w:r w:rsidRPr="00507B62">
              <w:rPr>
                <w:sz w:val="21"/>
                <w:szCs w:val="24"/>
              </w:rPr>
              <w:t>0.500</w:t>
            </w:r>
          </w:p>
        </w:tc>
        <w:tc>
          <w:tcPr>
            <w:tcW w:w="729" w:type="dxa"/>
            <w:tcBorders>
              <w:top w:val="single" w:sz="8" w:space="0" w:color="auto"/>
              <w:bottom w:val="nil"/>
            </w:tcBorders>
            <w:vAlign w:val="center"/>
          </w:tcPr>
          <w:p w14:paraId="1464E9BE" w14:textId="77777777" w:rsidR="00AB2129" w:rsidRPr="00507B62" w:rsidRDefault="00AB2129" w:rsidP="00AB2129">
            <w:pPr>
              <w:spacing w:line="240" w:lineRule="auto"/>
              <w:ind w:firstLineChars="0" w:firstLine="0"/>
              <w:jc w:val="center"/>
              <w:rPr>
                <w:sz w:val="21"/>
                <w:szCs w:val="24"/>
              </w:rPr>
            </w:pPr>
            <w:r w:rsidRPr="00507B62">
              <w:rPr>
                <w:sz w:val="21"/>
                <w:szCs w:val="24"/>
              </w:rPr>
              <w:t>0.500</w:t>
            </w:r>
          </w:p>
        </w:tc>
        <w:tc>
          <w:tcPr>
            <w:tcW w:w="730" w:type="dxa"/>
            <w:tcBorders>
              <w:top w:val="single" w:sz="8" w:space="0" w:color="auto"/>
              <w:bottom w:val="nil"/>
            </w:tcBorders>
            <w:vAlign w:val="center"/>
          </w:tcPr>
          <w:p w14:paraId="7E67D28B" w14:textId="77777777" w:rsidR="00AB2129" w:rsidRPr="00507B62" w:rsidRDefault="00AB2129" w:rsidP="00AB2129">
            <w:pPr>
              <w:spacing w:line="240" w:lineRule="auto"/>
              <w:ind w:firstLineChars="0" w:firstLine="0"/>
              <w:jc w:val="center"/>
              <w:rPr>
                <w:sz w:val="21"/>
                <w:szCs w:val="24"/>
              </w:rPr>
            </w:pPr>
            <w:r w:rsidRPr="00507B62">
              <w:rPr>
                <w:sz w:val="21"/>
                <w:szCs w:val="24"/>
              </w:rPr>
              <w:t>0.500</w:t>
            </w:r>
          </w:p>
        </w:tc>
      </w:tr>
      <w:tr w:rsidR="00AB2129" w:rsidRPr="00507B62" w14:paraId="0A0A3050" w14:textId="77777777" w:rsidTr="00AB2129">
        <w:tc>
          <w:tcPr>
            <w:tcW w:w="1779" w:type="dxa"/>
            <w:vAlign w:val="center"/>
          </w:tcPr>
          <w:p w14:paraId="115D54D9" w14:textId="77777777" w:rsidR="00AB2129" w:rsidRPr="00507B62" w:rsidRDefault="00AB2129" w:rsidP="00AB2129">
            <w:pPr>
              <w:spacing w:line="288" w:lineRule="auto"/>
              <w:ind w:firstLineChars="0" w:firstLine="0"/>
              <w:jc w:val="center"/>
              <w:rPr>
                <w:sz w:val="21"/>
                <w:szCs w:val="24"/>
              </w:rPr>
            </w:pPr>
            <w:r w:rsidRPr="00507B62">
              <w:rPr>
                <w:sz w:val="21"/>
                <w:szCs w:val="24"/>
              </w:rPr>
              <w:t>溶蚀剂体积</w:t>
            </w:r>
            <w:r w:rsidRPr="00507B62">
              <w:rPr>
                <w:rFonts w:hint="eastAsia"/>
                <w:sz w:val="21"/>
                <w:szCs w:val="24"/>
              </w:rPr>
              <w:t xml:space="preserve"> </w:t>
            </w:r>
          </w:p>
          <w:p w14:paraId="448CB604" w14:textId="77777777" w:rsidR="00AB2129" w:rsidRPr="00507B62" w:rsidRDefault="00AB2129" w:rsidP="00AB2129">
            <w:pPr>
              <w:spacing w:line="288" w:lineRule="auto"/>
              <w:ind w:firstLineChars="0" w:firstLine="0"/>
              <w:jc w:val="center"/>
              <w:rPr>
                <w:sz w:val="21"/>
                <w:szCs w:val="24"/>
              </w:rPr>
            </w:pPr>
            <w:r w:rsidRPr="00507B62">
              <w:rPr>
                <w:sz w:val="21"/>
                <w:szCs w:val="24"/>
              </w:rPr>
              <w:t>(ml)</w:t>
            </w:r>
          </w:p>
        </w:tc>
        <w:tc>
          <w:tcPr>
            <w:tcW w:w="729" w:type="dxa"/>
            <w:vAlign w:val="center"/>
          </w:tcPr>
          <w:p w14:paraId="652F7F3C" w14:textId="77777777" w:rsidR="00AB2129" w:rsidRPr="00507B62" w:rsidRDefault="00AB2129" w:rsidP="00AB2129">
            <w:pPr>
              <w:spacing w:line="288" w:lineRule="auto"/>
              <w:ind w:firstLineChars="0" w:firstLine="0"/>
              <w:jc w:val="center"/>
              <w:rPr>
                <w:color w:val="FF0000"/>
                <w:sz w:val="21"/>
                <w:szCs w:val="24"/>
              </w:rPr>
            </w:pPr>
            <w:r w:rsidRPr="00507B62">
              <w:rPr>
                <w:color w:val="FF0000"/>
                <w:sz w:val="21"/>
                <w:szCs w:val="24"/>
              </w:rPr>
              <w:t>250</w:t>
            </w:r>
          </w:p>
        </w:tc>
        <w:tc>
          <w:tcPr>
            <w:tcW w:w="729" w:type="dxa"/>
            <w:vAlign w:val="center"/>
          </w:tcPr>
          <w:p w14:paraId="6A30FB15" w14:textId="77777777" w:rsidR="00AB2129" w:rsidRPr="00507B62" w:rsidRDefault="00AB2129" w:rsidP="00AB2129">
            <w:pPr>
              <w:spacing w:line="288" w:lineRule="auto"/>
              <w:ind w:firstLineChars="0" w:firstLine="0"/>
              <w:jc w:val="center"/>
              <w:rPr>
                <w:color w:val="FF0000"/>
                <w:sz w:val="21"/>
                <w:szCs w:val="24"/>
              </w:rPr>
            </w:pPr>
            <w:r w:rsidRPr="00507B62">
              <w:rPr>
                <w:color w:val="FF0000"/>
                <w:sz w:val="21"/>
                <w:szCs w:val="24"/>
              </w:rPr>
              <w:t>250</w:t>
            </w:r>
          </w:p>
        </w:tc>
        <w:tc>
          <w:tcPr>
            <w:tcW w:w="729" w:type="dxa"/>
            <w:vAlign w:val="center"/>
          </w:tcPr>
          <w:p w14:paraId="741D501C" w14:textId="77777777" w:rsidR="00AB2129" w:rsidRPr="00507B62" w:rsidRDefault="00AB2129" w:rsidP="00AB2129">
            <w:pPr>
              <w:spacing w:line="288" w:lineRule="auto"/>
              <w:ind w:firstLineChars="0" w:firstLine="0"/>
              <w:jc w:val="center"/>
              <w:rPr>
                <w:color w:val="FF0000"/>
                <w:sz w:val="21"/>
                <w:szCs w:val="24"/>
              </w:rPr>
            </w:pPr>
            <w:r w:rsidRPr="00507B62">
              <w:rPr>
                <w:color w:val="FF0000"/>
                <w:sz w:val="21"/>
                <w:szCs w:val="24"/>
              </w:rPr>
              <w:t>500</w:t>
            </w:r>
          </w:p>
        </w:tc>
        <w:tc>
          <w:tcPr>
            <w:tcW w:w="729" w:type="dxa"/>
            <w:vAlign w:val="center"/>
          </w:tcPr>
          <w:p w14:paraId="23972933" w14:textId="77777777" w:rsidR="00AB2129" w:rsidRPr="00507B62" w:rsidRDefault="00AB2129" w:rsidP="00AB2129">
            <w:pPr>
              <w:spacing w:line="288" w:lineRule="auto"/>
              <w:ind w:firstLineChars="0" w:firstLine="0"/>
              <w:jc w:val="center"/>
              <w:rPr>
                <w:sz w:val="21"/>
                <w:szCs w:val="24"/>
              </w:rPr>
            </w:pPr>
            <w:r w:rsidRPr="00507B62">
              <w:rPr>
                <w:sz w:val="21"/>
                <w:szCs w:val="24"/>
              </w:rPr>
              <w:t>250</w:t>
            </w:r>
          </w:p>
        </w:tc>
        <w:tc>
          <w:tcPr>
            <w:tcW w:w="730" w:type="dxa"/>
            <w:vAlign w:val="center"/>
          </w:tcPr>
          <w:p w14:paraId="79145A12" w14:textId="77777777" w:rsidR="00AB2129" w:rsidRPr="00507B62" w:rsidRDefault="00AB2129" w:rsidP="00AB2129">
            <w:pPr>
              <w:spacing w:line="288" w:lineRule="auto"/>
              <w:ind w:firstLineChars="0" w:firstLine="0"/>
              <w:jc w:val="center"/>
              <w:rPr>
                <w:sz w:val="21"/>
                <w:szCs w:val="24"/>
              </w:rPr>
            </w:pPr>
            <w:r w:rsidRPr="00507B62">
              <w:rPr>
                <w:sz w:val="21"/>
                <w:szCs w:val="24"/>
              </w:rPr>
              <w:t>250</w:t>
            </w:r>
          </w:p>
        </w:tc>
        <w:tc>
          <w:tcPr>
            <w:tcW w:w="729" w:type="dxa"/>
            <w:vAlign w:val="center"/>
          </w:tcPr>
          <w:p w14:paraId="1CD06EDC" w14:textId="77777777" w:rsidR="00AB2129" w:rsidRPr="00507B62" w:rsidRDefault="00AB2129" w:rsidP="00AB2129">
            <w:pPr>
              <w:spacing w:line="288" w:lineRule="auto"/>
              <w:ind w:firstLineChars="0" w:firstLine="0"/>
              <w:jc w:val="center"/>
              <w:rPr>
                <w:sz w:val="21"/>
                <w:szCs w:val="24"/>
              </w:rPr>
            </w:pPr>
            <w:r w:rsidRPr="00507B62">
              <w:rPr>
                <w:sz w:val="21"/>
                <w:szCs w:val="24"/>
              </w:rPr>
              <w:t>250</w:t>
            </w:r>
          </w:p>
        </w:tc>
        <w:tc>
          <w:tcPr>
            <w:tcW w:w="729" w:type="dxa"/>
            <w:vAlign w:val="center"/>
          </w:tcPr>
          <w:p w14:paraId="0339AD64" w14:textId="77777777" w:rsidR="00AB2129" w:rsidRPr="00507B62" w:rsidRDefault="00AB2129" w:rsidP="00AB2129">
            <w:pPr>
              <w:spacing w:line="288" w:lineRule="auto"/>
              <w:ind w:firstLineChars="0" w:firstLine="0"/>
              <w:jc w:val="center"/>
              <w:rPr>
                <w:sz w:val="21"/>
                <w:szCs w:val="24"/>
              </w:rPr>
            </w:pPr>
            <w:r w:rsidRPr="00507B62">
              <w:rPr>
                <w:sz w:val="21"/>
                <w:szCs w:val="24"/>
              </w:rPr>
              <w:t>250</w:t>
            </w:r>
          </w:p>
        </w:tc>
        <w:tc>
          <w:tcPr>
            <w:tcW w:w="729" w:type="dxa"/>
            <w:vAlign w:val="center"/>
          </w:tcPr>
          <w:p w14:paraId="56BD8309" w14:textId="77777777" w:rsidR="00AB2129" w:rsidRPr="00507B62" w:rsidRDefault="00AB2129" w:rsidP="00AB2129">
            <w:pPr>
              <w:spacing w:line="288" w:lineRule="auto"/>
              <w:ind w:firstLineChars="0" w:firstLine="0"/>
              <w:jc w:val="center"/>
              <w:rPr>
                <w:sz w:val="21"/>
                <w:szCs w:val="24"/>
              </w:rPr>
            </w:pPr>
            <w:r w:rsidRPr="00507B62">
              <w:rPr>
                <w:sz w:val="21"/>
                <w:szCs w:val="24"/>
              </w:rPr>
              <w:t>250</w:t>
            </w:r>
          </w:p>
        </w:tc>
        <w:tc>
          <w:tcPr>
            <w:tcW w:w="729" w:type="dxa"/>
            <w:vAlign w:val="center"/>
          </w:tcPr>
          <w:p w14:paraId="3F58C278" w14:textId="77777777" w:rsidR="00AB2129" w:rsidRPr="00507B62" w:rsidRDefault="00AB2129" w:rsidP="00AB2129">
            <w:pPr>
              <w:spacing w:line="288" w:lineRule="auto"/>
              <w:ind w:firstLineChars="0" w:firstLine="0"/>
              <w:jc w:val="center"/>
              <w:rPr>
                <w:sz w:val="21"/>
                <w:szCs w:val="24"/>
              </w:rPr>
            </w:pPr>
            <w:r w:rsidRPr="00507B62">
              <w:rPr>
                <w:sz w:val="21"/>
                <w:szCs w:val="24"/>
              </w:rPr>
              <w:t>250</w:t>
            </w:r>
          </w:p>
        </w:tc>
        <w:tc>
          <w:tcPr>
            <w:tcW w:w="730" w:type="dxa"/>
            <w:vAlign w:val="center"/>
          </w:tcPr>
          <w:p w14:paraId="4B294A0A" w14:textId="77777777" w:rsidR="00AB2129" w:rsidRPr="00507B62" w:rsidRDefault="00AB2129" w:rsidP="00AB2129">
            <w:pPr>
              <w:spacing w:line="288" w:lineRule="auto"/>
              <w:ind w:firstLineChars="0" w:firstLine="0"/>
              <w:jc w:val="center"/>
              <w:rPr>
                <w:sz w:val="21"/>
                <w:szCs w:val="24"/>
              </w:rPr>
            </w:pPr>
            <w:r w:rsidRPr="00507B62">
              <w:rPr>
                <w:sz w:val="21"/>
                <w:szCs w:val="24"/>
              </w:rPr>
              <w:t>250</w:t>
            </w:r>
          </w:p>
        </w:tc>
      </w:tr>
      <w:tr w:rsidR="00AB2129" w:rsidRPr="00507B62" w14:paraId="2E0A8A3F" w14:textId="77777777" w:rsidTr="00AB2129">
        <w:tc>
          <w:tcPr>
            <w:tcW w:w="1779" w:type="dxa"/>
            <w:vAlign w:val="center"/>
          </w:tcPr>
          <w:p w14:paraId="43EC15E6" w14:textId="77777777" w:rsidR="00AB2129" w:rsidRPr="00507B62" w:rsidRDefault="00AB2129" w:rsidP="00AB2129">
            <w:pPr>
              <w:spacing w:line="288" w:lineRule="auto"/>
              <w:ind w:firstLineChars="0" w:firstLine="0"/>
              <w:jc w:val="center"/>
              <w:rPr>
                <w:sz w:val="21"/>
                <w:szCs w:val="24"/>
              </w:rPr>
            </w:pPr>
            <w:r w:rsidRPr="00507B62">
              <w:rPr>
                <w:sz w:val="21"/>
                <w:szCs w:val="24"/>
              </w:rPr>
              <w:t>Ca(OH)</w:t>
            </w:r>
            <w:r w:rsidRPr="00507B62">
              <w:rPr>
                <w:sz w:val="21"/>
                <w:szCs w:val="24"/>
                <w:vertAlign w:val="subscript"/>
              </w:rPr>
              <w:t>2</w:t>
            </w:r>
            <w:r w:rsidRPr="00507B62">
              <w:rPr>
                <w:sz w:val="21"/>
                <w:szCs w:val="24"/>
              </w:rPr>
              <w:t>质量</w:t>
            </w:r>
            <w:r w:rsidRPr="00507B62">
              <w:rPr>
                <w:rFonts w:hint="eastAsia"/>
                <w:sz w:val="21"/>
                <w:szCs w:val="24"/>
              </w:rPr>
              <w:t xml:space="preserve"> </w:t>
            </w:r>
            <w:r w:rsidRPr="00507B62">
              <w:rPr>
                <w:sz w:val="21"/>
                <w:szCs w:val="24"/>
              </w:rPr>
              <w:t>(g)</w:t>
            </w:r>
          </w:p>
        </w:tc>
        <w:tc>
          <w:tcPr>
            <w:tcW w:w="729" w:type="dxa"/>
            <w:vAlign w:val="center"/>
          </w:tcPr>
          <w:p w14:paraId="5310F22B" w14:textId="77777777" w:rsidR="00AB2129" w:rsidRPr="00507B62" w:rsidRDefault="00AB2129" w:rsidP="00AB2129">
            <w:pPr>
              <w:spacing w:line="288" w:lineRule="auto"/>
              <w:ind w:firstLineChars="0" w:firstLine="0"/>
              <w:jc w:val="center"/>
              <w:rPr>
                <w:sz w:val="21"/>
                <w:szCs w:val="24"/>
              </w:rPr>
            </w:pPr>
            <w:r w:rsidRPr="00507B62">
              <w:rPr>
                <w:sz w:val="21"/>
                <w:szCs w:val="24"/>
              </w:rPr>
              <w:t>0</w:t>
            </w:r>
          </w:p>
        </w:tc>
        <w:tc>
          <w:tcPr>
            <w:tcW w:w="729" w:type="dxa"/>
            <w:vAlign w:val="center"/>
          </w:tcPr>
          <w:p w14:paraId="4C273EC0" w14:textId="77777777" w:rsidR="00AB2129" w:rsidRPr="00507B62" w:rsidRDefault="00AB2129" w:rsidP="00AB2129">
            <w:pPr>
              <w:spacing w:line="288" w:lineRule="auto"/>
              <w:ind w:firstLineChars="0" w:firstLine="0"/>
              <w:jc w:val="center"/>
              <w:rPr>
                <w:sz w:val="21"/>
                <w:szCs w:val="24"/>
              </w:rPr>
            </w:pPr>
            <w:r w:rsidRPr="00507B62">
              <w:rPr>
                <w:sz w:val="21"/>
                <w:szCs w:val="24"/>
              </w:rPr>
              <w:t>0</w:t>
            </w:r>
          </w:p>
        </w:tc>
        <w:tc>
          <w:tcPr>
            <w:tcW w:w="729" w:type="dxa"/>
            <w:vAlign w:val="center"/>
          </w:tcPr>
          <w:p w14:paraId="189F3181" w14:textId="77777777" w:rsidR="00AB2129" w:rsidRPr="00507B62" w:rsidRDefault="00AB2129" w:rsidP="00AB2129">
            <w:pPr>
              <w:spacing w:line="288" w:lineRule="auto"/>
              <w:ind w:firstLineChars="0" w:firstLine="0"/>
              <w:jc w:val="center"/>
              <w:rPr>
                <w:sz w:val="21"/>
                <w:szCs w:val="24"/>
              </w:rPr>
            </w:pPr>
            <w:r w:rsidRPr="00507B62">
              <w:rPr>
                <w:sz w:val="21"/>
                <w:szCs w:val="24"/>
              </w:rPr>
              <w:t>0</w:t>
            </w:r>
          </w:p>
        </w:tc>
        <w:tc>
          <w:tcPr>
            <w:tcW w:w="729" w:type="dxa"/>
            <w:vAlign w:val="center"/>
          </w:tcPr>
          <w:p w14:paraId="2E3AEEF7" w14:textId="77777777" w:rsidR="00AB2129" w:rsidRPr="00507B62" w:rsidRDefault="00AB2129" w:rsidP="00AB2129">
            <w:pPr>
              <w:spacing w:line="288" w:lineRule="auto"/>
              <w:ind w:firstLineChars="0" w:firstLine="0"/>
              <w:jc w:val="center"/>
              <w:rPr>
                <w:sz w:val="21"/>
                <w:szCs w:val="24"/>
              </w:rPr>
            </w:pPr>
            <w:r w:rsidRPr="00507B62">
              <w:rPr>
                <w:sz w:val="21"/>
                <w:szCs w:val="24"/>
              </w:rPr>
              <w:t>0</w:t>
            </w:r>
          </w:p>
        </w:tc>
        <w:tc>
          <w:tcPr>
            <w:tcW w:w="730" w:type="dxa"/>
            <w:vAlign w:val="center"/>
          </w:tcPr>
          <w:p w14:paraId="25EE500D" w14:textId="77777777" w:rsidR="00AB2129" w:rsidRPr="00507B62" w:rsidRDefault="00AB2129" w:rsidP="00AB2129">
            <w:pPr>
              <w:spacing w:line="288" w:lineRule="auto"/>
              <w:ind w:firstLineChars="0" w:firstLine="0"/>
              <w:jc w:val="center"/>
              <w:rPr>
                <w:sz w:val="21"/>
                <w:szCs w:val="24"/>
              </w:rPr>
            </w:pPr>
            <w:r w:rsidRPr="00507B62">
              <w:rPr>
                <w:sz w:val="21"/>
                <w:szCs w:val="24"/>
              </w:rPr>
              <w:t>0.125</w:t>
            </w:r>
          </w:p>
        </w:tc>
        <w:tc>
          <w:tcPr>
            <w:tcW w:w="729" w:type="dxa"/>
            <w:vAlign w:val="center"/>
          </w:tcPr>
          <w:p w14:paraId="4281BFCA" w14:textId="77777777" w:rsidR="00AB2129" w:rsidRPr="00507B62" w:rsidRDefault="00AB2129" w:rsidP="00AB2129">
            <w:pPr>
              <w:spacing w:line="288" w:lineRule="auto"/>
              <w:ind w:firstLineChars="0" w:firstLine="0"/>
              <w:jc w:val="center"/>
              <w:rPr>
                <w:sz w:val="21"/>
                <w:szCs w:val="24"/>
              </w:rPr>
            </w:pPr>
            <w:r w:rsidRPr="00507B62">
              <w:rPr>
                <w:sz w:val="21"/>
                <w:szCs w:val="24"/>
              </w:rPr>
              <w:t>0.250</w:t>
            </w:r>
          </w:p>
        </w:tc>
        <w:tc>
          <w:tcPr>
            <w:tcW w:w="729" w:type="dxa"/>
            <w:vAlign w:val="center"/>
          </w:tcPr>
          <w:p w14:paraId="06A783A6" w14:textId="77777777" w:rsidR="00AB2129" w:rsidRPr="00507B62" w:rsidRDefault="00AB2129" w:rsidP="00AB2129">
            <w:pPr>
              <w:spacing w:line="288" w:lineRule="auto"/>
              <w:ind w:firstLineChars="0" w:firstLine="0"/>
              <w:jc w:val="center"/>
              <w:rPr>
                <w:sz w:val="21"/>
                <w:szCs w:val="24"/>
              </w:rPr>
            </w:pPr>
            <w:r w:rsidRPr="00507B62">
              <w:rPr>
                <w:sz w:val="21"/>
                <w:szCs w:val="24"/>
              </w:rPr>
              <w:t>0.500</w:t>
            </w:r>
          </w:p>
        </w:tc>
        <w:tc>
          <w:tcPr>
            <w:tcW w:w="729" w:type="dxa"/>
            <w:vAlign w:val="center"/>
          </w:tcPr>
          <w:p w14:paraId="637233EB" w14:textId="77777777" w:rsidR="00AB2129" w:rsidRPr="00507B62" w:rsidRDefault="00AB2129" w:rsidP="00AB2129">
            <w:pPr>
              <w:spacing w:line="288" w:lineRule="auto"/>
              <w:ind w:firstLineChars="0" w:firstLine="0"/>
              <w:jc w:val="center"/>
              <w:rPr>
                <w:sz w:val="21"/>
                <w:szCs w:val="24"/>
              </w:rPr>
            </w:pPr>
            <w:r w:rsidRPr="00507B62">
              <w:rPr>
                <w:sz w:val="21"/>
                <w:szCs w:val="24"/>
              </w:rPr>
              <w:t>0.750</w:t>
            </w:r>
          </w:p>
        </w:tc>
        <w:tc>
          <w:tcPr>
            <w:tcW w:w="729" w:type="dxa"/>
            <w:vAlign w:val="center"/>
          </w:tcPr>
          <w:p w14:paraId="2F3EBC8D" w14:textId="77777777" w:rsidR="00AB2129" w:rsidRPr="00507B62" w:rsidRDefault="00AB2129" w:rsidP="00AB2129">
            <w:pPr>
              <w:spacing w:line="288" w:lineRule="auto"/>
              <w:ind w:firstLineChars="0" w:firstLine="0"/>
              <w:jc w:val="center"/>
              <w:rPr>
                <w:sz w:val="21"/>
                <w:szCs w:val="24"/>
              </w:rPr>
            </w:pPr>
            <w:r w:rsidRPr="00507B62">
              <w:rPr>
                <w:sz w:val="21"/>
                <w:szCs w:val="24"/>
              </w:rPr>
              <w:t>1.000</w:t>
            </w:r>
          </w:p>
        </w:tc>
        <w:tc>
          <w:tcPr>
            <w:tcW w:w="730" w:type="dxa"/>
            <w:vAlign w:val="center"/>
          </w:tcPr>
          <w:p w14:paraId="14D44292" w14:textId="77777777" w:rsidR="00AB2129" w:rsidRPr="00507B62" w:rsidRDefault="00AB2129" w:rsidP="00AB2129">
            <w:pPr>
              <w:spacing w:line="288" w:lineRule="auto"/>
              <w:ind w:firstLineChars="0" w:firstLine="0"/>
              <w:jc w:val="center"/>
              <w:rPr>
                <w:sz w:val="21"/>
                <w:szCs w:val="24"/>
              </w:rPr>
            </w:pPr>
            <w:r w:rsidRPr="00507B62">
              <w:rPr>
                <w:sz w:val="21"/>
                <w:szCs w:val="24"/>
              </w:rPr>
              <w:t>1.500</w:t>
            </w:r>
          </w:p>
        </w:tc>
      </w:tr>
    </w:tbl>
    <w:p w14:paraId="528420E8" w14:textId="11F4504A" w:rsidR="00AB2129" w:rsidRPr="002653E3" w:rsidRDefault="00DA13AE" w:rsidP="00DA13AE">
      <w:pPr>
        <w:pStyle w:val="3"/>
        <w:spacing w:before="156" w:after="156"/>
      </w:pPr>
      <w:bookmarkStart w:id="28" w:name="_Toc75188761"/>
      <w:r>
        <w:rPr>
          <w:rFonts w:hint="eastAsia"/>
        </w:rPr>
        <w:t>2</w:t>
      </w:r>
      <w:r>
        <w:t xml:space="preserve">.5.2 </w:t>
      </w:r>
      <w:r>
        <w:rPr>
          <w:rFonts w:hint="eastAsia"/>
        </w:rPr>
        <w:t>实验流程</w:t>
      </w:r>
      <w:bookmarkEnd w:id="28"/>
    </w:p>
    <w:p w14:paraId="068474F0" w14:textId="47A733A7" w:rsidR="009C458D" w:rsidRDefault="00D85C80" w:rsidP="00633161">
      <w:pPr>
        <w:ind w:firstLine="480"/>
      </w:pPr>
      <w:r>
        <w:rPr>
          <w:rFonts w:hint="eastAsia"/>
        </w:rPr>
        <w:t>试验流程可以概括为</w:t>
      </w:r>
      <w:r w:rsidR="00820D08">
        <w:rPr>
          <w:rFonts w:hint="eastAsia"/>
        </w:rPr>
        <w:t>样品的准备</w:t>
      </w:r>
      <w:r w:rsidR="009C458D">
        <w:rPr>
          <w:rFonts w:hint="eastAsia"/>
        </w:rPr>
        <w:t>、溶蚀和液相钙、固相钙测定四个过程。</w:t>
      </w:r>
    </w:p>
    <w:p w14:paraId="290F1D4B" w14:textId="4831F20F" w:rsidR="009C458D" w:rsidRDefault="009C458D" w:rsidP="009C458D">
      <w:pPr>
        <w:pStyle w:val="a7"/>
        <w:numPr>
          <w:ilvl w:val="0"/>
          <w:numId w:val="7"/>
        </w:numPr>
        <w:ind w:firstLineChars="0"/>
      </w:pPr>
      <w:r>
        <w:rPr>
          <w:rFonts w:hint="eastAsia"/>
        </w:rPr>
        <w:t>样品的</w:t>
      </w:r>
      <w:r w:rsidR="00820D08">
        <w:rPr>
          <w:rFonts w:hint="eastAsia"/>
        </w:rPr>
        <w:t>准备</w:t>
      </w:r>
    </w:p>
    <w:p w14:paraId="46229FA9" w14:textId="75752DF6" w:rsidR="009C458D" w:rsidRDefault="009C458D" w:rsidP="009C458D">
      <w:pPr>
        <w:ind w:firstLine="480"/>
      </w:pPr>
      <w:r>
        <w:rPr>
          <w:rFonts w:hint="eastAsia"/>
        </w:rPr>
        <w:t>对于</w:t>
      </w:r>
      <w:r>
        <w:rPr>
          <w:rFonts w:hint="eastAsia"/>
        </w:rPr>
        <w:t>C-S-H</w:t>
      </w:r>
      <w:r>
        <w:rPr>
          <w:rFonts w:hint="eastAsia"/>
        </w:rPr>
        <w:t>凝胶的固液平衡曲线，直接称取相应质量制备完成后储存的已过</w:t>
      </w:r>
      <w:r>
        <w:rPr>
          <w:rFonts w:hint="eastAsia"/>
        </w:rPr>
        <w:t>2</w:t>
      </w:r>
      <w:r>
        <w:t>00</w:t>
      </w:r>
      <w:r>
        <w:rPr>
          <w:rFonts w:hint="eastAsia"/>
        </w:rPr>
        <w:t>目筛的</w:t>
      </w:r>
      <w:r>
        <w:rPr>
          <w:rFonts w:hint="eastAsia"/>
        </w:rPr>
        <w:t>C-S-H</w:t>
      </w:r>
      <w:r>
        <w:rPr>
          <w:rFonts w:hint="eastAsia"/>
        </w:rPr>
        <w:t>凝胶粉末即可。对于水泥净浆试件，取已养护</w:t>
      </w:r>
      <w:r>
        <w:rPr>
          <w:rFonts w:hint="eastAsia"/>
        </w:rPr>
        <w:t>3</w:t>
      </w:r>
      <w:r>
        <w:rPr>
          <w:rFonts w:hint="eastAsia"/>
        </w:rPr>
        <w:t>个月以上的样品，置于</w:t>
      </w:r>
      <w:r>
        <w:rPr>
          <w:rFonts w:hint="eastAsia"/>
        </w:rPr>
        <w:t>6</w:t>
      </w:r>
      <w:r>
        <w:t>0</w:t>
      </w:r>
      <w:r>
        <w:rPr>
          <w:rFonts w:hint="eastAsia"/>
        </w:rPr>
        <w:t>℃烘干箱内烘干至恒重备用，然后再实验之前敲碎取中间未碳化的部分，使用粉碎机磨碎并过</w:t>
      </w:r>
      <w:r>
        <w:rPr>
          <w:rFonts w:hint="eastAsia"/>
        </w:rPr>
        <w:t>2</w:t>
      </w:r>
      <w:r>
        <w:t>00</w:t>
      </w:r>
      <w:r>
        <w:rPr>
          <w:rFonts w:hint="eastAsia"/>
        </w:rPr>
        <w:t>目筛。</w:t>
      </w:r>
    </w:p>
    <w:p w14:paraId="57611AD7" w14:textId="2B71317A" w:rsidR="009C458D" w:rsidRDefault="009C458D" w:rsidP="009C458D">
      <w:pPr>
        <w:pStyle w:val="a7"/>
        <w:numPr>
          <w:ilvl w:val="0"/>
          <w:numId w:val="7"/>
        </w:numPr>
        <w:ind w:firstLineChars="0"/>
      </w:pPr>
      <w:r>
        <w:rPr>
          <w:rFonts w:hint="eastAsia"/>
        </w:rPr>
        <w:t>溶蚀</w:t>
      </w:r>
    </w:p>
    <w:p w14:paraId="415D7EEE" w14:textId="4091C577" w:rsidR="009C458D" w:rsidRDefault="009C458D" w:rsidP="009C458D">
      <w:pPr>
        <w:ind w:firstLine="480"/>
      </w:pPr>
      <w:r>
        <w:rPr>
          <w:rFonts w:hint="eastAsia"/>
        </w:rPr>
        <w:t>首先按照</w:t>
      </w:r>
      <w:r>
        <w:fldChar w:fldCharType="begin"/>
      </w:r>
      <w:r>
        <w:instrText xml:space="preserve"> REF _Ref75093268 \h </w:instrText>
      </w:r>
      <w:r>
        <w:fldChar w:fldCharType="separate"/>
      </w:r>
      <w:r w:rsidR="0080092E">
        <w:rPr>
          <w:rFonts w:hint="eastAsia"/>
        </w:rPr>
        <w:t>表</w:t>
      </w:r>
      <w:r w:rsidR="0080092E">
        <w:rPr>
          <w:rFonts w:hint="eastAsia"/>
        </w:rPr>
        <w:t xml:space="preserve"> </w:t>
      </w:r>
      <w:r w:rsidR="0080092E">
        <w:rPr>
          <w:noProof/>
        </w:rPr>
        <w:t>2</w:t>
      </w:r>
      <w:r w:rsidR="0080092E">
        <w:noBreakHyphen/>
      </w:r>
      <w:r w:rsidR="0080092E">
        <w:rPr>
          <w:noProof/>
        </w:rPr>
        <w:t>7</w:t>
      </w:r>
      <w:r>
        <w:fldChar w:fldCharType="end"/>
      </w:r>
      <w:r>
        <w:rPr>
          <w:rFonts w:hint="eastAsia"/>
        </w:rPr>
        <w:t>和</w:t>
      </w:r>
      <w:r>
        <w:fldChar w:fldCharType="begin"/>
      </w:r>
      <w:r>
        <w:instrText xml:space="preserve"> REF _Ref75094495 \h </w:instrText>
      </w:r>
      <w:r>
        <w:fldChar w:fldCharType="separate"/>
      </w:r>
      <w:r w:rsidR="0080092E">
        <w:rPr>
          <w:rFonts w:hint="eastAsia"/>
        </w:rPr>
        <w:t>表</w:t>
      </w:r>
      <w:r w:rsidR="0080092E">
        <w:rPr>
          <w:rFonts w:hint="eastAsia"/>
        </w:rPr>
        <w:t xml:space="preserve"> </w:t>
      </w:r>
      <w:r w:rsidR="0080092E">
        <w:rPr>
          <w:noProof/>
        </w:rPr>
        <w:t>2</w:t>
      </w:r>
      <w:r w:rsidR="0080092E">
        <w:noBreakHyphen/>
      </w:r>
      <w:r w:rsidR="0080092E">
        <w:rPr>
          <w:noProof/>
        </w:rPr>
        <w:t>8</w:t>
      </w:r>
      <w:r>
        <w:fldChar w:fldCharType="end"/>
      </w:r>
      <w:r>
        <w:rPr>
          <w:rFonts w:hint="eastAsia"/>
        </w:rPr>
        <w:t>给出的物质比例配置溶蚀体系，在溶蚀装置中溶蚀七天达到平衡之后进行固液分离</w:t>
      </w:r>
      <w:r w:rsidR="00667B59">
        <w:rPr>
          <w:rFonts w:hint="eastAsia"/>
        </w:rPr>
        <w:t>。</w:t>
      </w:r>
    </w:p>
    <w:p w14:paraId="3ADB4C79" w14:textId="32FE1E4F" w:rsidR="009C458D" w:rsidRDefault="009C458D" w:rsidP="009C458D">
      <w:pPr>
        <w:ind w:firstLine="480"/>
      </w:pPr>
      <w:r>
        <w:rPr>
          <w:rFonts w:hint="eastAsia"/>
        </w:rPr>
        <w:t>在溶蚀的过程中</w:t>
      </w:r>
      <w:r w:rsidR="00667B59">
        <w:rPr>
          <w:rFonts w:hint="eastAsia"/>
        </w:rPr>
        <w:t>也</w:t>
      </w:r>
      <w:r>
        <w:rPr>
          <w:rFonts w:hint="eastAsia"/>
        </w:rPr>
        <w:t>需要避免碳化的影响，如果长时间与空气中的二氧化碳接触，溶液中的</w:t>
      </w:r>
      <w:r>
        <w:rPr>
          <w:rFonts w:hint="eastAsia"/>
        </w:rPr>
        <w:t>Ca</w:t>
      </w:r>
      <w:r>
        <w:t>(OH)</w:t>
      </w:r>
      <w:r>
        <w:rPr>
          <w:vertAlign w:val="subscript"/>
        </w:rPr>
        <w:t>2</w:t>
      </w:r>
      <w:r>
        <w:rPr>
          <w:rFonts w:hint="eastAsia"/>
        </w:rPr>
        <w:t>会转化为溶解度更小的</w:t>
      </w:r>
      <w:r>
        <w:rPr>
          <w:rFonts w:hint="eastAsia"/>
        </w:rPr>
        <w:t>Ca</w:t>
      </w:r>
      <w:r>
        <w:t>CO</w:t>
      </w:r>
      <w:r>
        <w:rPr>
          <w:vertAlign w:val="subscript"/>
        </w:rPr>
        <w:t>3</w:t>
      </w:r>
      <w:r>
        <w:rPr>
          <w:rFonts w:hint="eastAsia"/>
        </w:rPr>
        <w:t>沉淀，这会导致测定的固相钙离子浓度偏高。因此，整个溶蚀体系被置于锥形瓶中，</w:t>
      </w:r>
      <w:r w:rsidR="00667B59">
        <w:rPr>
          <w:rFonts w:hint="eastAsia"/>
        </w:rPr>
        <w:t>在实验之前通入一定量的氮气，</w:t>
      </w:r>
      <w:r>
        <w:rPr>
          <w:rFonts w:hint="eastAsia"/>
        </w:rPr>
        <w:t>并塞紧橡胶塞，以减少碳化的影响。</w:t>
      </w:r>
      <w:r w:rsidR="00820D08">
        <w:rPr>
          <w:rFonts w:hint="eastAsia"/>
        </w:rPr>
        <w:t>使用磁力搅拌器不断搅拌，提高反应速率，且使得最终过滤所得的沉淀具有良好的均匀性。</w:t>
      </w:r>
      <w:r>
        <w:rPr>
          <w:rFonts w:hint="eastAsia"/>
        </w:rPr>
        <w:t>溶蚀装置如</w:t>
      </w:r>
      <w:r>
        <w:fldChar w:fldCharType="begin"/>
      </w:r>
      <w:r>
        <w:instrText xml:space="preserve"> </w:instrText>
      </w:r>
      <w:r>
        <w:rPr>
          <w:rFonts w:hint="eastAsia"/>
        </w:rPr>
        <w:instrText>REF _Ref75107530 \h</w:instrText>
      </w:r>
      <w:r>
        <w:instrText xml:space="preserve"> </w:instrText>
      </w:r>
      <w:r>
        <w:fldChar w:fldCharType="separate"/>
      </w:r>
      <w:r w:rsidR="0080092E">
        <w:rPr>
          <w:rFonts w:hint="eastAsia"/>
        </w:rPr>
        <w:t>图</w:t>
      </w:r>
      <w:r w:rsidR="0080092E">
        <w:rPr>
          <w:rFonts w:hint="eastAsia"/>
        </w:rPr>
        <w:t xml:space="preserve"> </w:t>
      </w:r>
      <w:r w:rsidR="0080092E">
        <w:rPr>
          <w:noProof/>
        </w:rPr>
        <w:t>2</w:t>
      </w:r>
      <w:r w:rsidR="0080092E">
        <w:noBreakHyphen/>
      </w:r>
      <w:r w:rsidR="0080092E">
        <w:rPr>
          <w:noProof/>
        </w:rPr>
        <w:t>2</w:t>
      </w:r>
      <w:r>
        <w:fldChar w:fldCharType="end"/>
      </w:r>
      <w:r>
        <w:rPr>
          <w:rFonts w:hint="eastAsia"/>
        </w:rPr>
        <w:t>a</w:t>
      </w:r>
      <w:r>
        <w:rPr>
          <w:rFonts w:hint="eastAsia"/>
        </w:rPr>
        <w:t>所示。</w:t>
      </w:r>
    </w:p>
    <w:tbl>
      <w:tblPr>
        <w:tblStyle w:val="11"/>
        <w:tblW w:w="0" w:type="auto"/>
        <w:tblBorders>
          <w:top w:val="none" w:sz="0" w:space="0" w:color="auto"/>
          <w:bottom w:val="none" w:sz="0" w:space="0" w:color="auto"/>
        </w:tblBorders>
        <w:tblLook w:val="04A0" w:firstRow="1" w:lastRow="0" w:firstColumn="1" w:lastColumn="0" w:noHBand="0" w:noVBand="1"/>
      </w:tblPr>
      <w:tblGrid>
        <w:gridCol w:w="4647"/>
        <w:gridCol w:w="3659"/>
      </w:tblGrid>
      <w:tr w:rsidR="009C458D" w14:paraId="079DECFD" w14:textId="77777777" w:rsidTr="00FA574B">
        <w:trPr>
          <w:cnfStyle w:val="100000000000" w:firstRow="1" w:lastRow="0" w:firstColumn="0" w:lastColumn="0" w:oddVBand="0" w:evenVBand="0" w:oddHBand="0" w:evenHBand="0" w:firstRowFirstColumn="0" w:firstRowLastColumn="0" w:lastRowFirstColumn="0" w:lastRowLastColumn="0"/>
        </w:trPr>
        <w:tc>
          <w:tcPr>
            <w:tcW w:w="4153" w:type="dxa"/>
            <w:tcBorders>
              <w:top w:val="none" w:sz="0" w:space="0" w:color="auto"/>
              <w:left w:val="none" w:sz="0" w:space="0" w:color="auto"/>
              <w:bottom w:val="none" w:sz="0" w:space="0" w:color="auto"/>
              <w:right w:val="none" w:sz="0" w:space="0" w:color="auto"/>
            </w:tcBorders>
          </w:tcPr>
          <w:p w14:paraId="0A1199E6" w14:textId="77777777" w:rsidR="009C458D" w:rsidRDefault="009C458D" w:rsidP="00FA574B">
            <w:pPr>
              <w:pStyle w:val="af1"/>
              <w:ind w:firstLine="480"/>
            </w:pPr>
            <w:r w:rsidRPr="00D85C80">
              <w:rPr>
                <w:noProof/>
              </w:rPr>
              <w:lastRenderedPageBreak/>
              <w:drawing>
                <wp:inline distT="0" distB="0" distL="0" distR="0" wp14:anchorId="62F07F0F" wp14:editId="3F475DEE">
                  <wp:extent cx="2520000" cy="2520000"/>
                  <wp:effectExtent l="0" t="0" r="0" b="0"/>
                  <wp:docPr id="1" name="图片 1" descr="E:\public\图片\溶蚀装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ublic\图片\溶蚀装置.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c>
          <w:tcPr>
            <w:tcW w:w="4153" w:type="dxa"/>
            <w:tcBorders>
              <w:top w:val="none" w:sz="0" w:space="0" w:color="auto"/>
              <w:left w:val="none" w:sz="0" w:space="0" w:color="auto"/>
              <w:bottom w:val="none" w:sz="0" w:space="0" w:color="auto"/>
              <w:right w:val="none" w:sz="0" w:space="0" w:color="auto"/>
            </w:tcBorders>
          </w:tcPr>
          <w:p w14:paraId="6049BB29" w14:textId="77777777" w:rsidR="009C458D" w:rsidRDefault="009C458D" w:rsidP="00FA574B">
            <w:pPr>
              <w:pStyle w:val="af1"/>
              <w:ind w:firstLine="480"/>
            </w:pPr>
            <w:r w:rsidRPr="00FB268D">
              <w:rPr>
                <w:noProof/>
              </w:rPr>
              <w:drawing>
                <wp:inline distT="0" distB="0" distL="0" distR="0" wp14:anchorId="2FEB5A7D" wp14:editId="72FB3DE1">
                  <wp:extent cx="1890000" cy="2520000"/>
                  <wp:effectExtent l="0" t="0" r="0" b="0"/>
                  <wp:docPr id="2" name="图片 2" descr="E:\public\图片\微信图片_20210527124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ublic\图片\微信图片_2021052712410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0000" cy="2520000"/>
                          </a:xfrm>
                          <a:prstGeom prst="rect">
                            <a:avLst/>
                          </a:prstGeom>
                          <a:noFill/>
                          <a:ln>
                            <a:noFill/>
                          </a:ln>
                        </pic:spPr>
                      </pic:pic>
                    </a:graphicData>
                  </a:graphic>
                </wp:inline>
              </w:drawing>
            </w:r>
          </w:p>
        </w:tc>
      </w:tr>
      <w:tr w:rsidR="009C458D" w14:paraId="7EF69E3E" w14:textId="77777777" w:rsidTr="00FA574B">
        <w:tc>
          <w:tcPr>
            <w:tcW w:w="4153" w:type="dxa"/>
          </w:tcPr>
          <w:p w14:paraId="50995843" w14:textId="77777777" w:rsidR="009C458D" w:rsidRPr="00FB268D" w:rsidRDefault="009C458D" w:rsidP="00FA574B">
            <w:pPr>
              <w:pStyle w:val="af1"/>
              <w:numPr>
                <w:ilvl w:val="0"/>
                <w:numId w:val="6"/>
              </w:numPr>
            </w:pPr>
            <w:r>
              <w:rPr>
                <w:rFonts w:hint="eastAsia"/>
              </w:rPr>
              <w:t>溶蚀装置</w:t>
            </w:r>
          </w:p>
        </w:tc>
        <w:tc>
          <w:tcPr>
            <w:tcW w:w="4153" w:type="dxa"/>
          </w:tcPr>
          <w:p w14:paraId="25DBDE94" w14:textId="77777777" w:rsidR="009C458D" w:rsidRPr="00FB268D" w:rsidRDefault="009C458D" w:rsidP="00FA574B">
            <w:pPr>
              <w:pStyle w:val="af1"/>
              <w:numPr>
                <w:ilvl w:val="0"/>
                <w:numId w:val="6"/>
              </w:numPr>
            </w:pPr>
            <w:r>
              <w:rPr>
                <w:rFonts w:hint="eastAsia"/>
              </w:rPr>
              <w:t>固液分离装置</w:t>
            </w:r>
          </w:p>
        </w:tc>
      </w:tr>
    </w:tbl>
    <w:p w14:paraId="56219F7E" w14:textId="64F2F6AD" w:rsidR="009C458D" w:rsidRDefault="009C458D" w:rsidP="009C458D">
      <w:pPr>
        <w:pStyle w:val="a9"/>
        <w:ind w:firstLine="480"/>
      </w:pPr>
      <w:bookmarkStart w:id="29" w:name="_Ref75107530"/>
      <w:r>
        <w:rPr>
          <w:rFonts w:hint="eastAsia"/>
        </w:rPr>
        <w:t>图</w:t>
      </w:r>
      <w:r>
        <w:rPr>
          <w:rFonts w:hint="eastAsia"/>
        </w:rPr>
        <w:t xml:space="preserve"> </w:t>
      </w:r>
      <w:r w:rsidR="00002F8D">
        <w:fldChar w:fldCharType="begin"/>
      </w:r>
      <w:r w:rsidR="00002F8D">
        <w:instrText xml:space="preserve"> </w:instrText>
      </w:r>
      <w:r w:rsidR="00002F8D">
        <w:rPr>
          <w:rFonts w:hint="eastAsia"/>
        </w:rPr>
        <w:instrText>STYLEREF 1 \s</w:instrText>
      </w:r>
      <w:r w:rsidR="00002F8D">
        <w:instrText xml:space="preserve"> </w:instrText>
      </w:r>
      <w:r w:rsidR="00002F8D">
        <w:fldChar w:fldCharType="separate"/>
      </w:r>
      <w:r w:rsidR="00002F8D">
        <w:rPr>
          <w:noProof/>
        </w:rPr>
        <w:t>2</w:t>
      </w:r>
      <w:r w:rsidR="00002F8D">
        <w:fldChar w:fldCharType="end"/>
      </w:r>
      <w:r w:rsidR="00002F8D">
        <w:noBreakHyphen/>
      </w:r>
      <w:r w:rsidR="00002F8D">
        <w:fldChar w:fldCharType="begin"/>
      </w:r>
      <w:r w:rsidR="00002F8D">
        <w:instrText xml:space="preserve"> </w:instrText>
      </w:r>
      <w:r w:rsidR="00002F8D">
        <w:rPr>
          <w:rFonts w:hint="eastAsia"/>
        </w:rPr>
        <w:instrText xml:space="preserve">SEQ </w:instrText>
      </w:r>
      <w:r w:rsidR="00002F8D">
        <w:rPr>
          <w:rFonts w:hint="eastAsia"/>
        </w:rPr>
        <w:instrText>图</w:instrText>
      </w:r>
      <w:r w:rsidR="00002F8D">
        <w:rPr>
          <w:rFonts w:hint="eastAsia"/>
        </w:rPr>
        <w:instrText xml:space="preserve"> \* ARABIC \s 1</w:instrText>
      </w:r>
      <w:r w:rsidR="00002F8D">
        <w:instrText xml:space="preserve"> </w:instrText>
      </w:r>
      <w:r w:rsidR="00002F8D">
        <w:fldChar w:fldCharType="separate"/>
      </w:r>
      <w:r w:rsidR="00002F8D">
        <w:rPr>
          <w:noProof/>
        </w:rPr>
        <w:t>2</w:t>
      </w:r>
      <w:r w:rsidR="00002F8D">
        <w:fldChar w:fldCharType="end"/>
      </w:r>
      <w:bookmarkEnd w:id="29"/>
      <w:r>
        <w:t xml:space="preserve"> </w:t>
      </w:r>
      <w:r>
        <w:rPr>
          <w:rFonts w:hint="eastAsia"/>
        </w:rPr>
        <w:t>实验装置</w:t>
      </w:r>
    </w:p>
    <w:p w14:paraId="3083D995" w14:textId="7767B81A" w:rsidR="009C458D" w:rsidRPr="00667B59" w:rsidRDefault="00667B59" w:rsidP="00667B59">
      <w:pPr>
        <w:ind w:firstLine="480"/>
      </w:pPr>
      <w:r>
        <w:rPr>
          <w:rFonts w:hint="eastAsia"/>
        </w:rPr>
        <w:t>使用</w:t>
      </w:r>
      <w:r>
        <w:fldChar w:fldCharType="begin"/>
      </w:r>
      <w:r>
        <w:instrText xml:space="preserve"> </w:instrText>
      </w:r>
      <w:r>
        <w:rPr>
          <w:rFonts w:hint="eastAsia"/>
        </w:rPr>
        <w:instrText>REF _Ref75107530 \h</w:instrText>
      </w:r>
      <w:r>
        <w:instrText xml:space="preserve"> </w:instrText>
      </w:r>
      <w:r>
        <w:fldChar w:fldCharType="separate"/>
      </w:r>
      <w:r w:rsidR="0080092E">
        <w:rPr>
          <w:rFonts w:hint="eastAsia"/>
        </w:rPr>
        <w:t>图</w:t>
      </w:r>
      <w:r w:rsidR="0080092E">
        <w:rPr>
          <w:rFonts w:hint="eastAsia"/>
        </w:rPr>
        <w:t xml:space="preserve"> </w:t>
      </w:r>
      <w:r w:rsidR="0080092E">
        <w:rPr>
          <w:noProof/>
        </w:rPr>
        <w:t>2</w:t>
      </w:r>
      <w:r w:rsidR="0080092E">
        <w:noBreakHyphen/>
      </w:r>
      <w:r w:rsidR="0080092E">
        <w:rPr>
          <w:noProof/>
        </w:rPr>
        <w:t>2</w:t>
      </w:r>
      <w:r>
        <w:fldChar w:fldCharType="end"/>
      </w:r>
      <w:r>
        <w:rPr>
          <w:rFonts w:hint="eastAsia"/>
        </w:rPr>
        <w:t>b</w:t>
      </w:r>
      <w:r>
        <w:rPr>
          <w:rFonts w:hint="eastAsia"/>
        </w:rPr>
        <w:t>的真空抽滤装置进行固液分离，微孔滤膜的孔径为</w:t>
      </w:r>
      <w:r>
        <w:t xml:space="preserve">0.45 </w:t>
      </w:r>
      <w:r w:rsidRPr="00FB268D">
        <w:rPr>
          <w:rFonts w:cs="Times New Roman"/>
        </w:rPr>
        <w:t>μ</w:t>
      </w:r>
      <w:r>
        <w:rPr>
          <w:rFonts w:cs="Times New Roman" w:hint="eastAsia"/>
        </w:rPr>
        <w:t>m</w:t>
      </w:r>
      <w:r>
        <w:rPr>
          <w:rFonts w:cs="Times New Roman" w:hint="eastAsia"/>
        </w:rPr>
        <w:t>。</w:t>
      </w:r>
      <w:r w:rsidRPr="00667B59">
        <w:rPr>
          <w:rFonts w:hint="eastAsia"/>
        </w:rPr>
        <w:t>过滤之后的澄清溶液进行</w:t>
      </w:r>
      <w:r w:rsidRPr="00667B59">
        <w:rPr>
          <w:rFonts w:hint="eastAsia"/>
        </w:rPr>
        <w:t>EDTA</w:t>
      </w:r>
      <w:r w:rsidRPr="00667B59">
        <w:rPr>
          <w:rFonts w:hint="eastAsia"/>
        </w:rPr>
        <w:t>滴定，测定溶液中的钙离子浓度，记为</w:t>
      </w:r>
      <w:r w:rsidRPr="006533F0">
        <w:rPr>
          <w:position w:val="-14"/>
        </w:rPr>
        <w:object w:dxaOrig="520" w:dyaOrig="380" w14:anchorId="245F939E">
          <v:shape id="_x0000_i1026" type="#_x0000_t75" style="width:25.25pt;height:18.25pt" o:ole="">
            <v:imagedata r:id="rId14" o:title=""/>
          </v:shape>
          <o:OLEObject Type="Embed" ProgID="Equation.DSMT4" ShapeID="_x0000_i1026" DrawAspect="Content" ObjectID="_1685913662" r:id="rId15"/>
        </w:object>
      </w:r>
      <w:r w:rsidRPr="00667B59">
        <w:rPr>
          <w:rFonts w:hint="eastAsia"/>
        </w:rPr>
        <w:t>，过滤后的沉淀干燥后密封保存，准备进行</w:t>
      </w:r>
      <w:r w:rsidRPr="00667B59">
        <w:rPr>
          <w:rFonts w:hint="eastAsia"/>
        </w:rPr>
        <w:t>XRF</w:t>
      </w:r>
      <w:r w:rsidRPr="00667B59">
        <w:rPr>
          <w:rFonts w:hint="eastAsia"/>
        </w:rPr>
        <w:t>测试元素组成。</w:t>
      </w:r>
    </w:p>
    <w:p w14:paraId="2B68A8A1" w14:textId="505924CA" w:rsidR="009C458D" w:rsidRDefault="009C458D" w:rsidP="009C458D">
      <w:pPr>
        <w:pStyle w:val="a7"/>
        <w:numPr>
          <w:ilvl w:val="0"/>
          <w:numId w:val="7"/>
        </w:numPr>
        <w:ind w:firstLineChars="0"/>
      </w:pPr>
      <w:r>
        <w:rPr>
          <w:rFonts w:hint="eastAsia"/>
        </w:rPr>
        <w:t>液相钙测定</w:t>
      </w:r>
    </w:p>
    <w:p w14:paraId="06E53EB1" w14:textId="4E107350" w:rsidR="00667B59" w:rsidRDefault="00667B59" w:rsidP="00667B59">
      <w:pPr>
        <w:ind w:firstLine="480"/>
      </w:pPr>
      <w:r>
        <w:rPr>
          <w:rFonts w:hint="eastAsia"/>
        </w:rPr>
        <w:t>测定液相钙离子浓度的方法为</w:t>
      </w:r>
      <w:r>
        <w:rPr>
          <w:rFonts w:hint="eastAsia"/>
        </w:rPr>
        <w:t>EDTA</w:t>
      </w:r>
      <w:r>
        <w:rPr>
          <w:rFonts w:hint="eastAsia"/>
        </w:rPr>
        <w:t>滴定，因为去离子水中钙离子的浓度不高，所以不对溶液进行稀释直接滴定。取</w:t>
      </w:r>
      <w:r w:rsidR="00FA574B">
        <w:rPr>
          <w:rFonts w:hint="eastAsia"/>
        </w:rPr>
        <w:t>5</w:t>
      </w:r>
      <w:r w:rsidR="00FA574B">
        <w:t xml:space="preserve">0 </w:t>
      </w:r>
      <w:r w:rsidR="00FA574B">
        <w:rPr>
          <w:rFonts w:hint="eastAsia"/>
        </w:rPr>
        <w:t>ml</w:t>
      </w:r>
      <w:r w:rsidR="00FA574B">
        <w:t xml:space="preserve"> </w:t>
      </w:r>
      <w:r w:rsidR="00FA574B">
        <w:rPr>
          <w:rFonts w:hint="eastAsia"/>
        </w:rPr>
        <w:t>待测液于</w:t>
      </w:r>
      <w:r w:rsidR="00FA574B">
        <w:rPr>
          <w:rFonts w:hint="eastAsia"/>
        </w:rPr>
        <w:t>2</w:t>
      </w:r>
      <w:r w:rsidR="00FA574B">
        <w:t xml:space="preserve">50 </w:t>
      </w:r>
      <w:r w:rsidR="00FA574B">
        <w:rPr>
          <w:rFonts w:hint="eastAsia"/>
        </w:rPr>
        <w:t>ml</w:t>
      </w:r>
      <w:r w:rsidR="00FA574B">
        <w:rPr>
          <w:rFonts w:hint="eastAsia"/>
        </w:rPr>
        <w:t>锥形瓶中，加入约</w:t>
      </w:r>
      <w:r w:rsidR="00FA574B">
        <w:rPr>
          <w:rFonts w:hint="eastAsia"/>
        </w:rPr>
        <w:t>3</w:t>
      </w:r>
      <w:r w:rsidR="00FA574B">
        <w:t xml:space="preserve"> </w:t>
      </w:r>
      <w:r w:rsidR="00FA574B">
        <w:rPr>
          <w:rFonts w:hint="eastAsia"/>
        </w:rPr>
        <w:t>ml</w:t>
      </w:r>
      <w:r w:rsidR="00FA574B">
        <w:t xml:space="preserve"> </w:t>
      </w:r>
      <w:r w:rsidR="00FA574B">
        <w:rPr>
          <w:rFonts w:hint="eastAsia"/>
        </w:rPr>
        <w:t>pH=</w:t>
      </w:r>
      <w:r w:rsidR="00FA574B">
        <w:t>10</w:t>
      </w:r>
      <w:r w:rsidR="00FA574B">
        <w:rPr>
          <w:rFonts w:hint="eastAsia"/>
        </w:rPr>
        <w:t>的氨氯化铵缓冲溶液和</w:t>
      </w:r>
      <w:r w:rsidR="00FA574B">
        <w:rPr>
          <w:rFonts w:hint="eastAsia"/>
        </w:rPr>
        <w:t>3-</w:t>
      </w:r>
      <w:r w:rsidR="00FA574B">
        <w:t>5</w:t>
      </w:r>
      <w:r w:rsidR="00FA574B">
        <w:rPr>
          <w:rFonts w:hint="eastAsia"/>
        </w:rPr>
        <w:t>滴铬黑</w:t>
      </w:r>
      <w:r w:rsidR="00FA574B">
        <w:rPr>
          <w:rFonts w:hint="eastAsia"/>
        </w:rPr>
        <w:t>T</w:t>
      </w:r>
      <w:r w:rsidR="00FA574B">
        <w:rPr>
          <w:rFonts w:hint="eastAsia"/>
        </w:rPr>
        <w:t>指示剂，摇匀，此时溶液为玫红色。使用</w:t>
      </w:r>
      <w:r w:rsidR="00FA574B">
        <w:rPr>
          <w:rFonts w:hint="eastAsia"/>
        </w:rPr>
        <w:t>0</w:t>
      </w:r>
      <w:r w:rsidR="00FA574B">
        <w:t xml:space="preserve">.05 </w:t>
      </w:r>
      <w:r w:rsidR="00FA574B">
        <w:rPr>
          <w:rFonts w:hint="eastAsia"/>
        </w:rPr>
        <w:t>mol/</w:t>
      </w:r>
      <w:r w:rsidR="00FA574B">
        <w:t xml:space="preserve">L </w:t>
      </w:r>
      <w:r w:rsidR="00FA574B">
        <w:rPr>
          <w:rFonts w:hint="eastAsia"/>
        </w:rPr>
        <w:t>的</w:t>
      </w:r>
      <w:r w:rsidR="00FA574B">
        <w:rPr>
          <w:rFonts w:hint="eastAsia"/>
        </w:rPr>
        <w:t>EDTA</w:t>
      </w:r>
      <w:r w:rsidR="00FA574B">
        <w:rPr>
          <w:rFonts w:hint="eastAsia"/>
        </w:rPr>
        <w:t>标准溶液滴定，滴定的过程中充分震荡锥形瓶，到溶液中的玫红色全部退去溶液变为蓝色或纯蓝色停止滴定。</w:t>
      </w:r>
      <w:r w:rsidR="00B96FCC">
        <w:rPr>
          <w:rFonts w:hint="eastAsia"/>
        </w:rPr>
        <w:t>滴定三次，取平均值，误差最大的结果与平均值的相对误差不大于</w:t>
      </w:r>
      <w:r w:rsidR="00B96FCC">
        <w:rPr>
          <w:rFonts w:hint="eastAsia"/>
        </w:rPr>
        <w:t>3%</w:t>
      </w:r>
      <w:r w:rsidR="00B96FCC">
        <w:rPr>
          <w:rFonts w:hint="eastAsia"/>
        </w:rPr>
        <w:t>，否则需要进行重新测定。</w:t>
      </w:r>
    </w:p>
    <w:p w14:paraId="2509C284" w14:textId="5B84D57B" w:rsidR="00FA574B" w:rsidRDefault="00FA574B" w:rsidP="00667B59">
      <w:pPr>
        <w:ind w:firstLine="480"/>
      </w:pPr>
      <w:r>
        <w:rPr>
          <w:rFonts w:hint="eastAsia"/>
        </w:rPr>
        <w:t>液相钙离子的浓度通过下式计算：</w:t>
      </w:r>
    </w:p>
    <w:p w14:paraId="1D86F6A4" w14:textId="618AF107" w:rsidR="00B661B0" w:rsidRPr="00B661B0" w:rsidRDefault="00FA574B" w:rsidP="00B661B0">
      <w:pPr>
        <w:pStyle w:val="MTDisplayEquation"/>
        <w:ind w:left="484" w:firstLineChars="0" w:firstLine="0"/>
      </w:pPr>
      <w:r>
        <w:tab/>
      </w:r>
      <w:r w:rsidRPr="00FA574B">
        <w:rPr>
          <w:position w:val="-24"/>
        </w:rPr>
        <w:object w:dxaOrig="2920" w:dyaOrig="620" w14:anchorId="745950D5">
          <v:shape id="_x0000_i1027" type="#_x0000_t75" style="width:146.15pt;height:31.7pt" o:ole="">
            <v:imagedata r:id="rId16" o:title=""/>
          </v:shape>
          <o:OLEObject Type="Embed" ProgID="Equation.DSMT4" ShapeID="_x0000_i1027" DrawAspect="Content" ObjectID="_1685913663" r:id="rId17"/>
        </w:object>
      </w:r>
      <w:r>
        <w:t xml:space="preserve"> </w:t>
      </w:r>
      <w:r>
        <w:tab/>
      </w:r>
      <w:r w:rsidR="00B661B0">
        <w:fldChar w:fldCharType="begin"/>
      </w:r>
      <w:r w:rsidR="00B661B0">
        <w:instrText xml:space="preserve"> MACROBUTTON MTEditEquationSection2 </w:instrText>
      </w:r>
      <w:r w:rsidR="00B661B0" w:rsidRPr="00B661B0">
        <w:rPr>
          <w:rStyle w:val="MTEquationSection"/>
        </w:rPr>
        <w:instrText>Equation Chapter (Next) Section 1</w:instrText>
      </w:r>
      <w:r w:rsidR="00B661B0">
        <w:fldChar w:fldCharType="begin"/>
      </w:r>
      <w:r w:rsidR="00B661B0">
        <w:instrText xml:space="preserve"> SEQ MTEqn \r \h \* MERGEFORMAT </w:instrText>
      </w:r>
      <w:r w:rsidR="00B661B0">
        <w:fldChar w:fldCharType="end"/>
      </w:r>
      <w:r w:rsidR="00B661B0">
        <w:fldChar w:fldCharType="begin"/>
      </w:r>
      <w:r w:rsidR="00B661B0">
        <w:instrText xml:space="preserve"> SEQ MTSec \r 1 \h \* MERGEFORMAT </w:instrText>
      </w:r>
      <w:r w:rsidR="00B661B0">
        <w:fldChar w:fldCharType="end"/>
      </w:r>
      <w:r w:rsidR="00B661B0">
        <w:fldChar w:fldCharType="begin"/>
      </w:r>
      <w:r w:rsidR="00B661B0">
        <w:instrText xml:space="preserve"> SEQ MTChap \h \* MERGEFORMAT </w:instrText>
      </w:r>
      <w:r w:rsidR="00B661B0">
        <w:fldChar w:fldCharType="end"/>
      </w:r>
      <w:r w:rsidR="00B661B0">
        <w:fldChar w:fldCharType="end"/>
      </w:r>
      <w:r w:rsidR="00B661B0">
        <w:fldChar w:fldCharType="begin"/>
      </w:r>
      <w:r w:rsidR="00B661B0">
        <w:instrText xml:space="preserve"> MACROBUTTON MTEditEquationSection2 </w:instrText>
      </w:r>
      <w:r w:rsidR="00B661B0" w:rsidRPr="00B661B0">
        <w:rPr>
          <w:rStyle w:val="MTEquationSection"/>
        </w:rPr>
        <w:instrText>Equation Chapter (Next) Section 1</w:instrText>
      </w:r>
      <w:r w:rsidR="00B661B0">
        <w:fldChar w:fldCharType="begin"/>
      </w:r>
      <w:r w:rsidR="00B661B0">
        <w:instrText xml:space="preserve"> SEQ MTEqn \r \h \* MERGEFORMAT </w:instrText>
      </w:r>
      <w:r w:rsidR="00B661B0">
        <w:fldChar w:fldCharType="end"/>
      </w:r>
      <w:r w:rsidR="00B661B0">
        <w:fldChar w:fldCharType="begin"/>
      </w:r>
      <w:r w:rsidR="00B661B0">
        <w:instrText xml:space="preserve"> SEQ MTSec \r 1 \h \* MERGEFORMAT </w:instrText>
      </w:r>
      <w:r w:rsidR="00B661B0">
        <w:fldChar w:fldCharType="end"/>
      </w:r>
      <w:r w:rsidR="00B661B0">
        <w:fldChar w:fldCharType="begin"/>
      </w:r>
      <w:r w:rsidR="00B661B0">
        <w:instrText xml:space="preserve"> SEQ MTChap \h \* MERGEFORMAT </w:instrText>
      </w:r>
      <w:r w:rsidR="00B661B0">
        <w:fldChar w:fldCharType="end"/>
      </w:r>
      <w:r w:rsidR="00B661B0">
        <w:fldChar w:fldCharType="end"/>
      </w:r>
      <w:r w:rsidR="00B661B0">
        <w:fldChar w:fldCharType="begin"/>
      </w:r>
      <w:r w:rsidR="00B661B0">
        <w:instrText xml:space="preserve"> MACROBUTTON MTPlaceRef \* MERGEFORMAT </w:instrText>
      </w:r>
      <w:r w:rsidR="00B661B0">
        <w:fldChar w:fldCharType="begin"/>
      </w:r>
      <w:r w:rsidR="00B661B0">
        <w:instrText xml:space="preserve"> SEQ MTEqn \h \* MERGEFORMAT </w:instrText>
      </w:r>
      <w:r w:rsidR="00B661B0">
        <w:fldChar w:fldCharType="end"/>
      </w:r>
      <w:r w:rsidR="00B661B0">
        <w:instrText>(</w:instrText>
      </w:r>
      <w:r w:rsidR="00FB6B7E">
        <w:fldChar w:fldCharType="begin"/>
      </w:r>
      <w:r w:rsidR="00FB6B7E">
        <w:instrText xml:space="preserve"> SEQ MTChap \c \* Arabic \* MERGEFORMAT </w:instrText>
      </w:r>
      <w:r w:rsidR="00FB6B7E">
        <w:fldChar w:fldCharType="separate"/>
      </w:r>
      <w:r w:rsidR="0080092E">
        <w:rPr>
          <w:noProof/>
        </w:rPr>
        <w:instrText>2</w:instrText>
      </w:r>
      <w:r w:rsidR="00FB6B7E">
        <w:rPr>
          <w:noProof/>
        </w:rPr>
        <w:fldChar w:fldCharType="end"/>
      </w:r>
      <w:r w:rsidR="00B661B0">
        <w:instrText>-</w:instrText>
      </w:r>
      <w:r w:rsidR="00FB6B7E">
        <w:fldChar w:fldCharType="begin"/>
      </w:r>
      <w:r w:rsidR="00FB6B7E">
        <w:instrText xml:space="preserve"> SEQ MTEqn \c \* Arab</w:instrText>
      </w:r>
      <w:r w:rsidR="00FB6B7E">
        <w:instrText xml:space="preserve">ic \* MERGEFORMAT </w:instrText>
      </w:r>
      <w:r w:rsidR="00FB6B7E">
        <w:fldChar w:fldCharType="separate"/>
      </w:r>
      <w:r w:rsidR="0080092E">
        <w:rPr>
          <w:noProof/>
        </w:rPr>
        <w:instrText>1</w:instrText>
      </w:r>
      <w:r w:rsidR="00FB6B7E">
        <w:rPr>
          <w:noProof/>
        </w:rPr>
        <w:fldChar w:fldCharType="end"/>
      </w:r>
      <w:r w:rsidR="00B661B0">
        <w:instrText>)</w:instrText>
      </w:r>
      <w:r w:rsidR="00B661B0">
        <w:fldChar w:fldCharType="end"/>
      </w:r>
    </w:p>
    <w:tbl>
      <w:tblPr>
        <w:tblStyle w:val="11"/>
        <w:tblW w:w="0" w:type="auto"/>
        <w:tblBorders>
          <w:top w:val="none" w:sz="0" w:space="0" w:color="auto"/>
          <w:bottom w:val="none" w:sz="0" w:space="0" w:color="auto"/>
        </w:tblBorders>
        <w:tblLook w:val="04A0" w:firstRow="1" w:lastRow="0" w:firstColumn="1" w:lastColumn="0" w:noHBand="0" w:noVBand="1"/>
      </w:tblPr>
      <w:tblGrid>
        <w:gridCol w:w="851"/>
        <w:gridCol w:w="850"/>
        <w:gridCol w:w="709"/>
        <w:gridCol w:w="5896"/>
      </w:tblGrid>
      <w:tr w:rsidR="00FA574B" w14:paraId="0CD0DBED" w14:textId="77777777" w:rsidTr="00877F9C">
        <w:trPr>
          <w:cnfStyle w:val="100000000000" w:firstRow="1" w:lastRow="0" w:firstColumn="0" w:lastColumn="0" w:oddVBand="0" w:evenVBand="0" w:oddHBand="0" w:evenHBand="0" w:firstRowFirstColumn="0" w:firstRowLastColumn="0" w:lastRowFirstColumn="0" w:lastRowLastColumn="0"/>
        </w:trPr>
        <w:tc>
          <w:tcPr>
            <w:tcW w:w="851" w:type="dxa"/>
            <w:tcBorders>
              <w:top w:val="none" w:sz="0" w:space="0" w:color="auto"/>
              <w:left w:val="none" w:sz="0" w:space="0" w:color="auto"/>
              <w:bottom w:val="none" w:sz="0" w:space="0" w:color="auto"/>
              <w:right w:val="none" w:sz="0" w:space="0" w:color="auto"/>
            </w:tcBorders>
          </w:tcPr>
          <w:p w14:paraId="20A72CF3" w14:textId="1602AF42" w:rsidR="00FA574B" w:rsidRDefault="00FA574B" w:rsidP="00667B59">
            <w:pPr>
              <w:ind w:firstLineChars="0" w:firstLine="0"/>
            </w:pPr>
            <w:r>
              <w:rPr>
                <w:rFonts w:hint="eastAsia"/>
              </w:rPr>
              <w:t>式中：</w:t>
            </w:r>
          </w:p>
        </w:tc>
        <w:tc>
          <w:tcPr>
            <w:tcW w:w="850" w:type="dxa"/>
            <w:tcBorders>
              <w:top w:val="none" w:sz="0" w:space="0" w:color="auto"/>
              <w:left w:val="none" w:sz="0" w:space="0" w:color="auto"/>
              <w:bottom w:val="none" w:sz="0" w:space="0" w:color="auto"/>
              <w:right w:val="none" w:sz="0" w:space="0" w:color="auto"/>
            </w:tcBorders>
          </w:tcPr>
          <w:p w14:paraId="48743421" w14:textId="30D99EA0" w:rsidR="00FA574B" w:rsidRDefault="00FA574B" w:rsidP="00877F9C">
            <w:pPr>
              <w:ind w:firstLineChars="0" w:firstLine="0"/>
              <w:jc w:val="right"/>
            </w:pPr>
            <w:r w:rsidRPr="00FA574B">
              <w:rPr>
                <w:rFonts w:cstheme="minorBidi"/>
                <w:position w:val="-14"/>
              </w:rPr>
              <w:object w:dxaOrig="520" w:dyaOrig="380" w14:anchorId="27A71EB1">
                <v:shape id="_x0000_i1028" type="#_x0000_t75" style="width:25.25pt;height:18.25pt" o:ole="">
                  <v:imagedata r:id="rId18" o:title=""/>
                </v:shape>
                <o:OLEObject Type="Embed" ProgID="Equation.DSMT4" ShapeID="_x0000_i1028" DrawAspect="Content" ObjectID="_1685913664" r:id="rId19"/>
              </w:object>
            </w:r>
          </w:p>
        </w:tc>
        <w:tc>
          <w:tcPr>
            <w:tcW w:w="709" w:type="dxa"/>
            <w:tcBorders>
              <w:top w:val="none" w:sz="0" w:space="0" w:color="auto"/>
              <w:left w:val="none" w:sz="0" w:space="0" w:color="auto"/>
              <w:bottom w:val="none" w:sz="0" w:space="0" w:color="auto"/>
              <w:right w:val="none" w:sz="0" w:space="0" w:color="auto"/>
            </w:tcBorders>
          </w:tcPr>
          <w:p w14:paraId="5A150904" w14:textId="581C39B8" w:rsidR="00FA574B" w:rsidRPr="00877F9C" w:rsidRDefault="00FA574B" w:rsidP="00667B59">
            <w:pPr>
              <w:ind w:firstLineChars="0" w:firstLine="0"/>
            </w:pPr>
            <w:r w:rsidRPr="00877F9C">
              <w:t>——</w:t>
            </w:r>
          </w:p>
        </w:tc>
        <w:tc>
          <w:tcPr>
            <w:tcW w:w="5896" w:type="dxa"/>
            <w:tcBorders>
              <w:top w:val="none" w:sz="0" w:space="0" w:color="auto"/>
              <w:left w:val="none" w:sz="0" w:space="0" w:color="auto"/>
              <w:bottom w:val="none" w:sz="0" w:space="0" w:color="auto"/>
              <w:right w:val="none" w:sz="0" w:space="0" w:color="auto"/>
            </w:tcBorders>
          </w:tcPr>
          <w:p w14:paraId="2D00A544" w14:textId="2C91E030" w:rsidR="00FA574B" w:rsidRDefault="00FA574B" w:rsidP="00667B59">
            <w:pPr>
              <w:ind w:firstLineChars="0" w:firstLine="0"/>
            </w:pPr>
            <w:r>
              <w:rPr>
                <w:rFonts w:hint="eastAsia"/>
              </w:rPr>
              <w:t>溶液中钙离子的浓度，单位</w:t>
            </w:r>
            <w:r>
              <w:rPr>
                <w:rFonts w:hint="eastAsia"/>
              </w:rPr>
              <w:t>mol/</w:t>
            </w:r>
            <w:r>
              <w:t>L</w:t>
            </w:r>
            <w:r w:rsidR="00877F9C">
              <w:rPr>
                <w:rFonts w:hint="eastAsia"/>
              </w:rPr>
              <w:t>；</w:t>
            </w:r>
          </w:p>
        </w:tc>
      </w:tr>
      <w:tr w:rsidR="00FA574B" w14:paraId="7DE39275" w14:textId="77777777" w:rsidTr="00877F9C">
        <w:tc>
          <w:tcPr>
            <w:tcW w:w="851" w:type="dxa"/>
          </w:tcPr>
          <w:p w14:paraId="4391CBBE" w14:textId="77777777" w:rsidR="00FA574B" w:rsidRDefault="00FA574B" w:rsidP="00667B59">
            <w:pPr>
              <w:ind w:firstLineChars="0" w:firstLine="0"/>
            </w:pPr>
          </w:p>
        </w:tc>
        <w:tc>
          <w:tcPr>
            <w:tcW w:w="850" w:type="dxa"/>
          </w:tcPr>
          <w:p w14:paraId="4B421E26" w14:textId="0C1CE1C3" w:rsidR="00FA574B" w:rsidRDefault="00877F9C" w:rsidP="00877F9C">
            <w:pPr>
              <w:ind w:firstLineChars="0" w:firstLine="0"/>
              <w:jc w:val="right"/>
            </w:pPr>
            <w:r w:rsidRPr="00877F9C">
              <w:rPr>
                <w:rFonts w:cstheme="minorBidi"/>
                <w:position w:val="-12"/>
              </w:rPr>
              <w:object w:dxaOrig="520" w:dyaOrig="360" w14:anchorId="4B0DBD79">
                <v:shape id="_x0000_i1029" type="#_x0000_t75" style="width:25.25pt;height:18.25pt" o:ole="">
                  <v:imagedata r:id="rId20" o:title=""/>
                </v:shape>
                <o:OLEObject Type="Embed" ProgID="Equation.DSMT4" ShapeID="_x0000_i1029" DrawAspect="Content" ObjectID="_1685913665" r:id="rId21"/>
              </w:object>
            </w:r>
          </w:p>
        </w:tc>
        <w:tc>
          <w:tcPr>
            <w:tcW w:w="709" w:type="dxa"/>
          </w:tcPr>
          <w:p w14:paraId="6633328E" w14:textId="6A85D4FB" w:rsidR="00FA574B" w:rsidRPr="00877F9C" w:rsidRDefault="00877F9C" w:rsidP="00667B59">
            <w:pPr>
              <w:ind w:firstLineChars="0" w:firstLine="0"/>
            </w:pPr>
            <w:r w:rsidRPr="00877F9C">
              <w:t>——</w:t>
            </w:r>
          </w:p>
        </w:tc>
        <w:tc>
          <w:tcPr>
            <w:tcW w:w="5896" w:type="dxa"/>
          </w:tcPr>
          <w:p w14:paraId="428B87BF" w14:textId="34197402" w:rsidR="00FA574B" w:rsidRDefault="00877F9C" w:rsidP="00667B59">
            <w:pPr>
              <w:ind w:firstLineChars="0" w:firstLine="0"/>
            </w:pPr>
            <w:r>
              <w:rPr>
                <w:rFonts w:hint="eastAsia"/>
              </w:rPr>
              <w:t>E</w:t>
            </w:r>
            <w:r>
              <w:t>DT</w:t>
            </w:r>
            <w:r>
              <w:rPr>
                <w:rFonts w:hint="eastAsia"/>
              </w:rPr>
              <w:t>A</w:t>
            </w:r>
            <w:r>
              <w:rPr>
                <w:rFonts w:hint="eastAsia"/>
              </w:rPr>
              <w:t>标准溶液的浓度，单位</w:t>
            </w:r>
            <w:r>
              <w:rPr>
                <w:rFonts w:hint="eastAsia"/>
              </w:rPr>
              <w:t>mol</w:t>
            </w:r>
            <w:r>
              <w:t>/L</w:t>
            </w:r>
            <w:r>
              <w:rPr>
                <w:rFonts w:hint="eastAsia"/>
              </w:rPr>
              <w:t>；</w:t>
            </w:r>
          </w:p>
        </w:tc>
      </w:tr>
      <w:tr w:rsidR="00877F9C" w14:paraId="2A86B894" w14:textId="77777777" w:rsidTr="00877F9C">
        <w:tc>
          <w:tcPr>
            <w:tcW w:w="851" w:type="dxa"/>
          </w:tcPr>
          <w:p w14:paraId="25B659A9" w14:textId="77777777" w:rsidR="00877F9C" w:rsidRDefault="00877F9C" w:rsidP="00667B59">
            <w:pPr>
              <w:ind w:firstLineChars="0" w:firstLine="0"/>
            </w:pPr>
          </w:p>
        </w:tc>
        <w:tc>
          <w:tcPr>
            <w:tcW w:w="850" w:type="dxa"/>
          </w:tcPr>
          <w:p w14:paraId="5F9A7CFD" w14:textId="31789DE4" w:rsidR="00877F9C" w:rsidRDefault="00877F9C" w:rsidP="00877F9C">
            <w:pPr>
              <w:ind w:firstLineChars="0" w:firstLine="0"/>
              <w:jc w:val="right"/>
            </w:pPr>
            <w:r w:rsidRPr="00877F9C">
              <w:rPr>
                <w:rFonts w:cstheme="minorBidi"/>
                <w:position w:val="-6"/>
              </w:rPr>
              <w:object w:dxaOrig="220" w:dyaOrig="279" w14:anchorId="7B4DFAB5">
                <v:shape id="_x0000_i1030" type="#_x0000_t75" style="width:11.3pt;height:13.95pt" o:ole="">
                  <v:imagedata r:id="rId22" o:title=""/>
                </v:shape>
                <o:OLEObject Type="Embed" ProgID="Equation.DSMT4" ShapeID="_x0000_i1030" DrawAspect="Content" ObjectID="_1685913666" r:id="rId23"/>
              </w:object>
            </w:r>
          </w:p>
        </w:tc>
        <w:tc>
          <w:tcPr>
            <w:tcW w:w="709" w:type="dxa"/>
          </w:tcPr>
          <w:p w14:paraId="44B9D286" w14:textId="5769B5C0" w:rsidR="00877F9C" w:rsidRPr="00877F9C" w:rsidRDefault="00877F9C" w:rsidP="00667B59">
            <w:pPr>
              <w:ind w:firstLineChars="0" w:firstLine="0"/>
            </w:pPr>
            <w:r w:rsidRPr="00877F9C">
              <w:t>——</w:t>
            </w:r>
          </w:p>
        </w:tc>
        <w:tc>
          <w:tcPr>
            <w:tcW w:w="5896" w:type="dxa"/>
          </w:tcPr>
          <w:p w14:paraId="27CE25A3" w14:textId="25DC9696" w:rsidR="00877F9C" w:rsidRDefault="00877F9C" w:rsidP="00667B59">
            <w:pPr>
              <w:ind w:firstLineChars="0" w:firstLine="0"/>
            </w:pPr>
            <w:r>
              <w:rPr>
                <w:rFonts w:hint="eastAsia"/>
              </w:rPr>
              <w:t>稀释的倍数，本文中取</w:t>
            </w:r>
            <w:r>
              <w:rPr>
                <w:rFonts w:hint="eastAsia"/>
              </w:rPr>
              <w:t>1</w:t>
            </w:r>
            <w:r>
              <w:rPr>
                <w:rFonts w:hint="eastAsia"/>
              </w:rPr>
              <w:t>；</w:t>
            </w:r>
          </w:p>
        </w:tc>
      </w:tr>
      <w:tr w:rsidR="00877F9C" w14:paraId="0B9FEC0B" w14:textId="77777777" w:rsidTr="00877F9C">
        <w:tc>
          <w:tcPr>
            <w:tcW w:w="851" w:type="dxa"/>
          </w:tcPr>
          <w:p w14:paraId="1A439AB4" w14:textId="77777777" w:rsidR="00877F9C" w:rsidRDefault="00877F9C" w:rsidP="00667B59">
            <w:pPr>
              <w:ind w:firstLineChars="0" w:firstLine="0"/>
            </w:pPr>
          </w:p>
        </w:tc>
        <w:tc>
          <w:tcPr>
            <w:tcW w:w="850" w:type="dxa"/>
          </w:tcPr>
          <w:p w14:paraId="2E92A709" w14:textId="61593423" w:rsidR="00877F9C" w:rsidRDefault="00877F9C" w:rsidP="00877F9C">
            <w:pPr>
              <w:ind w:firstLineChars="0" w:firstLine="0"/>
              <w:jc w:val="right"/>
            </w:pPr>
            <w:r w:rsidRPr="00877F9C">
              <w:rPr>
                <w:rFonts w:cstheme="minorBidi"/>
                <w:position w:val="-12"/>
              </w:rPr>
              <w:object w:dxaOrig="540" w:dyaOrig="360" w14:anchorId="36321787">
                <v:shape id="_x0000_i1031" type="#_x0000_t75" style="width:26.35pt;height:18.25pt" o:ole="">
                  <v:imagedata r:id="rId24" o:title=""/>
                </v:shape>
                <o:OLEObject Type="Embed" ProgID="Equation.DSMT4" ShapeID="_x0000_i1031" DrawAspect="Content" ObjectID="_1685913667" r:id="rId25"/>
              </w:object>
            </w:r>
          </w:p>
        </w:tc>
        <w:tc>
          <w:tcPr>
            <w:tcW w:w="709" w:type="dxa"/>
          </w:tcPr>
          <w:p w14:paraId="4B1ECE39" w14:textId="7F7DDA82" w:rsidR="00877F9C" w:rsidRPr="00877F9C" w:rsidRDefault="00877F9C" w:rsidP="00667B59">
            <w:pPr>
              <w:ind w:firstLineChars="0" w:firstLine="0"/>
            </w:pPr>
            <w:r w:rsidRPr="00877F9C">
              <w:t>——</w:t>
            </w:r>
          </w:p>
        </w:tc>
        <w:tc>
          <w:tcPr>
            <w:tcW w:w="5896" w:type="dxa"/>
          </w:tcPr>
          <w:p w14:paraId="77DA4542" w14:textId="6BEBC1D8" w:rsidR="00877F9C" w:rsidRDefault="00877F9C" w:rsidP="00667B59">
            <w:pPr>
              <w:ind w:firstLineChars="0" w:firstLine="0"/>
            </w:pPr>
            <w:r>
              <w:rPr>
                <w:rFonts w:hint="eastAsia"/>
              </w:rPr>
              <w:t>消耗</w:t>
            </w:r>
            <w:r>
              <w:rPr>
                <w:rFonts w:hint="eastAsia"/>
              </w:rPr>
              <w:t>EDTA</w:t>
            </w:r>
            <w:r>
              <w:rPr>
                <w:rFonts w:hint="eastAsia"/>
              </w:rPr>
              <w:t>的体积，单位</w:t>
            </w:r>
            <w:r>
              <w:rPr>
                <w:rFonts w:hint="eastAsia"/>
              </w:rPr>
              <w:t>ml</w:t>
            </w:r>
            <w:r>
              <w:rPr>
                <w:rFonts w:hint="eastAsia"/>
              </w:rPr>
              <w:t>；</w:t>
            </w:r>
          </w:p>
        </w:tc>
      </w:tr>
      <w:tr w:rsidR="00877F9C" w14:paraId="769DF15B" w14:textId="77777777" w:rsidTr="00877F9C">
        <w:tc>
          <w:tcPr>
            <w:tcW w:w="851" w:type="dxa"/>
          </w:tcPr>
          <w:p w14:paraId="5E1B5214" w14:textId="77777777" w:rsidR="00877F9C" w:rsidRDefault="00877F9C" w:rsidP="00667B59">
            <w:pPr>
              <w:ind w:firstLineChars="0" w:firstLine="0"/>
            </w:pPr>
          </w:p>
        </w:tc>
        <w:tc>
          <w:tcPr>
            <w:tcW w:w="850" w:type="dxa"/>
          </w:tcPr>
          <w:p w14:paraId="5928B430" w14:textId="4F2064BA" w:rsidR="00877F9C" w:rsidRDefault="00877F9C" w:rsidP="00877F9C">
            <w:pPr>
              <w:ind w:firstLineChars="0" w:firstLine="0"/>
              <w:jc w:val="right"/>
            </w:pPr>
            <w:r w:rsidRPr="00877F9C">
              <w:rPr>
                <w:rFonts w:cstheme="minorBidi"/>
                <w:position w:val="-6"/>
              </w:rPr>
              <w:object w:dxaOrig="240" w:dyaOrig="279" w14:anchorId="28C52191">
                <v:shape id="_x0000_i1032" type="#_x0000_t75" style="width:12.35pt;height:13.95pt" o:ole="">
                  <v:imagedata r:id="rId26" o:title=""/>
                </v:shape>
                <o:OLEObject Type="Embed" ProgID="Equation.DSMT4" ShapeID="_x0000_i1032" DrawAspect="Content" ObjectID="_1685913668" r:id="rId27"/>
              </w:object>
            </w:r>
          </w:p>
        </w:tc>
        <w:tc>
          <w:tcPr>
            <w:tcW w:w="709" w:type="dxa"/>
          </w:tcPr>
          <w:p w14:paraId="099576FF" w14:textId="1A34A111" w:rsidR="00877F9C" w:rsidRPr="00877F9C" w:rsidRDefault="00877F9C" w:rsidP="00667B59">
            <w:pPr>
              <w:ind w:firstLineChars="0" w:firstLine="0"/>
            </w:pPr>
            <w:r w:rsidRPr="00877F9C">
              <w:t>——</w:t>
            </w:r>
          </w:p>
        </w:tc>
        <w:tc>
          <w:tcPr>
            <w:tcW w:w="5896" w:type="dxa"/>
          </w:tcPr>
          <w:p w14:paraId="4602DB25" w14:textId="039F321E" w:rsidR="00877F9C" w:rsidRDefault="00877F9C" w:rsidP="00667B59">
            <w:pPr>
              <w:ind w:firstLineChars="0" w:firstLine="0"/>
            </w:pPr>
            <w:r>
              <w:rPr>
                <w:rFonts w:hint="eastAsia"/>
              </w:rPr>
              <w:t>待测溶液的体积，单位</w:t>
            </w:r>
            <w:r>
              <w:rPr>
                <w:rFonts w:hint="eastAsia"/>
              </w:rPr>
              <w:t>ml</w:t>
            </w:r>
            <w:r>
              <w:rPr>
                <w:rFonts w:hint="eastAsia"/>
              </w:rPr>
              <w:t>。</w:t>
            </w:r>
          </w:p>
        </w:tc>
      </w:tr>
    </w:tbl>
    <w:p w14:paraId="5E0F6B0A" w14:textId="6815EAAD" w:rsidR="009C458D" w:rsidRDefault="009C458D" w:rsidP="00877F9C">
      <w:pPr>
        <w:pStyle w:val="a7"/>
        <w:numPr>
          <w:ilvl w:val="0"/>
          <w:numId w:val="7"/>
        </w:numPr>
        <w:ind w:firstLineChars="0"/>
      </w:pPr>
      <w:r>
        <w:rPr>
          <w:rFonts w:hint="eastAsia"/>
        </w:rPr>
        <w:lastRenderedPageBreak/>
        <w:t>固相钙测定</w:t>
      </w:r>
    </w:p>
    <w:p w14:paraId="2BD8DA12" w14:textId="35897E40" w:rsidR="00877F9C" w:rsidRDefault="00877F9C" w:rsidP="00877F9C">
      <w:pPr>
        <w:ind w:firstLine="480"/>
      </w:pPr>
      <w:r>
        <w:rPr>
          <w:rFonts w:hint="eastAsia"/>
        </w:rPr>
        <w:t>过滤后的固相物质置于真空干燥</w:t>
      </w:r>
      <w:r>
        <w:rPr>
          <w:rFonts w:hint="eastAsia"/>
        </w:rPr>
        <w:t>2</w:t>
      </w:r>
      <w:r>
        <w:t>4</w:t>
      </w:r>
      <w:r>
        <w:rPr>
          <w:rFonts w:hint="eastAsia"/>
        </w:rPr>
        <w:t>小时后做</w:t>
      </w:r>
      <w:r>
        <w:rPr>
          <w:rFonts w:hint="eastAsia"/>
        </w:rPr>
        <w:t>XRF</w:t>
      </w:r>
      <w:r>
        <w:rPr>
          <w:rFonts w:hint="eastAsia"/>
        </w:rPr>
        <w:t>分析，测定元素组成。</w:t>
      </w:r>
      <w:r>
        <w:rPr>
          <w:rFonts w:hint="eastAsia"/>
        </w:rPr>
        <w:t>XRF</w:t>
      </w:r>
      <w:r>
        <w:rPr>
          <w:rFonts w:hint="eastAsia"/>
        </w:rPr>
        <w:t>能够直接测定出</w:t>
      </w:r>
      <w:r>
        <w:rPr>
          <w:rFonts w:hint="eastAsia"/>
        </w:rPr>
        <w:t>Ca</w:t>
      </w:r>
      <w:r>
        <w:rPr>
          <w:rFonts w:hint="eastAsia"/>
        </w:rPr>
        <w:t>、</w:t>
      </w:r>
      <w:r>
        <w:rPr>
          <w:rFonts w:hint="eastAsia"/>
        </w:rPr>
        <w:t>Si</w:t>
      </w:r>
      <w:r>
        <w:rPr>
          <w:rFonts w:hint="eastAsia"/>
        </w:rPr>
        <w:t>、</w:t>
      </w:r>
      <w:r>
        <w:rPr>
          <w:rFonts w:hint="eastAsia"/>
        </w:rPr>
        <w:t>Na</w:t>
      </w:r>
      <w:r>
        <w:rPr>
          <w:rFonts w:hint="eastAsia"/>
        </w:rPr>
        <w:t>、</w:t>
      </w:r>
      <w:r>
        <w:rPr>
          <w:rFonts w:hint="eastAsia"/>
        </w:rPr>
        <w:t>S</w:t>
      </w:r>
      <w:r>
        <w:rPr>
          <w:rFonts w:hint="eastAsia"/>
        </w:rPr>
        <w:t>等在水泥中常见的元素的</w:t>
      </w:r>
      <w:r w:rsidR="00251B0C">
        <w:rPr>
          <w:rFonts w:hint="eastAsia"/>
        </w:rPr>
        <w:t>氧化物的</w:t>
      </w:r>
      <w:r>
        <w:rPr>
          <w:rFonts w:hint="eastAsia"/>
        </w:rPr>
        <w:t>质量百分数，因为本文在计算中使用钙元素和硅元素的物质的量的比例（钙硅比）</w:t>
      </w:r>
      <w:r w:rsidR="003616C8">
        <w:rPr>
          <w:rFonts w:hint="eastAsia"/>
        </w:rPr>
        <w:t>来</w:t>
      </w:r>
      <w:r w:rsidR="00251B0C">
        <w:rPr>
          <w:rFonts w:hint="eastAsia"/>
        </w:rPr>
        <w:t>表示固相钙离子的浓度，因此需要对</w:t>
      </w:r>
      <w:r w:rsidR="00251B0C">
        <w:rPr>
          <w:rFonts w:hint="eastAsia"/>
        </w:rPr>
        <w:t>XRF</w:t>
      </w:r>
      <w:r w:rsidR="00251B0C">
        <w:rPr>
          <w:rFonts w:hint="eastAsia"/>
        </w:rPr>
        <w:t>的原始数据进行简单的换算，计算出各个元素在沉淀中的物质的量的比例。</w:t>
      </w:r>
      <w:r w:rsidR="003616C8">
        <w:rPr>
          <w:rFonts w:hint="eastAsia"/>
        </w:rPr>
        <w:t>计算公式如下：</w:t>
      </w:r>
    </w:p>
    <w:p w14:paraId="76BD3AD5" w14:textId="52DE2A16" w:rsidR="003616C8" w:rsidRDefault="003616C8" w:rsidP="003616C8">
      <w:pPr>
        <w:pStyle w:val="MTDisplayEquation"/>
      </w:pPr>
      <w:r>
        <w:tab/>
      </w:r>
      <w:r w:rsidRPr="003616C8">
        <w:rPr>
          <w:position w:val="-30"/>
        </w:rPr>
        <w:object w:dxaOrig="820" w:dyaOrig="680" w14:anchorId="06F7F87A">
          <v:shape id="_x0000_i1033" type="#_x0000_t75" style="width:40.3pt;height:33.3pt" o:ole="">
            <v:imagedata r:id="rId28" o:title=""/>
          </v:shape>
          <o:OLEObject Type="Embed" ProgID="Equation.DSMT4" ShapeID="_x0000_i1033" DrawAspect="Content" ObjectID="_1685913669" r:id="rId29"/>
        </w:object>
      </w:r>
      <w:r>
        <w:t xml:space="preserve"> </w:t>
      </w:r>
      <w:r>
        <w:tab/>
      </w:r>
      <w:r w:rsidR="001B774D">
        <w:fldChar w:fldCharType="begin"/>
      </w:r>
      <w:r w:rsidR="001B774D">
        <w:instrText xml:space="preserve"> MACROBUTTON MTPlaceRef \* MERGEFORMAT </w:instrText>
      </w:r>
      <w:r w:rsidR="001B774D">
        <w:fldChar w:fldCharType="begin"/>
      </w:r>
      <w:r w:rsidR="001B774D">
        <w:instrText xml:space="preserve"> SEQ MTEqn \h \* MERGEFORMAT </w:instrText>
      </w:r>
      <w:r w:rsidR="001B774D">
        <w:fldChar w:fldCharType="end"/>
      </w:r>
      <w:r w:rsidR="001B774D">
        <w:instrText>(</w:instrText>
      </w:r>
      <w:r w:rsidR="00FB6B7E">
        <w:fldChar w:fldCharType="begin"/>
      </w:r>
      <w:r w:rsidR="00FB6B7E">
        <w:instrText xml:space="preserve"> SEQ MTChap \c \* Arabic \* MERGEFORMAT </w:instrText>
      </w:r>
      <w:r w:rsidR="00FB6B7E">
        <w:fldChar w:fldCharType="separate"/>
      </w:r>
      <w:r w:rsidR="0080092E">
        <w:rPr>
          <w:noProof/>
        </w:rPr>
        <w:instrText>2</w:instrText>
      </w:r>
      <w:r w:rsidR="00FB6B7E">
        <w:rPr>
          <w:noProof/>
        </w:rPr>
        <w:fldChar w:fldCharType="end"/>
      </w:r>
      <w:r w:rsidR="001B774D">
        <w:instrText>-</w:instrText>
      </w:r>
      <w:r w:rsidR="00FB6B7E">
        <w:fldChar w:fldCharType="begin"/>
      </w:r>
      <w:r w:rsidR="00FB6B7E">
        <w:instrText xml:space="preserve"> SEQ MTEqn \c \* Arabic \* MERGEFORMAT </w:instrText>
      </w:r>
      <w:r w:rsidR="00FB6B7E">
        <w:fldChar w:fldCharType="separate"/>
      </w:r>
      <w:r w:rsidR="0080092E">
        <w:rPr>
          <w:noProof/>
        </w:rPr>
        <w:instrText>2</w:instrText>
      </w:r>
      <w:r w:rsidR="00FB6B7E">
        <w:rPr>
          <w:noProof/>
        </w:rPr>
        <w:fldChar w:fldCharType="end"/>
      </w:r>
      <w:r w:rsidR="001B774D">
        <w:instrText>)</w:instrText>
      </w:r>
      <w:r w:rsidR="001B774D">
        <w:fldChar w:fldCharType="end"/>
      </w:r>
    </w:p>
    <w:tbl>
      <w:tblPr>
        <w:tblStyle w:val="11"/>
        <w:tblW w:w="0" w:type="auto"/>
        <w:tblBorders>
          <w:top w:val="none" w:sz="0" w:space="0" w:color="auto"/>
          <w:bottom w:val="none" w:sz="0" w:space="0" w:color="auto"/>
        </w:tblBorders>
        <w:tblLook w:val="04A0" w:firstRow="1" w:lastRow="0" w:firstColumn="1" w:lastColumn="0" w:noHBand="0" w:noVBand="1"/>
      </w:tblPr>
      <w:tblGrid>
        <w:gridCol w:w="851"/>
        <w:gridCol w:w="850"/>
        <w:gridCol w:w="709"/>
        <w:gridCol w:w="5896"/>
      </w:tblGrid>
      <w:tr w:rsidR="003616C8" w14:paraId="227774CF" w14:textId="77777777" w:rsidTr="00603C80">
        <w:trPr>
          <w:cnfStyle w:val="100000000000" w:firstRow="1" w:lastRow="0" w:firstColumn="0" w:lastColumn="0" w:oddVBand="0" w:evenVBand="0" w:oddHBand="0" w:evenHBand="0" w:firstRowFirstColumn="0" w:firstRowLastColumn="0" w:lastRowFirstColumn="0" w:lastRowLastColumn="0"/>
        </w:trPr>
        <w:tc>
          <w:tcPr>
            <w:tcW w:w="851" w:type="dxa"/>
            <w:tcBorders>
              <w:top w:val="none" w:sz="0" w:space="0" w:color="auto"/>
              <w:left w:val="none" w:sz="0" w:space="0" w:color="auto"/>
              <w:bottom w:val="none" w:sz="0" w:space="0" w:color="auto"/>
              <w:right w:val="none" w:sz="0" w:space="0" w:color="auto"/>
            </w:tcBorders>
          </w:tcPr>
          <w:p w14:paraId="29D02B42" w14:textId="77777777" w:rsidR="003616C8" w:rsidRDefault="003616C8" w:rsidP="00603C80">
            <w:pPr>
              <w:ind w:firstLineChars="0" w:firstLine="0"/>
            </w:pPr>
            <w:r>
              <w:rPr>
                <w:rFonts w:hint="eastAsia"/>
              </w:rPr>
              <w:t>式中：</w:t>
            </w:r>
          </w:p>
        </w:tc>
        <w:tc>
          <w:tcPr>
            <w:tcW w:w="850" w:type="dxa"/>
            <w:tcBorders>
              <w:top w:val="none" w:sz="0" w:space="0" w:color="auto"/>
              <w:left w:val="none" w:sz="0" w:space="0" w:color="auto"/>
              <w:bottom w:val="none" w:sz="0" w:space="0" w:color="auto"/>
              <w:right w:val="none" w:sz="0" w:space="0" w:color="auto"/>
            </w:tcBorders>
          </w:tcPr>
          <w:p w14:paraId="32183FAB" w14:textId="03CC067B" w:rsidR="003616C8" w:rsidRDefault="003616C8" w:rsidP="00603C80">
            <w:pPr>
              <w:ind w:firstLineChars="0" w:firstLine="0"/>
              <w:jc w:val="right"/>
            </w:pPr>
            <w:r w:rsidRPr="003616C8">
              <w:rPr>
                <w:rFonts w:cstheme="minorBidi"/>
                <w:position w:val="-12"/>
              </w:rPr>
              <w:object w:dxaOrig="240" w:dyaOrig="360" w14:anchorId="45215062">
                <v:shape id="_x0000_i1034" type="#_x0000_t75" style="width:12.35pt;height:18.25pt" o:ole="">
                  <v:imagedata r:id="rId30" o:title=""/>
                </v:shape>
                <o:OLEObject Type="Embed" ProgID="Equation.DSMT4" ShapeID="_x0000_i1034" DrawAspect="Content" ObjectID="_1685913670" r:id="rId31"/>
              </w:object>
            </w:r>
          </w:p>
        </w:tc>
        <w:tc>
          <w:tcPr>
            <w:tcW w:w="709" w:type="dxa"/>
            <w:tcBorders>
              <w:top w:val="none" w:sz="0" w:space="0" w:color="auto"/>
              <w:left w:val="none" w:sz="0" w:space="0" w:color="auto"/>
              <w:bottom w:val="none" w:sz="0" w:space="0" w:color="auto"/>
              <w:right w:val="none" w:sz="0" w:space="0" w:color="auto"/>
            </w:tcBorders>
          </w:tcPr>
          <w:p w14:paraId="674F61E7" w14:textId="77777777" w:rsidR="003616C8" w:rsidRPr="00877F9C" w:rsidRDefault="003616C8" w:rsidP="00603C80">
            <w:pPr>
              <w:ind w:firstLineChars="0" w:firstLine="0"/>
            </w:pPr>
            <w:r w:rsidRPr="00877F9C">
              <w:t>——</w:t>
            </w:r>
          </w:p>
        </w:tc>
        <w:tc>
          <w:tcPr>
            <w:tcW w:w="5896" w:type="dxa"/>
            <w:tcBorders>
              <w:top w:val="none" w:sz="0" w:space="0" w:color="auto"/>
              <w:left w:val="none" w:sz="0" w:space="0" w:color="auto"/>
              <w:bottom w:val="none" w:sz="0" w:space="0" w:color="auto"/>
              <w:right w:val="none" w:sz="0" w:space="0" w:color="auto"/>
            </w:tcBorders>
          </w:tcPr>
          <w:p w14:paraId="6B6BD280" w14:textId="7FB6B3B8" w:rsidR="003616C8" w:rsidRDefault="003616C8" w:rsidP="00603C80">
            <w:pPr>
              <w:ind w:firstLineChars="0" w:firstLine="0"/>
            </w:pPr>
            <w:r>
              <w:rPr>
                <w:rFonts w:hint="eastAsia"/>
              </w:rPr>
              <w:t>每</w:t>
            </w:r>
            <w:r>
              <w:t xml:space="preserve">1 </w:t>
            </w:r>
            <w:r>
              <w:rPr>
                <w:rFonts w:hint="eastAsia"/>
              </w:rPr>
              <w:t>g</w:t>
            </w:r>
            <w:r>
              <w:rPr>
                <w:rFonts w:hint="eastAsia"/>
              </w:rPr>
              <w:t>沉淀中</w:t>
            </w:r>
            <w:r>
              <w:rPr>
                <w:i/>
              </w:rPr>
              <w:t>i</w:t>
            </w:r>
            <w:r>
              <w:rPr>
                <w:rFonts w:hint="eastAsia"/>
              </w:rPr>
              <w:t>元素的物质的量，单位</w:t>
            </w:r>
            <w:r>
              <w:rPr>
                <w:rFonts w:hint="eastAsia"/>
              </w:rPr>
              <w:t>mol</w:t>
            </w:r>
            <w:r>
              <w:rPr>
                <w:rFonts w:hint="eastAsia"/>
              </w:rPr>
              <w:t>；</w:t>
            </w:r>
          </w:p>
        </w:tc>
      </w:tr>
      <w:tr w:rsidR="003616C8" w14:paraId="12CE23E2" w14:textId="77777777" w:rsidTr="00603C80">
        <w:tc>
          <w:tcPr>
            <w:tcW w:w="851" w:type="dxa"/>
          </w:tcPr>
          <w:p w14:paraId="5BC8E9DC" w14:textId="77777777" w:rsidR="003616C8" w:rsidRDefault="003616C8" w:rsidP="00603C80">
            <w:pPr>
              <w:ind w:firstLineChars="0" w:firstLine="0"/>
            </w:pPr>
          </w:p>
        </w:tc>
        <w:tc>
          <w:tcPr>
            <w:tcW w:w="850" w:type="dxa"/>
          </w:tcPr>
          <w:p w14:paraId="45C093C2" w14:textId="71247799" w:rsidR="003616C8" w:rsidRDefault="003616C8" w:rsidP="00603C80">
            <w:pPr>
              <w:ind w:firstLineChars="0" w:firstLine="0"/>
              <w:jc w:val="right"/>
            </w:pPr>
            <w:r w:rsidRPr="003616C8">
              <w:rPr>
                <w:rFonts w:cstheme="minorBidi"/>
                <w:position w:val="-12"/>
              </w:rPr>
              <w:object w:dxaOrig="279" w:dyaOrig="360" w14:anchorId="1F0D130F">
                <v:shape id="_x0000_i1035" type="#_x0000_t75" style="width:13.95pt;height:18.25pt" o:ole="">
                  <v:imagedata r:id="rId32" o:title=""/>
                </v:shape>
                <o:OLEObject Type="Embed" ProgID="Equation.DSMT4" ShapeID="_x0000_i1035" DrawAspect="Content" ObjectID="_1685913671" r:id="rId33"/>
              </w:object>
            </w:r>
          </w:p>
        </w:tc>
        <w:tc>
          <w:tcPr>
            <w:tcW w:w="709" w:type="dxa"/>
          </w:tcPr>
          <w:p w14:paraId="07F15677" w14:textId="77777777" w:rsidR="003616C8" w:rsidRPr="00877F9C" w:rsidRDefault="003616C8" w:rsidP="00603C80">
            <w:pPr>
              <w:ind w:firstLineChars="0" w:firstLine="0"/>
            </w:pPr>
            <w:r w:rsidRPr="00877F9C">
              <w:t>——</w:t>
            </w:r>
          </w:p>
        </w:tc>
        <w:tc>
          <w:tcPr>
            <w:tcW w:w="5896" w:type="dxa"/>
          </w:tcPr>
          <w:p w14:paraId="508ED6AA" w14:textId="48AAF8E8" w:rsidR="003616C8" w:rsidRDefault="003616C8" w:rsidP="00603C80">
            <w:pPr>
              <w:ind w:firstLineChars="0" w:firstLine="0"/>
            </w:pPr>
            <w:r>
              <w:rPr>
                <w:rFonts w:hint="eastAsia"/>
              </w:rPr>
              <w:t>XRF</w:t>
            </w:r>
            <w:r>
              <w:rPr>
                <w:rFonts w:hint="eastAsia"/>
              </w:rPr>
              <w:t>测定的</w:t>
            </w:r>
            <w:r>
              <w:rPr>
                <w:i/>
              </w:rPr>
              <w:t>i</w:t>
            </w:r>
            <w:r>
              <w:rPr>
                <w:rFonts w:hint="eastAsia"/>
              </w:rPr>
              <w:t>元素的氧化物的质量百分数，单位</w:t>
            </w:r>
            <w:r>
              <w:rPr>
                <w:rFonts w:hint="eastAsia"/>
              </w:rPr>
              <w:t>%</w:t>
            </w:r>
            <w:r>
              <w:rPr>
                <w:rFonts w:hint="eastAsia"/>
              </w:rPr>
              <w:t>；</w:t>
            </w:r>
          </w:p>
        </w:tc>
      </w:tr>
      <w:tr w:rsidR="003616C8" w14:paraId="6B8460D2" w14:textId="77777777" w:rsidTr="00603C80">
        <w:tc>
          <w:tcPr>
            <w:tcW w:w="851" w:type="dxa"/>
          </w:tcPr>
          <w:p w14:paraId="09434CB4" w14:textId="77777777" w:rsidR="003616C8" w:rsidRDefault="003616C8" w:rsidP="00603C80">
            <w:pPr>
              <w:ind w:firstLineChars="0" w:firstLine="0"/>
            </w:pPr>
          </w:p>
        </w:tc>
        <w:tc>
          <w:tcPr>
            <w:tcW w:w="850" w:type="dxa"/>
          </w:tcPr>
          <w:p w14:paraId="75E24052" w14:textId="14EBBA74" w:rsidR="003616C8" w:rsidRDefault="003616C8" w:rsidP="00603C80">
            <w:pPr>
              <w:ind w:firstLineChars="0" w:firstLine="0"/>
              <w:jc w:val="right"/>
            </w:pPr>
            <w:r w:rsidRPr="003616C8">
              <w:rPr>
                <w:rFonts w:cstheme="minorBidi"/>
                <w:position w:val="-12"/>
              </w:rPr>
              <w:object w:dxaOrig="340" w:dyaOrig="360" w14:anchorId="325CC045">
                <v:shape id="_x0000_i1036" type="#_x0000_t75" style="width:17.2pt;height:18.25pt" o:ole="">
                  <v:imagedata r:id="rId34" o:title=""/>
                </v:shape>
                <o:OLEObject Type="Embed" ProgID="Equation.DSMT4" ShapeID="_x0000_i1036" DrawAspect="Content" ObjectID="_1685913672" r:id="rId35"/>
              </w:object>
            </w:r>
          </w:p>
        </w:tc>
        <w:tc>
          <w:tcPr>
            <w:tcW w:w="709" w:type="dxa"/>
          </w:tcPr>
          <w:p w14:paraId="03CA8D11" w14:textId="77777777" w:rsidR="003616C8" w:rsidRPr="00877F9C" w:rsidRDefault="003616C8" w:rsidP="00603C80">
            <w:pPr>
              <w:ind w:firstLineChars="0" w:firstLine="0"/>
            </w:pPr>
            <w:r w:rsidRPr="00877F9C">
              <w:t>——</w:t>
            </w:r>
          </w:p>
        </w:tc>
        <w:tc>
          <w:tcPr>
            <w:tcW w:w="5896" w:type="dxa"/>
          </w:tcPr>
          <w:p w14:paraId="0C9281A5" w14:textId="66A05CAA" w:rsidR="003616C8" w:rsidRDefault="003616C8" w:rsidP="00603C80">
            <w:pPr>
              <w:ind w:firstLineChars="0" w:firstLine="0"/>
            </w:pPr>
            <w:r>
              <w:rPr>
                <w:i/>
              </w:rPr>
              <w:t>i</w:t>
            </w:r>
            <w:r>
              <w:rPr>
                <w:rFonts w:hint="eastAsia"/>
              </w:rPr>
              <w:t>元素的氧化物的分子量，单位</w:t>
            </w:r>
            <w:r>
              <w:rPr>
                <w:rFonts w:hint="eastAsia"/>
              </w:rPr>
              <w:t>g</w:t>
            </w:r>
            <w:r>
              <w:t>/mol</w:t>
            </w:r>
            <w:r>
              <w:rPr>
                <w:rFonts w:hint="eastAsia"/>
              </w:rPr>
              <w:t>；</w:t>
            </w:r>
          </w:p>
        </w:tc>
      </w:tr>
    </w:tbl>
    <w:p w14:paraId="51BC7A63" w14:textId="572A3BCC" w:rsidR="00877F9C" w:rsidRDefault="00877F9C" w:rsidP="00877F9C">
      <w:pPr>
        <w:pStyle w:val="2"/>
        <w:spacing w:before="156" w:after="156"/>
      </w:pPr>
      <w:bookmarkStart w:id="30" w:name="_Toc75188762"/>
      <w:r>
        <w:rPr>
          <w:rFonts w:hint="eastAsia"/>
        </w:rPr>
        <w:t>2</w:t>
      </w:r>
      <w:r>
        <w:t xml:space="preserve">.6 </w:t>
      </w:r>
      <w:r>
        <w:rPr>
          <w:rFonts w:hint="eastAsia"/>
        </w:rPr>
        <w:t>实验结果与讨论</w:t>
      </w:r>
      <w:bookmarkEnd w:id="30"/>
    </w:p>
    <w:p w14:paraId="0A44E870" w14:textId="09C416F7" w:rsidR="00877F9C" w:rsidRDefault="003616C8" w:rsidP="00877F9C">
      <w:pPr>
        <w:ind w:firstLine="480"/>
      </w:pPr>
      <w:r>
        <w:rPr>
          <w:rFonts w:hint="eastAsia"/>
        </w:rPr>
        <w:t>对于试验中每一个固液平衡的点，可以通过两种方法对固相钙离子浓度进行测定</w:t>
      </w:r>
      <w:r w:rsidR="005076A8">
        <w:rPr>
          <w:rFonts w:hint="eastAsia"/>
        </w:rPr>
        <w:t>，第一种是直接使用</w:t>
      </w:r>
      <w:r w:rsidR="005076A8">
        <w:rPr>
          <w:rFonts w:hint="eastAsia"/>
        </w:rPr>
        <w:t>XRF</w:t>
      </w:r>
      <w:r w:rsidR="005076A8">
        <w:rPr>
          <w:rFonts w:hint="eastAsia"/>
        </w:rPr>
        <w:t>的结果计算固相的钙硅比，第二种是使用</w:t>
      </w:r>
      <w:r w:rsidR="005076A8">
        <w:rPr>
          <w:rFonts w:hint="eastAsia"/>
        </w:rPr>
        <w:t>XRF</w:t>
      </w:r>
      <w:r w:rsidR="005076A8">
        <w:rPr>
          <w:rFonts w:hint="eastAsia"/>
        </w:rPr>
        <w:t>测定样品的初始钙硅比，在测定了溶液中的钙离子浓度之后，使用固相初始的钙离子的量减去溶解到溶液中的钙离子的量计算出固相剩余的钙离子的量。在本实验中，两种方法均被采用，以保证实验的误差在合理的范围内。</w:t>
      </w:r>
    </w:p>
    <w:p w14:paraId="0BE921D8" w14:textId="3119D9DA" w:rsidR="005076A8" w:rsidRDefault="005076A8" w:rsidP="005076A8">
      <w:pPr>
        <w:pStyle w:val="3"/>
        <w:spacing w:before="156" w:after="156"/>
      </w:pPr>
      <w:bookmarkStart w:id="31" w:name="_Toc75188763"/>
      <w:r>
        <w:t xml:space="preserve">2.6.1 </w:t>
      </w:r>
      <w:r>
        <w:rPr>
          <w:rFonts w:hint="eastAsia"/>
        </w:rPr>
        <w:t>固液平衡曲线的绘制</w:t>
      </w:r>
      <w:bookmarkEnd w:id="31"/>
    </w:p>
    <w:p w14:paraId="50D0692A" w14:textId="2BFDE9EA" w:rsidR="00C12652" w:rsidRDefault="005673AE" w:rsidP="00C12652">
      <w:pPr>
        <w:ind w:firstLine="480"/>
      </w:pPr>
      <w:r>
        <w:fldChar w:fldCharType="begin"/>
      </w:r>
      <w:r>
        <w:instrText xml:space="preserve"> </w:instrText>
      </w:r>
      <w:r>
        <w:rPr>
          <w:rFonts w:hint="eastAsia"/>
        </w:rPr>
        <w:instrText>REF _Ref75126168 \h</w:instrText>
      </w:r>
      <w:r>
        <w:instrText xml:space="preserve"> </w:instrText>
      </w:r>
      <w:r>
        <w:fldChar w:fldCharType="separate"/>
      </w:r>
      <w:r w:rsidR="0080092E" w:rsidRPr="005673AE">
        <w:rPr>
          <w:rFonts w:cs="Times New Roman" w:hint="eastAsia"/>
          <w:color w:val="000000"/>
          <w:sz w:val="21"/>
          <w:szCs w:val="24"/>
        </w:rPr>
        <w:t>表</w:t>
      </w:r>
      <w:r w:rsidR="0080092E">
        <w:rPr>
          <w:rFonts w:cs="Times New Roman"/>
          <w:noProof/>
          <w:color w:val="000000"/>
          <w:sz w:val="21"/>
          <w:szCs w:val="24"/>
        </w:rPr>
        <w:t>2</w:t>
      </w:r>
      <w:r w:rsidR="0080092E">
        <w:rPr>
          <w:rFonts w:cs="Times New Roman"/>
          <w:color w:val="000000"/>
          <w:sz w:val="21"/>
          <w:szCs w:val="24"/>
        </w:rPr>
        <w:noBreakHyphen/>
      </w:r>
      <w:r w:rsidR="0080092E">
        <w:rPr>
          <w:rFonts w:cs="Times New Roman"/>
          <w:noProof/>
          <w:color w:val="000000"/>
          <w:sz w:val="21"/>
          <w:szCs w:val="24"/>
        </w:rPr>
        <w:t>9</w:t>
      </w:r>
      <w:r>
        <w:fldChar w:fldCharType="end"/>
      </w:r>
      <w:r>
        <w:rPr>
          <w:rFonts w:hint="eastAsia"/>
        </w:rPr>
        <w:t>列出了去离子水中</w:t>
      </w:r>
      <w:r>
        <w:rPr>
          <w:rFonts w:hint="eastAsia"/>
        </w:rPr>
        <w:t>C-S-H</w:t>
      </w:r>
      <w:r>
        <w:rPr>
          <w:rFonts w:hint="eastAsia"/>
        </w:rPr>
        <w:t>凝胶固液平衡曲线各个平衡体系的液相浓度与固相浓度的测定结果，其中</w:t>
      </w:r>
      <w:r w:rsidR="00C12652">
        <w:rPr>
          <w:rFonts w:hint="eastAsia"/>
        </w:rPr>
        <w:t>固相钙硅比</w:t>
      </w:r>
      <w:r>
        <w:rPr>
          <w:rFonts w:hint="eastAsia"/>
        </w:rPr>
        <w:t>是根据</w:t>
      </w:r>
      <w:r>
        <w:rPr>
          <w:rFonts w:hint="eastAsia"/>
        </w:rPr>
        <w:t>C-S-H</w:t>
      </w:r>
      <w:r>
        <w:rPr>
          <w:rFonts w:hint="eastAsia"/>
        </w:rPr>
        <w:t>凝胶初始的</w:t>
      </w:r>
      <w:r w:rsidR="00C12652">
        <w:rPr>
          <w:rFonts w:hint="eastAsia"/>
        </w:rPr>
        <w:t>钙硅比减去溶蚀到液相的钙硅比计算而来。使用这种方法一方面是因为对于序号较小的组别，固相物质的含量较少，对于</w:t>
      </w:r>
      <w:r w:rsidR="00C12652">
        <w:rPr>
          <w:rFonts w:hint="eastAsia"/>
        </w:rPr>
        <w:t>XRF</w:t>
      </w:r>
      <w:r w:rsidR="00C12652">
        <w:rPr>
          <w:rFonts w:hint="eastAsia"/>
        </w:rPr>
        <w:t>测试来说很难获得比较精确的结果；另一方面是为了减少</w:t>
      </w:r>
      <w:r w:rsidR="00C12652">
        <w:rPr>
          <w:rFonts w:hint="eastAsia"/>
        </w:rPr>
        <w:t>XRF</w:t>
      </w:r>
      <w:r w:rsidR="00C12652">
        <w:rPr>
          <w:rFonts w:hint="eastAsia"/>
        </w:rPr>
        <w:t>测试的次数，降低试验的成本。</w:t>
      </w:r>
    </w:p>
    <w:p w14:paraId="665F4274" w14:textId="535A6652" w:rsidR="00C12652" w:rsidRDefault="00C12652" w:rsidP="00C12652">
      <w:pPr>
        <w:ind w:firstLine="480"/>
      </w:pPr>
      <w:r>
        <w:rPr>
          <w:rFonts w:hint="eastAsia"/>
        </w:rPr>
        <w:t>推算的方法基于水泥或</w:t>
      </w:r>
      <w:r>
        <w:rPr>
          <w:rFonts w:hint="eastAsia"/>
        </w:rPr>
        <w:t>C-S-H</w:t>
      </w:r>
      <w:r>
        <w:rPr>
          <w:rFonts w:hint="eastAsia"/>
        </w:rPr>
        <w:t>凝胶的溶蚀过程中</w:t>
      </w:r>
      <w:r>
        <w:rPr>
          <w:rFonts w:hint="eastAsia"/>
        </w:rPr>
        <w:t>Si</w:t>
      </w:r>
      <w:r>
        <w:rPr>
          <w:rFonts w:hint="eastAsia"/>
        </w:rPr>
        <w:t>元素的溶蚀远远小于钙元素的溶蚀这一结论</w:t>
      </w:r>
      <w:r>
        <w:rPr>
          <w:rFonts w:hint="eastAsia"/>
        </w:rPr>
        <w:t>[</w:t>
      </w:r>
      <w:r>
        <w:rPr>
          <w:rFonts w:hint="eastAsia"/>
        </w:rPr>
        <w:t>引用</w:t>
      </w:r>
      <w:r>
        <w:t>]</w:t>
      </w:r>
      <w:r>
        <w:rPr>
          <w:rFonts w:hint="eastAsia"/>
        </w:rPr>
        <w:t>，认为硅元素物质的量始终保持不变，可以通过实验测定的</w:t>
      </w:r>
      <w:r>
        <w:rPr>
          <w:rFonts w:hint="eastAsia"/>
        </w:rPr>
        <w:t>C-S-H</w:t>
      </w:r>
      <w:r>
        <w:rPr>
          <w:rFonts w:hint="eastAsia"/>
        </w:rPr>
        <w:t>凝胶的分子式和实验中使用的</w:t>
      </w:r>
      <w:r>
        <w:rPr>
          <w:rFonts w:hint="eastAsia"/>
        </w:rPr>
        <w:t>C-S-H</w:t>
      </w:r>
      <w:r w:rsidR="00344099">
        <w:rPr>
          <w:rFonts w:hint="eastAsia"/>
        </w:rPr>
        <w:t>凝胶的质量</w:t>
      </w:r>
      <w:r>
        <w:rPr>
          <w:rFonts w:hint="eastAsia"/>
        </w:rPr>
        <w:t>计算初始的硅元素的物质的量</w:t>
      </w:r>
      <w:r w:rsidR="00344099">
        <w:rPr>
          <w:rFonts w:hint="eastAsia"/>
        </w:rPr>
        <w:t>和钙元素的物质的量，分别记为</w:t>
      </w:r>
      <w:r w:rsidRPr="00E342CE">
        <w:rPr>
          <w:rFonts w:hint="eastAsia"/>
          <w:i/>
        </w:rPr>
        <w:t>n</w:t>
      </w:r>
      <w:r w:rsidRPr="00E342CE">
        <w:rPr>
          <w:vertAlign w:val="subscript"/>
        </w:rPr>
        <w:t>0</w:t>
      </w:r>
      <w:r w:rsidRPr="005673AE">
        <w:rPr>
          <w:vertAlign w:val="subscript"/>
        </w:rPr>
        <w:t>Si</w:t>
      </w:r>
      <w:r>
        <w:rPr>
          <w:rFonts w:hint="eastAsia"/>
        </w:rPr>
        <w:t>和</w:t>
      </w:r>
      <w:r w:rsidRPr="00E342CE">
        <w:rPr>
          <w:rFonts w:hint="eastAsia"/>
          <w:i/>
        </w:rPr>
        <w:t>n</w:t>
      </w:r>
      <w:r w:rsidRPr="00E342CE">
        <w:rPr>
          <w:vertAlign w:val="subscript"/>
        </w:rPr>
        <w:t>0</w:t>
      </w:r>
      <w:r w:rsidRPr="005673AE">
        <w:rPr>
          <w:rFonts w:hint="eastAsia"/>
          <w:vertAlign w:val="subscript"/>
        </w:rPr>
        <w:t>Ca</w:t>
      </w:r>
      <w:r>
        <w:rPr>
          <w:rFonts w:hint="eastAsia"/>
        </w:rPr>
        <w:t>，水泥在已知矿物组成的情况下也可以根据水泥的水化反应计算可初始溶蚀的钙的物质的量</w:t>
      </w:r>
      <w:r w:rsidRPr="00E342CE">
        <w:rPr>
          <w:rFonts w:hint="eastAsia"/>
          <w:i/>
        </w:rPr>
        <w:t>n</w:t>
      </w:r>
      <w:r w:rsidRPr="00E342CE">
        <w:rPr>
          <w:vertAlign w:val="subscript"/>
        </w:rPr>
        <w:t>0</w:t>
      </w:r>
      <w:r w:rsidRPr="005673AE">
        <w:rPr>
          <w:rFonts w:hint="eastAsia"/>
          <w:vertAlign w:val="subscript"/>
        </w:rPr>
        <w:t>Ca</w:t>
      </w:r>
      <w:r>
        <w:rPr>
          <w:rFonts w:hint="eastAsia"/>
        </w:rPr>
        <w:t>（</w:t>
      </w:r>
      <w:r>
        <w:rPr>
          <w:rFonts w:hint="eastAsia"/>
        </w:rPr>
        <w:t>AFt</w:t>
      </w:r>
      <w:r>
        <w:rPr>
          <w:rFonts w:hint="eastAsia"/>
        </w:rPr>
        <w:t>、</w:t>
      </w:r>
      <w:r>
        <w:rPr>
          <w:rFonts w:hint="eastAsia"/>
        </w:rPr>
        <w:t>A</w:t>
      </w:r>
      <w:r>
        <w:t>Fm</w:t>
      </w:r>
      <w:r>
        <w:rPr>
          <w:rFonts w:hint="eastAsia"/>
        </w:rPr>
        <w:t>以及碳酸钙等不易溶蚀的物相中含有的钙不计入）和硅元素的初始物质的量</w:t>
      </w:r>
      <w:r w:rsidRPr="00E342CE">
        <w:rPr>
          <w:rFonts w:hint="eastAsia"/>
          <w:i/>
        </w:rPr>
        <w:t>n</w:t>
      </w:r>
      <w:r w:rsidRPr="00E342CE">
        <w:rPr>
          <w:vertAlign w:val="subscript"/>
        </w:rPr>
        <w:t>0</w:t>
      </w:r>
      <w:r w:rsidRPr="005673AE">
        <w:rPr>
          <w:vertAlign w:val="subscript"/>
        </w:rPr>
        <w:t>Si</w:t>
      </w:r>
      <w:r>
        <w:rPr>
          <w:rFonts w:hint="eastAsia"/>
        </w:rPr>
        <w:t>。</w:t>
      </w:r>
    </w:p>
    <w:p w14:paraId="6F853FF1" w14:textId="02D78EF0" w:rsidR="00C12652" w:rsidRDefault="00C12652" w:rsidP="00C12652">
      <w:pPr>
        <w:ind w:firstLine="480"/>
      </w:pPr>
      <w:r>
        <w:rPr>
          <w:rFonts w:hint="eastAsia"/>
        </w:rPr>
        <w:lastRenderedPageBreak/>
        <w:t>因此溶蚀之后的固相钙硅比可以通过下式计算：</w:t>
      </w:r>
    </w:p>
    <w:p w14:paraId="65F2FEA7" w14:textId="22AD2BFF" w:rsidR="00C12652" w:rsidRDefault="00C12652" w:rsidP="00C12652">
      <w:pPr>
        <w:pStyle w:val="MTDisplayEquation"/>
      </w:pPr>
      <w:r>
        <w:tab/>
      </w:r>
      <w:r w:rsidRPr="005673AE">
        <w:rPr>
          <w:position w:val="-30"/>
        </w:rPr>
        <w:object w:dxaOrig="2079" w:dyaOrig="720" w14:anchorId="7CC8E67F">
          <v:shape id="_x0000_i1037" type="#_x0000_t75" style="width:103.15pt;height:36.55pt" o:ole="">
            <v:imagedata r:id="rId36" o:title=""/>
          </v:shape>
          <o:OLEObject Type="Embed" ProgID="Equation.DSMT4" ShapeID="_x0000_i1037" DrawAspect="Content" ObjectID="_1685913673" r:id="rId37"/>
        </w:object>
      </w:r>
      <w:r>
        <w:t xml:space="preserve"> </w:t>
      </w:r>
      <w:r>
        <w:tab/>
      </w:r>
      <w:r w:rsidR="00B661B0">
        <w:fldChar w:fldCharType="begin"/>
      </w:r>
      <w:r w:rsidR="00B661B0">
        <w:instrText xml:space="preserve"> MACROBUTTON MTPlaceRef \* MERGEFORMAT </w:instrText>
      </w:r>
      <w:r w:rsidR="00B661B0">
        <w:fldChar w:fldCharType="begin"/>
      </w:r>
      <w:r w:rsidR="00B661B0">
        <w:instrText xml:space="preserve"> SEQ MTEqn \h \* MERGEFORMAT </w:instrText>
      </w:r>
      <w:r w:rsidR="00B661B0">
        <w:fldChar w:fldCharType="end"/>
      </w:r>
      <w:r w:rsidR="00B661B0">
        <w:instrText>(</w:instrText>
      </w:r>
      <w:r w:rsidR="00FB6B7E">
        <w:fldChar w:fldCharType="begin"/>
      </w:r>
      <w:r w:rsidR="00FB6B7E">
        <w:instrText xml:space="preserve"> SEQ MTChap \c \* Arabic \* MERGEFORMAT </w:instrText>
      </w:r>
      <w:r w:rsidR="00FB6B7E">
        <w:fldChar w:fldCharType="separate"/>
      </w:r>
      <w:r w:rsidR="0080092E">
        <w:rPr>
          <w:noProof/>
        </w:rPr>
        <w:instrText>2</w:instrText>
      </w:r>
      <w:r w:rsidR="00FB6B7E">
        <w:rPr>
          <w:noProof/>
        </w:rPr>
        <w:fldChar w:fldCharType="end"/>
      </w:r>
      <w:r w:rsidR="00B661B0">
        <w:instrText>-</w:instrText>
      </w:r>
      <w:r w:rsidR="00FB6B7E">
        <w:fldChar w:fldCharType="begin"/>
      </w:r>
      <w:r w:rsidR="00FB6B7E">
        <w:instrText xml:space="preserve"> SEQ MTEqn \c \* Arabic \* MERGEFORMAT </w:instrText>
      </w:r>
      <w:r w:rsidR="00FB6B7E">
        <w:fldChar w:fldCharType="separate"/>
      </w:r>
      <w:r w:rsidR="0080092E">
        <w:rPr>
          <w:noProof/>
        </w:rPr>
        <w:instrText>3</w:instrText>
      </w:r>
      <w:r w:rsidR="00FB6B7E">
        <w:rPr>
          <w:noProof/>
        </w:rPr>
        <w:fldChar w:fldCharType="end"/>
      </w:r>
      <w:r w:rsidR="00B661B0">
        <w:instrText>)</w:instrText>
      </w:r>
      <w:r w:rsidR="00B661B0">
        <w:fldChar w:fldCharType="end"/>
      </w:r>
    </w:p>
    <w:tbl>
      <w:tblPr>
        <w:tblStyle w:val="11"/>
        <w:tblW w:w="0" w:type="auto"/>
        <w:tblBorders>
          <w:top w:val="none" w:sz="0" w:space="0" w:color="auto"/>
          <w:bottom w:val="none" w:sz="0" w:space="0" w:color="auto"/>
        </w:tblBorders>
        <w:tblLook w:val="04A0" w:firstRow="1" w:lastRow="0" w:firstColumn="1" w:lastColumn="0" w:noHBand="0" w:noVBand="1"/>
      </w:tblPr>
      <w:tblGrid>
        <w:gridCol w:w="851"/>
        <w:gridCol w:w="850"/>
        <w:gridCol w:w="709"/>
        <w:gridCol w:w="5896"/>
      </w:tblGrid>
      <w:tr w:rsidR="00C12652" w14:paraId="5380E9AB" w14:textId="77777777" w:rsidTr="00C12652">
        <w:trPr>
          <w:cnfStyle w:val="100000000000" w:firstRow="1" w:lastRow="0" w:firstColumn="0" w:lastColumn="0" w:oddVBand="0" w:evenVBand="0" w:oddHBand="0" w:evenHBand="0" w:firstRowFirstColumn="0" w:firstRowLastColumn="0" w:lastRowFirstColumn="0" w:lastRowLastColumn="0"/>
        </w:trPr>
        <w:tc>
          <w:tcPr>
            <w:tcW w:w="851" w:type="dxa"/>
            <w:tcBorders>
              <w:top w:val="none" w:sz="0" w:space="0" w:color="auto"/>
              <w:left w:val="none" w:sz="0" w:space="0" w:color="auto"/>
              <w:bottom w:val="none" w:sz="0" w:space="0" w:color="auto"/>
              <w:right w:val="none" w:sz="0" w:space="0" w:color="auto"/>
            </w:tcBorders>
          </w:tcPr>
          <w:p w14:paraId="3620417B" w14:textId="77777777" w:rsidR="00C12652" w:rsidRDefault="00C12652" w:rsidP="00C12652">
            <w:pPr>
              <w:ind w:firstLineChars="0" w:firstLine="0"/>
            </w:pPr>
            <w:r>
              <w:rPr>
                <w:rFonts w:hint="eastAsia"/>
              </w:rPr>
              <w:t>式中：</w:t>
            </w:r>
          </w:p>
        </w:tc>
        <w:tc>
          <w:tcPr>
            <w:tcW w:w="850" w:type="dxa"/>
            <w:tcBorders>
              <w:top w:val="none" w:sz="0" w:space="0" w:color="auto"/>
              <w:left w:val="none" w:sz="0" w:space="0" w:color="auto"/>
              <w:bottom w:val="none" w:sz="0" w:space="0" w:color="auto"/>
              <w:right w:val="none" w:sz="0" w:space="0" w:color="auto"/>
            </w:tcBorders>
          </w:tcPr>
          <w:p w14:paraId="0E7CEC58" w14:textId="77777777" w:rsidR="00C12652" w:rsidRDefault="00C12652" w:rsidP="00C12652">
            <w:pPr>
              <w:ind w:firstLineChars="0" w:firstLine="0"/>
              <w:jc w:val="right"/>
            </w:pPr>
            <w:r w:rsidRPr="005673AE">
              <w:rPr>
                <w:rFonts w:cstheme="minorBidi"/>
                <w:position w:val="-6"/>
              </w:rPr>
              <w:object w:dxaOrig="240" w:dyaOrig="279" w14:anchorId="423FA074">
                <v:shape id="_x0000_i1038" type="#_x0000_t75" style="width:12.35pt;height:13.95pt" o:ole="">
                  <v:imagedata r:id="rId38" o:title=""/>
                </v:shape>
                <o:OLEObject Type="Embed" ProgID="Equation.DSMT4" ShapeID="_x0000_i1038" DrawAspect="Content" ObjectID="_1685913674" r:id="rId39"/>
              </w:object>
            </w:r>
          </w:p>
        </w:tc>
        <w:tc>
          <w:tcPr>
            <w:tcW w:w="709" w:type="dxa"/>
            <w:tcBorders>
              <w:top w:val="none" w:sz="0" w:space="0" w:color="auto"/>
              <w:left w:val="none" w:sz="0" w:space="0" w:color="auto"/>
              <w:bottom w:val="none" w:sz="0" w:space="0" w:color="auto"/>
              <w:right w:val="none" w:sz="0" w:space="0" w:color="auto"/>
            </w:tcBorders>
          </w:tcPr>
          <w:p w14:paraId="6983AB95" w14:textId="77777777" w:rsidR="00C12652" w:rsidRPr="00877F9C" w:rsidRDefault="00C12652" w:rsidP="00C12652">
            <w:pPr>
              <w:ind w:firstLineChars="0" w:firstLine="0"/>
            </w:pPr>
            <w:r w:rsidRPr="00877F9C">
              <w:t>——</w:t>
            </w:r>
          </w:p>
        </w:tc>
        <w:tc>
          <w:tcPr>
            <w:tcW w:w="5896" w:type="dxa"/>
            <w:tcBorders>
              <w:top w:val="none" w:sz="0" w:space="0" w:color="auto"/>
              <w:left w:val="none" w:sz="0" w:space="0" w:color="auto"/>
              <w:bottom w:val="none" w:sz="0" w:space="0" w:color="auto"/>
              <w:right w:val="none" w:sz="0" w:space="0" w:color="auto"/>
            </w:tcBorders>
          </w:tcPr>
          <w:p w14:paraId="7B5A5522" w14:textId="77777777" w:rsidR="00C12652" w:rsidRDefault="00C12652" w:rsidP="00C12652">
            <w:pPr>
              <w:ind w:firstLineChars="0" w:firstLine="0"/>
            </w:pPr>
            <w:r>
              <w:rPr>
                <w:rFonts w:hint="eastAsia"/>
              </w:rPr>
              <w:t>去离子水的体积，单位</w:t>
            </w:r>
            <w:r>
              <w:rPr>
                <w:rFonts w:hint="eastAsia"/>
              </w:rPr>
              <w:t>ml</w:t>
            </w:r>
            <w:r>
              <w:rPr>
                <w:rFonts w:hint="eastAsia"/>
              </w:rPr>
              <w:t>；</w:t>
            </w:r>
          </w:p>
        </w:tc>
      </w:tr>
      <w:tr w:rsidR="00C12652" w14:paraId="217CB4AC" w14:textId="77777777" w:rsidTr="00C12652">
        <w:tc>
          <w:tcPr>
            <w:tcW w:w="851" w:type="dxa"/>
          </w:tcPr>
          <w:p w14:paraId="139129C1" w14:textId="77777777" w:rsidR="00C12652" w:rsidRDefault="00C12652" w:rsidP="00C12652">
            <w:pPr>
              <w:ind w:firstLineChars="0" w:firstLine="0"/>
            </w:pPr>
          </w:p>
        </w:tc>
        <w:tc>
          <w:tcPr>
            <w:tcW w:w="850" w:type="dxa"/>
          </w:tcPr>
          <w:p w14:paraId="42FB826B" w14:textId="77777777" w:rsidR="00C12652" w:rsidRDefault="00C12652" w:rsidP="00C12652">
            <w:pPr>
              <w:ind w:firstLineChars="0" w:firstLine="0"/>
              <w:jc w:val="right"/>
            </w:pPr>
            <w:r w:rsidRPr="005673AE">
              <w:rPr>
                <w:rFonts w:cstheme="minorBidi"/>
                <w:position w:val="-30"/>
              </w:rPr>
              <w:object w:dxaOrig="420" w:dyaOrig="680" w14:anchorId="1DFB67F8">
                <v:shape id="_x0000_i1039" type="#_x0000_t75" style="width:20.4pt;height:33.3pt" o:ole="">
                  <v:imagedata r:id="rId40" o:title=""/>
                </v:shape>
                <o:OLEObject Type="Embed" ProgID="Equation.DSMT4" ShapeID="_x0000_i1039" DrawAspect="Content" ObjectID="_1685913675" r:id="rId41"/>
              </w:object>
            </w:r>
          </w:p>
        </w:tc>
        <w:tc>
          <w:tcPr>
            <w:tcW w:w="709" w:type="dxa"/>
          </w:tcPr>
          <w:p w14:paraId="45C70A47" w14:textId="77777777" w:rsidR="00C12652" w:rsidRPr="00877F9C" w:rsidRDefault="00C12652" w:rsidP="00C12652">
            <w:pPr>
              <w:ind w:firstLineChars="0" w:firstLine="0"/>
            </w:pPr>
            <w:r w:rsidRPr="00877F9C">
              <w:t>——</w:t>
            </w:r>
          </w:p>
        </w:tc>
        <w:tc>
          <w:tcPr>
            <w:tcW w:w="5896" w:type="dxa"/>
          </w:tcPr>
          <w:p w14:paraId="7FE2239A" w14:textId="77777777" w:rsidR="00C12652" w:rsidRDefault="00C12652" w:rsidP="00C12652">
            <w:pPr>
              <w:ind w:firstLineChars="0" w:firstLine="0"/>
            </w:pPr>
            <w:r>
              <w:rPr>
                <w:rFonts w:hint="eastAsia"/>
              </w:rPr>
              <w:t>溶蚀之后的钙硅比，单位</w:t>
            </w:r>
            <w:r>
              <w:rPr>
                <w:rFonts w:hint="eastAsia"/>
              </w:rPr>
              <w:t>1</w:t>
            </w:r>
            <w:r>
              <w:rPr>
                <w:rFonts w:hint="eastAsia"/>
              </w:rPr>
              <w:t>；</w:t>
            </w:r>
          </w:p>
        </w:tc>
      </w:tr>
    </w:tbl>
    <w:p w14:paraId="15CA4E82" w14:textId="21932BA4" w:rsidR="005673AE" w:rsidRPr="005673AE" w:rsidRDefault="005673AE" w:rsidP="005673AE">
      <w:pPr>
        <w:adjustRightInd w:val="0"/>
        <w:snapToGrid w:val="0"/>
        <w:spacing w:beforeLines="50" w:before="156" w:line="288" w:lineRule="auto"/>
        <w:ind w:firstLineChars="0" w:firstLine="0"/>
        <w:jc w:val="center"/>
        <w:rPr>
          <w:rFonts w:cs="Times New Roman"/>
          <w:color w:val="000000"/>
          <w:sz w:val="21"/>
          <w:szCs w:val="24"/>
        </w:rPr>
      </w:pPr>
      <w:bookmarkStart w:id="32" w:name="_Ref75126168"/>
      <w:bookmarkStart w:id="33" w:name="_Ref73373623"/>
      <w:r w:rsidRPr="005673AE">
        <w:rPr>
          <w:rFonts w:cs="Times New Roman" w:hint="eastAsia"/>
          <w:color w:val="000000"/>
          <w:sz w:val="21"/>
          <w:szCs w:val="24"/>
        </w:rPr>
        <w:t>表</w:t>
      </w:r>
      <w:r w:rsidR="00AF48C3">
        <w:rPr>
          <w:rFonts w:cs="Times New Roman"/>
          <w:color w:val="000000"/>
          <w:sz w:val="21"/>
          <w:szCs w:val="24"/>
        </w:rPr>
        <w:fldChar w:fldCharType="begin"/>
      </w:r>
      <w:r w:rsidR="00AF48C3">
        <w:rPr>
          <w:rFonts w:cs="Times New Roman"/>
          <w:color w:val="000000"/>
          <w:sz w:val="21"/>
          <w:szCs w:val="24"/>
        </w:rPr>
        <w:instrText xml:space="preserve"> </w:instrText>
      </w:r>
      <w:r w:rsidR="00AF48C3">
        <w:rPr>
          <w:rFonts w:cs="Times New Roman" w:hint="eastAsia"/>
          <w:color w:val="000000"/>
          <w:sz w:val="21"/>
          <w:szCs w:val="24"/>
        </w:rPr>
        <w:instrText>STYLEREF 1 \s</w:instrText>
      </w:r>
      <w:r w:rsidR="00AF48C3">
        <w:rPr>
          <w:rFonts w:cs="Times New Roman"/>
          <w:color w:val="000000"/>
          <w:sz w:val="21"/>
          <w:szCs w:val="24"/>
        </w:rPr>
        <w:instrText xml:space="preserve"> </w:instrText>
      </w:r>
      <w:r w:rsidR="00AF48C3">
        <w:rPr>
          <w:rFonts w:cs="Times New Roman"/>
          <w:color w:val="000000"/>
          <w:sz w:val="21"/>
          <w:szCs w:val="24"/>
        </w:rPr>
        <w:fldChar w:fldCharType="separate"/>
      </w:r>
      <w:r w:rsidR="00AF48C3">
        <w:rPr>
          <w:rFonts w:cs="Times New Roman"/>
          <w:noProof/>
          <w:color w:val="000000"/>
          <w:sz w:val="21"/>
          <w:szCs w:val="24"/>
        </w:rPr>
        <w:t>2</w:t>
      </w:r>
      <w:r w:rsidR="00AF48C3">
        <w:rPr>
          <w:rFonts w:cs="Times New Roman"/>
          <w:color w:val="000000"/>
          <w:sz w:val="21"/>
          <w:szCs w:val="24"/>
        </w:rPr>
        <w:fldChar w:fldCharType="end"/>
      </w:r>
      <w:r w:rsidR="00AF48C3">
        <w:rPr>
          <w:rFonts w:cs="Times New Roman"/>
          <w:color w:val="000000"/>
          <w:sz w:val="21"/>
          <w:szCs w:val="24"/>
        </w:rPr>
        <w:noBreakHyphen/>
      </w:r>
      <w:r w:rsidR="00AF48C3">
        <w:rPr>
          <w:rFonts w:cs="Times New Roman"/>
          <w:color w:val="000000"/>
          <w:sz w:val="21"/>
          <w:szCs w:val="24"/>
        </w:rPr>
        <w:fldChar w:fldCharType="begin"/>
      </w:r>
      <w:r w:rsidR="00AF48C3">
        <w:rPr>
          <w:rFonts w:cs="Times New Roman"/>
          <w:color w:val="000000"/>
          <w:sz w:val="21"/>
          <w:szCs w:val="24"/>
        </w:rPr>
        <w:instrText xml:space="preserve"> </w:instrText>
      </w:r>
      <w:r w:rsidR="00AF48C3">
        <w:rPr>
          <w:rFonts w:cs="Times New Roman" w:hint="eastAsia"/>
          <w:color w:val="000000"/>
          <w:sz w:val="21"/>
          <w:szCs w:val="24"/>
        </w:rPr>
        <w:instrText xml:space="preserve">SEQ </w:instrText>
      </w:r>
      <w:r w:rsidR="00AF48C3">
        <w:rPr>
          <w:rFonts w:cs="Times New Roman" w:hint="eastAsia"/>
          <w:color w:val="000000"/>
          <w:sz w:val="21"/>
          <w:szCs w:val="24"/>
        </w:rPr>
        <w:instrText>表</w:instrText>
      </w:r>
      <w:r w:rsidR="00AF48C3">
        <w:rPr>
          <w:rFonts w:cs="Times New Roman" w:hint="eastAsia"/>
          <w:color w:val="000000"/>
          <w:sz w:val="21"/>
          <w:szCs w:val="24"/>
        </w:rPr>
        <w:instrText xml:space="preserve"> \* ARABIC \s 1</w:instrText>
      </w:r>
      <w:r w:rsidR="00AF48C3">
        <w:rPr>
          <w:rFonts w:cs="Times New Roman"/>
          <w:color w:val="000000"/>
          <w:sz w:val="21"/>
          <w:szCs w:val="24"/>
        </w:rPr>
        <w:instrText xml:space="preserve"> </w:instrText>
      </w:r>
      <w:r w:rsidR="00AF48C3">
        <w:rPr>
          <w:rFonts w:cs="Times New Roman"/>
          <w:color w:val="000000"/>
          <w:sz w:val="21"/>
          <w:szCs w:val="24"/>
        </w:rPr>
        <w:fldChar w:fldCharType="separate"/>
      </w:r>
      <w:r w:rsidR="00AF48C3">
        <w:rPr>
          <w:rFonts w:cs="Times New Roman"/>
          <w:noProof/>
          <w:color w:val="000000"/>
          <w:sz w:val="21"/>
          <w:szCs w:val="24"/>
        </w:rPr>
        <w:t>9</w:t>
      </w:r>
      <w:r w:rsidR="00AF48C3">
        <w:rPr>
          <w:rFonts w:cs="Times New Roman"/>
          <w:color w:val="000000"/>
          <w:sz w:val="21"/>
          <w:szCs w:val="24"/>
        </w:rPr>
        <w:fldChar w:fldCharType="end"/>
      </w:r>
      <w:bookmarkEnd w:id="32"/>
      <w:r w:rsidRPr="005673AE">
        <w:rPr>
          <w:rFonts w:cs="Times New Roman"/>
          <w:color w:val="000000"/>
          <w:sz w:val="21"/>
          <w:szCs w:val="24"/>
        </w:rPr>
        <w:t xml:space="preserve"> </w:t>
      </w:r>
      <w:r w:rsidRPr="005673AE">
        <w:rPr>
          <w:rFonts w:cs="Times New Roman" w:hint="eastAsia"/>
          <w:color w:val="000000"/>
          <w:sz w:val="21"/>
          <w:szCs w:val="24"/>
        </w:rPr>
        <w:t>去离子水中</w:t>
      </w:r>
      <w:r>
        <w:rPr>
          <w:rFonts w:cs="Times New Roman" w:hint="eastAsia"/>
          <w:color w:val="000000"/>
          <w:sz w:val="21"/>
          <w:szCs w:val="24"/>
        </w:rPr>
        <w:t>C-S-H</w:t>
      </w:r>
      <w:r>
        <w:rPr>
          <w:rFonts w:cs="Times New Roman" w:hint="eastAsia"/>
          <w:color w:val="000000"/>
          <w:sz w:val="21"/>
          <w:szCs w:val="24"/>
        </w:rPr>
        <w:t>凝胶</w:t>
      </w:r>
      <w:r w:rsidRPr="005673AE">
        <w:rPr>
          <w:rFonts w:cs="Times New Roman" w:hint="eastAsia"/>
          <w:color w:val="000000"/>
          <w:sz w:val="21"/>
          <w:szCs w:val="24"/>
        </w:rPr>
        <w:t>钙溶蚀固液平衡曲线测定结果</w:t>
      </w:r>
      <w:bookmarkEnd w:id="33"/>
    </w:p>
    <w:tbl>
      <w:tblPr>
        <w:tblStyle w:val="14"/>
        <w:tblW w:w="0" w:type="auto"/>
        <w:tblLook w:val="04A0" w:firstRow="1" w:lastRow="0" w:firstColumn="1" w:lastColumn="0" w:noHBand="0" w:noVBand="1"/>
      </w:tblPr>
      <w:tblGrid>
        <w:gridCol w:w="1164"/>
        <w:gridCol w:w="1420"/>
        <w:gridCol w:w="1420"/>
        <w:gridCol w:w="1412"/>
        <w:gridCol w:w="1473"/>
        <w:gridCol w:w="1408"/>
        <w:gridCol w:w="9"/>
      </w:tblGrid>
      <w:tr w:rsidR="005673AE" w:rsidRPr="005673AE" w14:paraId="6C099833" w14:textId="77777777" w:rsidTr="00C12652">
        <w:trPr>
          <w:cnfStyle w:val="100000000000" w:firstRow="1" w:lastRow="0" w:firstColumn="0" w:lastColumn="0" w:oddVBand="0" w:evenVBand="0" w:oddHBand="0" w:evenHBand="0" w:firstRowFirstColumn="0" w:firstRowLastColumn="0" w:lastRowFirstColumn="0" w:lastRowLastColumn="0"/>
        </w:trPr>
        <w:tc>
          <w:tcPr>
            <w:tcW w:w="1299" w:type="dxa"/>
            <w:tcBorders>
              <w:top w:val="single" w:sz="12" w:space="0" w:color="auto"/>
            </w:tcBorders>
            <w:vAlign w:val="center"/>
          </w:tcPr>
          <w:p w14:paraId="0D328B39"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编号</w:t>
            </w:r>
          </w:p>
        </w:tc>
        <w:tc>
          <w:tcPr>
            <w:tcW w:w="1554" w:type="dxa"/>
            <w:tcBorders>
              <w:top w:val="single" w:sz="12" w:space="0" w:color="auto"/>
            </w:tcBorders>
            <w:vAlign w:val="center"/>
          </w:tcPr>
          <w:p w14:paraId="6713D3CF"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C-S-H</w:t>
            </w:r>
            <w:r w:rsidRPr="005673AE">
              <w:rPr>
                <w:rFonts w:hint="eastAsia"/>
                <w:color w:val="000000"/>
                <w:sz w:val="21"/>
                <w:szCs w:val="24"/>
                <w:lang w:val="zh-CN"/>
              </w:rPr>
              <w:t>质量</w:t>
            </w:r>
          </w:p>
          <w:p w14:paraId="7EB19EB0"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w:t>
            </w:r>
            <w:r w:rsidRPr="005673AE">
              <w:rPr>
                <w:color w:val="000000"/>
                <w:sz w:val="21"/>
                <w:szCs w:val="24"/>
                <w:lang w:val="zh-CN"/>
              </w:rPr>
              <w:t>g)</w:t>
            </w:r>
          </w:p>
        </w:tc>
        <w:tc>
          <w:tcPr>
            <w:tcW w:w="1554" w:type="dxa"/>
            <w:tcBorders>
              <w:top w:val="single" w:sz="12" w:space="0" w:color="auto"/>
            </w:tcBorders>
            <w:vAlign w:val="center"/>
          </w:tcPr>
          <w:p w14:paraId="7F21B4C1"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CH</w:t>
            </w:r>
            <w:r w:rsidRPr="005673AE">
              <w:rPr>
                <w:rFonts w:hint="eastAsia"/>
                <w:color w:val="000000"/>
                <w:sz w:val="21"/>
                <w:szCs w:val="24"/>
                <w:lang w:val="zh-CN"/>
              </w:rPr>
              <w:t>质量</w:t>
            </w:r>
          </w:p>
          <w:p w14:paraId="4B2042D4"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w:t>
            </w:r>
            <w:r w:rsidRPr="005673AE">
              <w:rPr>
                <w:color w:val="000000"/>
                <w:sz w:val="21"/>
                <w:szCs w:val="24"/>
                <w:lang w:val="zh-CN"/>
              </w:rPr>
              <w:t>g)</w:t>
            </w:r>
          </w:p>
        </w:tc>
        <w:tc>
          <w:tcPr>
            <w:tcW w:w="1555" w:type="dxa"/>
            <w:tcBorders>
              <w:top w:val="single" w:sz="12" w:space="0" w:color="auto"/>
            </w:tcBorders>
            <w:vAlign w:val="center"/>
          </w:tcPr>
          <w:p w14:paraId="2FB09C74"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溶蚀剂体积</w:t>
            </w:r>
            <w:r w:rsidRPr="005673AE">
              <w:rPr>
                <w:rFonts w:hint="eastAsia"/>
                <w:color w:val="000000"/>
                <w:sz w:val="21"/>
                <w:szCs w:val="24"/>
                <w:lang w:val="zh-CN"/>
              </w:rPr>
              <w:t>(</w:t>
            </w:r>
            <w:r w:rsidRPr="005673AE">
              <w:rPr>
                <w:color w:val="000000"/>
                <w:sz w:val="21"/>
                <w:szCs w:val="24"/>
                <w:lang w:val="zh-CN"/>
              </w:rPr>
              <w:t>ml)</w:t>
            </w:r>
          </w:p>
        </w:tc>
        <w:tc>
          <w:tcPr>
            <w:tcW w:w="1554" w:type="dxa"/>
            <w:tcBorders>
              <w:top w:val="single" w:sz="12" w:space="0" w:color="auto"/>
            </w:tcBorders>
            <w:vAlign w:val="center"/>
          </w:tcPr>
          <w:p w14:paraId="27EF1A94" w14:textId="6DCB3633" w:rsidR="005673AE" w:rsidRPr="005673AE" w:rsidRDefault="00C12652" w:rsidP="00C12652">
            <w:pPr>
              <w:adjustRightInd w:val="0"/>
              <w:snapToGrid w:val="0"/>
              <w:spacing w:line="288" w:lineRule="auto"/>
              <w:ind w:firstLineChars="0" w:firstLine="0"/>
              <w:jc w:val="center"/>
              <w:rPr>
                <w:color w:val="000000"/>
                <w:sz w:val="21"/>
                <w:szCs w:val="24"/>
                <w:lang w:val="zh-CN"/>
              </w:rPr>
            </w:pPr>
            <w:r w:rsidRPr="00FA574B">
              <w:rPr>
                <w:rFonts w:cstheme="minorBidi"/>
                <w:position w:val="-14"/>
              </w:rPr>
              <w:object w:dxaOrig="520" w:dyaOrig="380" w14:anchorId="55CC25DB">
                <v:shape id="_x0000_i1040" type="#_x0000_t75" style="width:25.25pt;height:18.25pt" o:ole="">
                  <v:imagedata r:id="rId18" o:title=""/>
                </v:shape>
                <o:OLEObject Type="Embed" ProgID="Equation.DSMT4" ShapeID="_x0000_i1040" DrawAspect="Content" ObjectID="_1685913676" r:id="rId42"/>
              </w:object>
            </w:r>
            <w:r w:rsidRPr="005673AE">
              <w:rPr>
                <w:rFonts w:hint="eastAsia"/>
                <w:color w:val="000000"/>
                <w:sz w:val="21"/>
                <w:szCs w:val="24"/>
                <w:lang w:val="zh-CN"/>
              </w:rPr>
              <w:t xml:space="preserve"> </w:t>
            </w:r>
            <w:r w:rsidR="005673AE" w:rsidRPr="005673AE">
              <w:rPr>
                <w:rFonts w:hint="eastAsia"/>
                <w:color w:val="000000"/>
                <w:sz w:val="21"/>
                <w:szCs w:val="24"/>
                <w:lang w:val="zh-CN"/>
              </w:rPr>
              <w:t>(</w:t>
            </w:r>
            <w:r w:rsidR="005673AE" w:rsidRPr="005673AE">
              <w:rPr>
                <w:color w:val="000000"/>
                <w:sz w:val="21"/>
                <w:szCs w:val="24"/>
                <w:lang w:val="zh-CN"/>
              </w:rPr>
              <w:t>mmol/L)</w:t>
            </w:r>
          </w:p>
        </w:tc>
        <w:tc>
          <w:tcPr>
            <w:tcW w:w="1555" w:type="dxa"/>
            <w:gridSpan w:val="2"/>
            <w:tcBorders>
              <w:top w:val="single" w:sz="12" w:space="0" w:color="auto"/>
            </w:tcBorders>
            <w:vAlign w:val="center"/>
          </w:tcPr>
          <w:p w14:paraId="1ADB599D" w14:textId="76DA02FB" w:rsidR="005673AE" w:rsidRPr="005673AE" w:rsidRDefault="00C12652" w:rsidP="00C12652">
            <w:pPr>
              <w:adjustRightInd w:val="0"/>
              <w:snapToGrid w:val="0"/>
              <w:spacing w:line="288" w:lineRule="auto"/>
              <w:ind w:firstLineChars="0" w:firstLine="0"/>
              <w:jc w:val="center"/>
              <w:rPr>
                <w:color w:val="000000"/>
                <w:sz w:val="21"/>
                <w:szCs w:val="24"/>
                <w:lang w:val="zh-CN"/>
              </w:rPr>
            </w:pPr>
            <w:r w:rsidRPr="005673AE">
              <w:rPr>
                <w:rFonts w:cstheme="minorBidi"/>
                <w:position w:val="-30"/>
              </w:rPr>
              <w:object w:dxaOrig="420" w:dyaOrig="680" w14:anchorId="383F7E38">
                <v:shape id="_x0000_i1041" type="#_x0000_t75" style="width:20.4pt;height:33.3pt" o:ole="">
                  <v:imagedata r:id="rId40" o:title=""/>
                </v:shape>
                <o:OLEObject Type="Embed" ProgID="Equation.DSMT4" ShapeID="_x0000_i1041" DrawAspect="Content" ObjectID="_1685913677" r:id="rId43"/>
              </w:object>
            </w:r>
            <w:r w:rsidR="005673AE" w:rsidRPr="005673AE">
              <w:rPr>
                <w:rFonts w:hint="eastAsia"/>
                <w:color w:val="000000"/>
                <w:sz w:val="21"/>
                <w:szCs w:val="24"/>
                <w:lang w:val="zh-CN"/>
              </w:rPr>
              <w:t>固相钙硅比</w:t>
            </w:r>
          </w:p>
        </w:tc>
      </w:tr>
      <w:tr w:rsidR="005673AE" w:rsidRPr="005673AE" w14:paraId="7A69410B" w14:textId="77777777" w:rsidTr="00C12652">
        <w:trPr>
          <w:gridAfter w:val="1"/>
          <w:wAfter w:w="10" w:type="dxa"/>
        </w:trPr>
        <w:tc>
          <w:tcPr>
            <w:tcW w:w="1299" w:type="dxa"/>
            <w:vAlign w:val="center"/>
          </w:tcPr>
          <w:p w14:paraId="4720D743"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0-</w:t>
            </w:r>
            <w:r w:rsidRPr="005673AE">
              <w:rPr>
                <w:color w:val="000000"/>
                <w:sz w:val="21"/>
                <w:szCs w:val="24"/>
                <w:lang w:val="zh-CN"/>
              </w:rPr>
              <w:t>1</w:t>
            </w:r>
          </w:p>
        </w:tc>
        <w:tc>
          <w:tcPr>
            <w:tcW w:w="1552" w:type="dxa"/>
            <w:vAlign w:val="center"/>
          </w:tcPr>
          <w:p w14:paraId="51EEED32"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0</w:t>
            </w:r>
            <w:r w:rsidRPr="005673AE">
              <w:rPr>
                <w:color w:val="000000"/>
                <w:sz w:val="21"/>
                <w:szCs w:val="24"/>
                <w:lang w:val="zh-CN"/>
              </w:rPr>
              <w:t>.250</w:t>
            </w:r>
          </w:p>
        </w:tc>
        <w:tc>
          <w:tcPr>
            <w:tcW w:w="1552" w:type="dxa"/>
            <w:vAlign w:val="center"/>
          </w:tcPr>
          <w:p w14:paraId="560E786C"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0</w:t>
            </w:r>
          </w:p>
        </w:tc>
        <w:tc>
          <w:tcPr>
            <w:tcW w:w="1553" w:type="dxa"/>
            <w:vAlign w:val="center"/>
          </w:tcPr>
          <w:p w14:paraId="042E983C"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1000</w:t>
            </w:r>
          </w:p>
        </w:tc>
        <w:tc>
          <w:tcPr>
            <w:tcW w:w="1552" w:type="dxa"/>
            <w:vAlign w:val="center"/>
          </w:tcPr>
          <w:p w14:paraId="0A92F6D7" w14:textId="77777777" w:rsidR="005673AE" w:rsidRPr="005673AE" w:rsidRDefault="005673AE" w:rsidP="00C12652">
            <w:pPr>
              <w:spacing w:line="240" w:lineRule="auto"/>
              <w:ind w:firstLineChars="0" w:firstLine="0"/>
              <w:jc w:val="center"/>
              <w:rPr>
                <w:sz w:val="21"/>
              </w:rPr>
            </w:pPr>
            <w:r w:rsidRPr="005673AE">
              <w:rPr>
                <w:sz w:val="21"/>
              </w:rPr>
              <w:t>1.07</w:t>
            </w:r>
          </w:p>
        </w:tc>
        <w:tc>
          <w:tcPr>
            <w:tcW w:w="1553" w:type="dxa"/>
            <w:vAlign w:val="center"/>
          </w:tcPr>
          <w:p w14:paraId="43143CB2" w14:textId="77777777" w:rsidR="005673AE" w:rsidRPr="005673AE" w:rsidRDefault="005673AE" w:rsidP="00C12652">
            <w:pPr>
              <w:spacing w:line="240" w:lineRule="auto"/>
              <w:ind w:firstLineChars="0" w:firstLine="0"/>
              <w:jc w:val="center"/>
              <w:rPr>
                <w:sz w:val="21"/>
              </w:rPr>
            </w:pPr>
            <w:r w:rsidRPr="005673AE">
              <w:rPr>
                <w:sz w:val="21"/>
              </w:rPr>
              <w:t>0.68</w:t>
            </w:r>
          </w:p>
        </w:tc>
      </w:tr>
      <w:tr w:rsidR="005673AE" w:rsidRPr="005673AE" w14:paraId="45B160A1" w14:textId="77777777" w:rsidTr="00C12652">
        <w:trPr>
          <w:gridAfter w:val="1"/>
          <w:wAfter w:w="10" w:type="dxa"/>
        </w:trPr>
        <w:tc>
          <w:tcPr>
            <w:tcW w:w="1299" w:type="dxa"/>
            <w:vAlign w:val="center"/>
          </w:tcPr>
          <w:p w14:paraId="32F12EAB"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0-</w:t>
            </w:r>
            <w:r w:rsidRPr="005673AE">
              <w:rPr>
                <w:color w:val="000000"/>
                <w:sz w:val="21"/>
                <w:szCs w:val="24"/>
                <w:lang w:val="zh-CN"/>
              </w:rPr>
              <w:t>2</w:t>
            </w:r>
          </w:p>
        </w:tc>
        <w:tc>
          <w:tcPr>
            <w:tcW w:w="1552" w:type="dxa"/>
            <w:vAlign w:val="center"/>
          </w:tcPr>
          <w:p w14:paraId="699830B5"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0.500</w:t>
            </w:r>
          </w:p>
        </w:tc>
        <w:tc>
          <w:tcPr>
            <w:tcW w:w="1552" w:type="dxa"/>
            <w:vAlign w:val="center"/>
          </w:tcPr>
          <w:p w14:paraId="0E9180C0"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0</w:t>
            </w:r>
          </w:p>
        </w:tc>
        <w:tc>
          <w:tcPr>
            <w:tcW w:w="1553" w:type="dxa"/>
            <w:vAlign w:val="center"/>
          </w:tcPr>
          <w:p w14:paraId="7F04F5ED"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1000</w:t>
            </w:r>
          </w:p>
        </w:tc>
        <w:tc>
          <w:tcPr>
            <w:tcW w:w="1552" w:type="dxa"/>
            <w:vAlign w:val="center"/>
          </w:tcPr>
          <w:p w14:paraId="7C5B7D6E" w14:textId="77777777" w:rsidR="005673AE" w:rsidRPr="005673AE" w:rsidRDefault="005673AE" w:rsidP="00C12652">
            <w:pPr>
              <w:spacing w:line="240" w:lineRule="auto"/>
              <w:ind w:firstLineChars="0" w:firstLine="0"/>
              <w:jc w:val="center"/>
              <w:rPr>
                <w:sz w:val="21"/>
              </w:rPr>
            </w:pPr>
            <w:r w:rsidRPr="005673AE">
              <w:rPr>
                <w:sz w:val="21"/>
              </w:rPr>
              <w:t>1.46</w:t>
            </w:r>
          </w:p>
        </w:tc>
        <w:tc>
          <w:tcPr>
            <w:tcW w:w="1553" w:type="dxa"/>
            <w:vAlign w:val="center"/>
          </w:tcPr>
          <w:p w14:paraId="5CE7DA5F" w14:textId="77777777" w:rsidR="005673AE" w:rsidRPr="005673AE" w:rsidRDefault="005673AE" w:rsidP="00C12652">
            <w:pPr>
              <w:spacing w:line="240" w:lineRule="auto"/>
              <w:ind w:firstLineChars="0" w:firstLine="0"/>
              <w:jc w:val="center"/>
              <w:rPr>
                <w:sz w:val="21"/>
              </w:rPr>
            </w:pPr>
            <w:r w:rsidRPr="005673AE">
              <w:rPr>
                <w:sz w:val="21"/>
              </w:rPr>
              <w:t>0.92</w:t>
            </w:r>
          </w:p>
        </w:tc>
      </w:tr>
      <w:tr w:rsidR="005673AE" w:rsidRPr="005673AE" w14:paraId="5DA5BDDF" w14:textId="77777777" w:rsidTr="00C12652">
        <w:trPr>
          <w:gridAfter w:val="1"/>
          <w:wAfter w:w="10" w:type="dxa"/>
        </w:trPr>
        <w:tc>
          <w:tcPr>
            <w:tcW w:w="1299" w:type="dxa"/>
            <w:vAlign w:val="center"/>
          </w:tcPr>
          <w:p w14:paraId="40D4CC77" w14:textId="77777777" w:rsidR="005673AE" w:rsidRPr="005673AE" w:rsidRDefault="005673AE" w:rsidP="00C12652">
            <w:pPr>
              <w:adjustRightInd w:val="0"/>
              <w:snapToGrid w:val="0"/>
              <w:spacing w:line="288" w:lineRule="auto"/>
              <w:ind w:firstLineChars="0" w:firstLine="0"/>
              <w:jc w:val="center"/>
              <w:rPr>
                <w:color w:val="FF0000"/>
                <w:sz w:val="21"/>
                <w:szCs w:val="24"/>
                <w:lang w:val="zh-CN"/>
              </w:rPr>
            </w:pPr>
            <w:r w:rsidRPr="005673AE">
              <w:rPr>
                <w:rFonts w:hint="eastAsia"/>
                <w:color w:val="FF0000"/>
                <w:sz w:val="21"/>
                <w:szCs w:val="24"/>
                <w:lang w:val="zh-CN"/>
              </w:rPr>
              <w:t>0-</w:t>
            </w:r>
            <w:r w:rsidRPr="005673AE">
              <w:rPr>
                <w:color w:val="FF0000"/>
                <w:sz w:val="21"/>
                <w:szCs w:val="24"/>
                <w:lang w:val="zh-CN"/>
              </w:rPr>
              <w:t>3</w:t>
            </w:r>
          </w:p>
        </w:tc>
        <w:tc>
          <w:tcPr>
            <w:tcW w:w="1552" w:type="dxa"/>
            <w:vAlign w:val="center"/>
          </w:tcPr>
          <w:p w14:paraId="3EB4D21D" w14:textId="77777777" w:rsidR="005673AE" w:rsidRPr="005673AE" w:rsidRDefault="005673AE" w:rsidP="00C12652">
            <w:pPr>
              <w:adjustRightInd w:val="0"/>
              <w:snapToGrid w:val="0"/>
              <w:spacing w:line="288" w:lineRule="auto"/>
              <w:ind w:firstLineChars="0" w:firstLine="0"/>
              <w:jc w:val="center"/>
              <w:rPr>
                <w:color w:val="FF0000"/>
                <w:sz w:val="21"/>
                <w:szCs w:val="24"/>
              </w:rPr>
            </w:pPr>
            <w:r w:rsidRPr="005673AE">
              <w:rPr>
                <w:color w:val="FF0000"/>
                <w:sz w:val="21"/>
                <w:szCs w:val="24"/>
              </w:rPr>
              <w:t>0.500</w:t>
            </w:r>
          </w:p>
        </w:tc>
        <w:tc>
          <w:tcPr>
            <w:tcW w:w="1552" w:type="dxa"/>
            <w:vAlign w:val="center"/>
          </w:tcPr>
          <w:p w14:paraId="39ED770E" w14:textId="77777777" w:rsidR="005673AE" w:rsidRPr="005673AE" w:rsidRDefault="005673AE" w:rsidP="00C12652">
            <w:pPr>
              <w:adjustRightInd w:val="0"/>
              <w:snapToGrid w:val="0"/>
              <w:spacing w:line="288" w:lineRule="auto"/>
              <w:ind w:firstLineChars="0" w:firstLine="0"/>
              <w:jc w:val="center"/>
              <w:rPr>
                <w:color w:val="FF0000"/>
                <w:sz w:val="21"/>
                <w:szCs w:val="24"/>
              </w:rPr>
            </w:pPr>
            <w:r w:rsidRPr="005673AE">
              <w:rPr>
                <w:color w:val="FF0000"/>
                <w:sz w:val="21"/>
                <w:szCs w:val="24"/>
              </w:rPr>
              <w:t>0</w:t>
            </w:r>
          </w:p>
        </w:tc>
        <w:tc>
          <w:tcPr>
            <w:tcW w:w="1553" w:type="dxa"/>
            <w:vAlign w:val="center"/>
          </w:tcPr>
          <w:p w14:paraId="65FD29BA" w14:textId="77777777" w:rsidR="005673AE" w:rsidRPr="005673AE" w:rsidRDefault="005673AE" w:rsidP="00C12652">
            <w:pPr>
              <w:adjustRightInd w:val="0"/>
              <w:snapToGrid w:val="0"/>
              <w:spacing w:line="288" w:lineRule="auto"/>
              <w:ind w:firstLineChars="0" w:firstLine="0"/>
              <w:jc w:val="center"/>
              <w:rPr>
                <w:color w:val="FF0000"/>
                <w:sz w:val="21"/>
                <w:szCs w:val="24"/>
              </w:rPr>
            </w:pPr>
            <w:r w:rsidRPr="005673AE">
              <w:rPr>
                <w:color w:val="FF0000"/>
                <w:sz w:val="21"/>
                <w:szCs w:val="24"/>
              </w:rPr>
              <w:t>250</w:t>
            </w:r>
          </w:p>
        </w:tc>
        <w:tc>
          <w:tcPr>
            <w:tcW w:w="1552" w:type="dxa"/>
            <w:vAlign w:val="center"/>
          </w:tcPr>
          <w:p w14:paraId="3C36B603" w14:textId="77777777" w:rsidR="005673AE" w:rsidRPr="005673AE" w:rsidRDefault="005673AE" w:rsidP="00C12652">
            <w:pPr>
              <w:spacing w:line="240" w:lineRule="auto"/>
              <w:ind w:firstLineChars="0" w:firstLine="0"/>
              <w:jc w:val="center"/>
              <w:rPr>
                <w:color w:val="FF0000"/>
                <w:sz w:val="21"/>
              </w:rPr>
            </w:pPr>
            <w:r w:rsidRPr="005673AE">
              <w:rPr>
                <w:color w:val="FF0000"/>
                <w:sz w:val="21"/>
              </w:rPr>
              <w:t>2.88</w:t>
            </w:r>
          </w:p>
        </w:tc>
        <w:tc>
          <w:tcPr>
            <w:tcW w:w="1553" w:type="dxa"/>
            <w:vAlign w:val="center"/>
          </w:tcPr>
          <w:p w14:paraId="19F16B15" w14:textId="77777777" w:rsidR="005673AE" w:rsidRPr="005673AE" w:rsidRDefault="005673AE" w:rsidP="00C12652">
            <w:pPr>
              <w:spacing w:line="240" w:lineRule="auto"/>
              <w:ind w:firstLineChars="0" w:firstLine="0"/>
              <w:jc w:val="center"/>
              <w:rPr>
                <w:color w:val="FF0000"/>
                <w:sz w:val="21"/>
              </w:rPr>
            </w:pPr>
            <w:r w:rsidRPr="005673AE">
              <w:rPr>
                <w:color w:val="FF0000"/>
                <w:sz w:val="21"/>
              </w:rPr>
              <w:t>1.18</w:t>
            </w:r>
          </w:p>
        </w:tc>
      </w:tr>
      <w:tr w:rsidR="005673AE" w:rsidRPr="005673AE" w14:paraId="208F9FB4" w14:textId="77777777" w:rsidTr="00C12652">
        <w:trPr>
          <w:gridAfter w:val="1"/>
          <w:wAfter w:w="10" w:type="dxa"/>
        </w:trPr>
        <w:tc>
          <w:tcPr>
            <w:tcW w:w="1299" w:type="dxa"/>
            <w:vAlign w:val="center"/>
          </w:tcPr>
          <w:p w14:paraId="3A720B86"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0-</w:t>
            </w:r>
            <w:r w:rsidRPr="005673AE">
              <w:rPr>
                <w:color w:val="000000"/>
                <w:sz w:val="21"/>
                <w:szCs w:val="24"/>
                <w:lang w:val="zh-CN"/>
              </w:rPr>
              <w:t>4</w:t>
            </w:r>
          </w:p>
        </w:tc>
        <w:tc>
          <w:tcPr>
            <w:tcW w:w="1552" w:type="dxa"/>
            <w:vAlign w:val="center"/>
          </w:tcPr>
          <w:p w14:paraId="4430E2A7"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0.500</w:t>
            </w:r>
          </w:p>
        </w:tc>
        <w:tc>
          <w:tcPr>
            <w:tcW w:w="1552" w:type="dxa"/>
            <w:vAlign w:val="center"/>
          </w:tcPr>
          <w:p w14:paraId="22740BBE"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0.085</w:t>
            </w:r>
          </w:p>
        </w:tc>
        <w:tc>
          <w:tcPr>
            <w:tcW w:w="1553" w:type="dxa"/>
            <w:vAlign w:val="center"/>
          </w:tcPr>
          <w:p w14:paraId="58F34127"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250</w:t>
            </w:r>
          </w:p>
        </w:tc>
        <w:tc>
          <w:tcPr>
            <w:tcW w:w="1552" w:type="dxa"/>
            <w:vAlign w:val="center"/>
          </w:tcPr>
          <w:p w14:paraId="071759CD" w14:textId="77777777" w:rsidR="005673AE" w:rsidRPr="005673AE" w:rsidRDefault="005673AE" w:rsidP="00C12652">
            <w:pPr>
              <w:spacing w:line="240" w:lineRule="auto"/>
              <w:ind w:firstLineChars="0" w:firstLine="0"/>
              <w:jc w:val="center"/>
              <w:rPr>
                <w:sz w:val="21"/>
              </w:rPr>
            </w:pPr>
            <w:r w:rsidRPr="005673AE">
              <w:rPr>
                <w:sz w:val="21"/>
              </w:rPr>
              <w:t>5.13</w:t>
            </w:r>
          </w:p>
        </w:tc>
        <w:tc>
          <w:tcPr>
            <w:tcW w:w="1553" w:type="dxa"/>
            <w:vAlign w:val="center"/>
          </w:tcPr>
          <w:p w14:paraId="25DCBEC7" w14:textId="77777777" w:rsidR="005673AE" w:rsidRPr="005673AE" w:rsidRDefault="005673AE" w:rsidP="00C12652">
            <w:pPr>
              <w:spacing w:line="240" w:lineRule="auto"/>
              <w:ind w:firstLineChars="0" w:firstLine="0"/>
              <w:jc w:val="center"/>
              <w:rPr>
                <w:sz w:val="21"/>
              </w:rPr>
            </w:pPr>
            <w:r w:rsidRPr="005673AE">
              <w:rPr>
                <w:sz w:val="21"/>
              </w:rPr>
              <w:t>1.36</w:t>
            </w:r>
          </w:p>
        </w:tc>
      </w:tr>
      <w:tr w:rsidR="005673AE" w:rsidRPr="005673AE" w14:paraId="2DE88701" w14:textId="77777777" w:rsidTr="00C12652">
        <w:trPr>
          <w:gridAfter w:val="1"/>
          <w:wAfter w:w="10" w:type="dxa"/>
        </w:trPr>
        <w:tc>
          <w:tcPr>
            <w:tcW w:w="1299" w:type="dxa"/>
            <w:vAlign w:val="center"/>
          </w:tcPr>
          <w:p w14:paraId="40EE73D6" w14:textId="77777777" w:rsidR="005673AE" w:rsidRPr="005673AE" w:rsidRDefault="005673AE" w:rsidP="00C12652">
            <w:pPr>
              <w:adjustRightInd w:val="0"/>
              <w:snapToGrid w:val="0"/>
              <w:spacing w:line="288" w:lineRule="auto"/>
              <w:ind w:firstLineChars="0" w:firstLine="0"/>
              <w:jc w:val="center"/>
              <w:rPr>
                <w:color w:val="FF0000"/>
                <w:sz w:val="21"/>
                <w:szCs w:val="24"/>
                <w:lang w:val="zh-CN"/>
              </w:rPr>
            </w:pPr>
            <w:r w:rsidRPr="005673AE">
              <w:rPr>
                <w:rFonts w:hint="eastAsia"/>
                <w:color w:val="FF0000"/>
                <w:sz w:val="21"/>
                <w:szCs w:val="24"/>
                <w:lang w:val="zh-CN"/>
              </w:rPr>
              <w:t>0-</w:t>
            </w:r>
            <w:r w:rsidRPr="005673AE">
              <w:rPr>
                <w:color w:val="FF0000"/>
                <w:sz w:val="21"/>
                <w:szCs w:val="24"/>
                <w:lang w:val="zh-CN"/>
              </w:rPr>
              <w:t>5</w:t>
            </w:r>
          </w:p>
        </w:tc>
        <w:tc>
          <w:tcPr>
            <w:tcW w:w="1552" w:type="dxa"/>
            <w:vAlign w:val="center"/>
          </w:tcPr>
          <w:p w14:paraId="16DEC278" w14:textId="77777777" w:rsidR="005673AE" w:rsidRPr="005673AE" w:rsidRDefault="005673AE" w:rsidP="00C12652">
            <w:pPr>
              <w:adjustRightInd w:val="0"/>
              <w:snapToGrid w:val="0"/>
              <w:spacing w:line="288" w:lineRule="auto"/>
              <w:ind w:firstLineChars="0" w:firstLine="0"/>
              <w:jc w:val="center"/>
              <w:rPr>
                <w:color w:val="FF0000"/>
                <w:sz w:val="21"/>
                <w:szCs w:val="24"/>
              </w:rPr>
            </w:pPr>
            <w:r w:rsidRPr="005673AE">
              <w:rPr>
                <w:color w:val="FF0000"/>
                <w:sz w:val="21"/>
                <w:szCs w:val="24"/>
              </w:rPr>
              <w:t>0.500</w:t>
            </w:r>
          </w:p>
        </w:tc>
        <w:tc>
          <w:tcPr>
            <w:tcW w:w="1552" w:type="dxa"/>
            <w:vAlign w:val="center"/>
          </w:tcPr>
          <w:p w14:paraId="7AD73461" w14:textId="77777777" w:rsidR="005673AE" w:rsidRPr="005673AE" w:rsidRDefault="005673AE" w:rsidP="00C12652">
            <w:pPr>
              <w:adjustRightInd w:val="0"/>
              <w:snapToGrid w:val="0"/>
              <w:spacing w:line="288" w:lineRule="auto"/>
              <w:ind w:firstLineChars="0" w:firstLine="0"/>
              <w:jc w:val="center"/>
              <w:rPr>
                <w:color w:val="FF0000"/>
                <w:sz w:val="21"/>
                <w:szCs w:val="24"/>
              </w:rPr>
            </w:pPr>
            <w:r w:rsidRPr="005673AE">
              <w:rPr>
                <w:color w:val="FF0000"/>
                <w:sz w:val="21"/>
                <w:szCs w:val="24"/>
              </w:rPr>
              <w:t>0.17</w:t>
            </w:r>
          </w:p>
        </w:tc>
        <w:tc>
          <w:tcPr>
            <w:tcW w:w="1553" w:type="dxa"/>
            <w:vAlign w:val="center"/>
          </w:tcPr>
          <w:p w14:paraId="2D0175AF" w14:textId="77777777" w:rsidR="005673AE" w:rsidRPr="005673AE" w:rsidRDefault="005673AE" w:rsidP="00C12652">
            <w:pPr>
              <w:adjustRightInd w:val="0"/>
              <w:snapToGrid w:val="0"/>
              <w:spacing w:line="288" w:lineRule="auto"/>
              <w:ind w:firstLineChars="0" w:firstLine="0"/>
              <w:jc w:val="center"/>
              <w:rPr>
                <w:color w:val="FF0000"/>
                <w:sz w:val="21"/>
                <w:szCs w:val="24"/>
              </w:rPr>
            </w:pPr>
            <w:r w:rsidRPr="005673AE">
              <w:rPr>
                <w:color w:val="FF0000"/>
                <w:sz w:val="21"/>
                <w:szCs w:val="24"/>
              </w:rPr>
              <w:t>250</w:t>
            </w:r>
          </w:p>
        </w:tc>
        <w:tc>
          <w:tcPr>
            <w:tcW w:w="1552" w:type="dxa"/>
            <w:vAlign w:val="center"/>
          </w:tcPr>
          <w:p w14:paraId="2C0C8B93" w14:textId="77777777" w:rsidR="005673AE" w:rsidRPr="005673AE" w:rsidRDefault="005673AE" w:rsidP="00C12652">
            <w:pPr>
              <w:spacing w:line="240" w:lineRule="auto"/>
              <w:ind w:firstLineChars="0" w:firstLine="0"/>
              <w:jc w:val="center"/>
              <w:rPr>
                <w:color w:val="FF0000"/>
                <w:sz w:val="21"/>
              </w:rPr>
            </w:pPr>
            <w:r w:rsidRPr="005673AE">
              <w:rPr>
                <w:color w:val="FF0000"/>
                <w:sz w:val="21"/>
              </w:rPr>
              <w:t>8.46</w:t>
            </w:r>
          </w:p>
        </w:tc>
        <w:tc>
          <w:tcPr>
            <w:tcW w:w="1553" w:type="dxa"/>
            <w:vAlign w:val="center"/>
          </w:tcPr>
          <w:p w14:paraId="78534770" w14:textId="77777777" w:rsidR="005673AE" w:rsidRPr="005673AE" w:rsidRDefault="005673AE" w:rsidP="00C12652">
            <w:pPr>
              <w:spacing w:line="240" w:lineRule="auto"/>
              <w:ind w:firstLineChars="0" w:firstLine="0"/>
              <w:jc w:val="center"/>
              <w:rPr>
                <w:color w:val="FF0000"/>
                <w:sz w:val="21"/>
              </w:rPr>
            </w:pPr>
            <w:r w:rsidRPr="005673AE">
              <w:rPr>
                <w:color w:val="FF0000"/>
                <w:sz w:val="21"/>
              </w:rPr>
              <w:t>1.45</w:t>
            </w:r>
          </w:p>
        </w:tc>
      </w:tr>
      <w:tr w:rsidR="005673AE" w:rsidRPr="005673AE" w14:paraId="66343CA3" w14:textId="77777777" w:rsidTr="00C12652">
        <w:trPr>
          <w:gridAfter w:val="1"/>
          <w:wAfter w:w="10" w:type="dxa"/>
        </w:trPr>
        <w:tc>
          <w:tcPr>
            <w:tcW w:w="1299" w:type="dxa"/>
            <w:vAlign w:val="center"/>
          </w:tcPr>
          <w:p w14:paraId="4C8FF9D2"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0-</w:t>
            </w:r>
            <w:r w:rsidRPr="005673AE">
              <w:rPr>
                <w:color w:val="000000"/>
                <w:sz w:val="21"/>
                <w:szCs w:val="24"/>
                <w:lang w:val="zh-CN"/>
              </w:rPr>
              <w:t>6</w:t>
            </w:r>
          </w:p>
        </w:tc>
        <w:tc>
          <w:tcPr>
            <w:tcW w:w="1552" w:type="dxa"/>
            <w:vAlign w:val="center"/>
          </w:tcPr>
          <w:p w14:paraId="4A6FB991"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0.500</w:t>
            </w:r>
          </w:p>
        </w:tc>
        <w:tc>
          <w:tcPr>
            <w:tcW w:w="1552" w:type="dxa"/>
            <w:vAlign w:val="center"/>
          </w:tcPr>
          <w:p w14:paraId="3B2EC612"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0.255</w:t>
            </w:r>
          </w:p>
        </w:tc>
        <w:tc>
          <w:tcPr>
            <w:tcW w:w="1553" w:type="dxa"/>
            <w:vAlign w:val="center"/>
          </w:tcPr>
          <w:p w14:paraId="0C716494"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250</w:t>
            </w:r>
          </w:p>
        </w:tc>
        <w:tc>
          <w:tcPr>
            <w:tcW w:w="1552" w:type="dxa"/>
            <w:vAlign w:val="center"/>
          </w:tcPr>
          <w:p w14:paraId="752C328B" w14:textId="77777777" w:rsidR="005673AE" w:rsidRPr="005673AE" w:rsidRDefault="005673AE" w:rsidP="00C12652">
            <w:pPr>
              <w:spacing w:line="240" w:lineRule="auto"/>
              <w:ind w:firstLineChars="0" w:firstLine="0"/>
              <w:jc w:val="center"/>
              <w:rPr>
                <w:sz w:val="21"/>
              </w:rPr>
            </w:pPr>
            <w:r w:rsidRPr="005673AE">
              <w:rPr>
                <w:sz w:val="21"/>
              </w:rPr>
              <w:t>12.25</w:t>
            </w:r>
          </w:p>
        </w:tc>
        <w:tc>
          <w:tcPr>
            <w:tcW w:w="1553" w:type="dxa"/>
            <w:vAlign w:val="center"/>
          </w:tcPr>
          <w:p w14:paraId="3B9BE1DA" w14:textId="77777777" w:rsidR="005673AE" w:rsidRPr="005673AE" w:rsidRDefault="005673AE" w:rsidP="00C12652">
            <w:pPr>
              <w:spacing w:line="240" w:lineRule="auto"/>
              <w:ind w:firstLineChars="0" w:firstLine="0"/>
              <w:jc w:val="center"/>
              <w:rPr>
                <w:sz w:val="21"/>
              </w:rPr>
            </w:pPr>
            <w:r w:rsidRPr="005673AE">
              <w:rPr>
                <w:sz w:val="21"/>
              </w:rPr>
              <w:t>1.50</w:t>
            </w:r>
          </w:p>
        </w:tc>
      </w:tr>
      <w:tr w:rsidR="005673AE" w:rsidRPr="005673AE" w14:paraId="3C52940D" w14:textId="77777777" w:rsidTr="00C12652">
        <w:trPr>
          <w:gridAfter w:val="1"/>
          <w:wAfter w:w="10" w:type="dxa"/>
        </w:trPr>
        <w:tc>
          <w:tcPr>
            <w:tcW w:w="1299" w:type="dxa"/>
            <w:vAlign w:val="center"/>
          </w:tcPr>
          <w:p w14:paraId="7D072E40"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0-</w:t>
            </w:r>
            <w:r w:rsidRPr="005673AE">
              <w:rPr>
                <w:color w:val="000000"/>
                <w:sz w:val="21"/>
                <w:szCs w:val="24"/>
                <w:lang w:val="zh-CN"/>
              </w:rPr>
              <w:t>7</w:t>
            </w:r>
          </w:p>
        </w:tc>
        <w:tc>
          <w:tcPr>
            <w:tcW w:w="1552" w:type="dxa"/>
            <w:vAlign w:val="center"/>
          </w:tcPr>
          <w:p w14:paraId="178642D1"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0.500</w:t>
            </w:r>
          </w:p>
        </w:tc>
        <w:tc>
          <w:tcPr>
            <w:tcW w:w="1552" w:type="dxa"/>
            <w:vAlign w:val="center"/>
          </w:tcPr>
          <w:p w14:paraId="14BDFF41"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0.34</w:t>
            </w:r>
          </w:p>
        </w:tc>
        <w:tc>
          <w:tcPr>
            <w:tcW w:w="1553" w:type="dxa"/>
            <w:vAlign w:val="center"/>
          </w:tcPr>
          <w:p w14:paraId="57F62459"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250</w:t>
            </w:r>
          </w:p>
        </w:tc>
        <w:tc>
          <w:tcPr>
            <w:tcW w:w="1552" w:type="dxa"/>
            <w:vAlign w:val="center"/>
          </w:tcPr>
          <w:p w14:paraId="18DD4BF7" w14:textId="77777777" w:rsidR="005673AE" w:rsidRPr="005673AE" w:rsidRDefault="005673AE" w:rsidP="00C12652">
            <w:pPr>
              <w:spacing w:line="240" w:lineRule="auto"/>
              <w:ind w:firstLineChars="0" w:firstLine="0"/>
              <w:jc w:val="center"/>
              <w:rPr>
                <w:sz w:val="21"/>
              </w:rPr>
            </w:pPr>
            <w:r w:rsidRPr="005673AE">
              <w:rPr>
                <w:sz w:val="21"/>
              </w:rPr>
              <w:t>14.88</w:t>
            </w:r>
          </w:p>
        </w:tc>
        <w:tc>
          <w:tcPr>
            <w:tcW w:w="1553" w:type="dxa"/>
            <w:vAlign w:val="center"/>
          </w:tcPr>
          <w:p w14:paraId="7CB81034" w14:textId="77777777" w:rsidR="005673AE" w:rsidRPr="005673AE" w:rsidRDefault="005673AE" w:rsidP="00C12652">
            <w:pPr>
              <w:spacing w:line="240" w:lineRule="auto"/>
              <w:ind w:firstLineChars="0" w:firstLine="0"/>
              <w:jc w:val="center"/>
              <w:rPr>
                <w:sz w:val="21"/>
              </w:rPr>
            </w:pPr>
            <w:r w:rsidRPr="005673AE">
              <w:rPr>
                <w:sz w:val="21"/>
              </w:rPr>
              <w:t>1.66</w:t>
            </w:r>
          </w:p>
        </w:tc>
      </w:tr>
      <w:tr w:rsidR="005673AE" w:rsidRPr="005673AE" w14:paraId="19E68FC3" w14:textId="77777777" w:rsidTr="00C12652">
        <w:trPr>
          <w:gridAfter w:val="1"/>
          <w:wAfter w:w="10" w:type="dxa"/>
        </w:trPr>
        <w:tc>
          <w:tcPr>
            <w:tcW w:w="1299" w:type="dxa"/>
            <w:vAlign w:val="center"/>
          </w:tcPr>
          <w:p w14:paraId="4706859F" w14:textId="77777777" w:rsidR="005673AE" w:rsidRPr="005673AE" w:rsidRDefault="005673AE" w:rsidP="00C12652">
            <w:pPr>
              <w:adjustRightInd w:val="0"/>
              <w:snapToGrid w:val="0"/>
              <w:spacing w:line="288" w:lineRule="auto"/>
              <w:ind w:firstLineChars="0" w:firstLine="0"/>
              <w:jc w:val="center"/>
              <w:rPr>
                <w:color w:val="FF0000"/>
                <w:sz w:val="21"/>
                <w:szCs w:val="24"/>
                <w:lang w:val="zh-CN"/>
              </w:rPr>
            </w:pPr>
            <w:r w:rsidRPr="005673AE">
              <w:rPr>
                <w:rFonts w:hint="eastAsia"/>
                <w:color w:val="FF0000"/>
                <w:sz w:val="21"/>
                <w:szCs w:val="24"/>
                <w:lang w:val="zh-CN"/>
              </w:rPr>
              <w:t>0-</w:t>
            </w:r>
            <w:r w:rsidRPr="005673AE">
              <w:rPr>
                <w:color w:val="FF0000"/>
                <w:sz w:val="21"/>
                <w:szCs w:val="24"/>
                <w:lang w:val="zh-CN"/>
              </w:rPr>
              <w:t>8</w:t>
            </w:r>
          </w:p>
        </w:tc>
        <w:tc>
          <w:tcPr>
            <w:tcW w:w="1552" w:type="dxa"/>
            <w:vAlign w:val="center"/>
          </w:tcPr>
          <w:p w14:paraId="604108DD" w14:textId="77777777" w:rsidR="005673AE" w:rsidRPr="005673AE" w:rsidRDefault="005673AE" w:rsidP="00C12652">
            <w:pPr>
              <w:adjustRightInd w:val="0"/>
              <w:snapToGrid w:val="0"/>
              <w:spacing w:line="288" w:lineRule="auto"/>
              <w:ind w:firstLineChars="0" w:firstLine="0"/>
              <w:jc w:val="center"/>
              <w:rPr>
                <w:color w:val="FF0000"/>
                <w:sz w:val="21"/>
                <w:szCs w:val="24"/>
              </w:rPr>
            </w:pPr>
            <w:r w:rsidRPr="005673AE">
              <w:rPr>
                <w:color w:val="FF0000"/>
                <w:sz w:val="21"/>
                <w:szCs w:val="24"/>
              </w:rPr>
              <w:t>0.500</w:t>
            </w:r>
          </w:p>
        </w:tc>
        <w:tc>
          <w:tcPr>
            <w:tcW w:w="1552" w:type="dxa"/>
            <w:vAlign w:val="center"/>
          </w:tcPr>
          <w:p w14:paraId="39FDF9E6" w14:textId="77777777" w:rsidR="005673AE" w:rsidRPr="005673AE" w:rsidRDefault="005673AE" w:rsidP="00C12652">
            <w:pPr>
              <w:adjustRightInd w:val="0"/>
              <w:snapToGrid w:val="0"/>
              <w:spacing w:line="288" w:lineRule="auto"/>
              <w:ind w:firstLineChars="0" w:firstLine="0"/>
              <w:jc w:val="center"/>
              <w:rPr>
                <w:color w:val="FF0000"/>
                <w:sz w:val="21"/>
                <w:szCs w:val="24"/>
              </w:rPr>
            </w:pPr>
            <w:r w:rsidRPr="005673AE">
              <w:rPr>
                <w:color w:val="FF0000"/>
                <w:sz w:val="21"/>
                <w:szCs w:val="24"/>
              </w:rPr>
              <w:t>0.425</w:t>
            </w:r>
          </w:p>
        </w:tc>
        <w:tc>
          <w:tcPr>
            <w:tcW w:w="1553" w:type="dxa"/>
            <w:vAlign w:val="center"/>
          </w:tcPr>
          <w:p w14:paraId="5F68D0CF" w14:textId="77777777" w:rsidR="005673AE" w:rsidRPr="005673AE" w:rsidRDefault="005673AE" w:rsidP="00C12652">
            <w:pPr>
              <w:adjustRightInd w:val="0"/>
              <w:snapToGrid w:val="0"/>
              <w:spacing w:line="288" w:lineRule="auto"/>
              <w:ind w:firstLineChars="0" w:firstLine="0"/>
              <w:jc w:val="center"/>
              <w:rPr>
                <w:color w:val="FF0000"/>
                <w:sz w:val="21"/>
                <w:szCs w:val="24"/>
              </w:rPr>
            </w:pPr>
            <w:r w:rsidRPr="005673AE">
              <w:rPr>
                <w:color w:val="FF0000"/>
                <w:sz w:val="21"/>
                <w:szCs w:val="24"/>
              </w:rPr>
              <w:t>250</w:t>
            </w:r>
          </w:p>
        </w:tc>
        <w:tc>
          <w:tcPr>
            <w:tcW w:w="1552" w:type="dxa"/>
            <w:vAlign w:val="center"/>
          </w:tcPr>
          <w:p w14:paraId="531F7063" w14:textId="77777777" w:rsidR="005673AE" w:rsidRPr="005673AE" w:rsidRDefault="005673AE" w:rsidP="00C12652">
            <w:pPr>
              <w:spacing w:line="240" w:lineRule="auto"/>
              <w:ind w:firstLineChars="0" w:firstLine="0"/>
              <w:jc w:val="center"/>
              <w:rPr>
                <w:color w:val="FF0000"/>
                <w:sz w:val="21"/>
              </w:rPr>
            </w:pPr>
            <w:r w:rsidRPr="005673AE">
              <w:rPr>
                <w:color w:val="FF0000"/>
                <w:sz w:val="21"/>
              </w:rPr>
              <w:t>18.92</w:t>
            </w:r>
          </w:p>
        </w:tc>
        <w:tc>
          <w:tcPr>
            <w:tcW w:w="1553" w:type="dxa"/>
            <w:vAlign w:val="center"/>
          </w:tcPr>
          <w:p w14:paraId="782761F9" w14:textId="77777777" w:rsidR="005673AE" w:rsidRPr="005673AE" w:rsidRDefault="005673AE" w:rsidP="00C12652">
            <w:pPr>
              <w:spacing w:line="240" w:lineRule="auto"/>
              <w:ind w:firstLineChars="0" w:firstLine="0"/>
              <w:jc w:val="center"/>
              <w:rPr>
                <w:color w:val="FF0000"/>
                <w:sz w:val="21"/>
              </w:rPr>
            </w:pPr>
            <w:r w:rsidRPr="005673AE">
              <w:rPr>
                <w:color w:val="FF0000"/>
                <w:sz w:val="21"/>
              </w:rPr>
              <w:t>1.69</w:t>
            </w:r>
          </w:p>
        </w:tc>
      </w:tr>
      <w:tr w:rsidR="005673AE" w:rsidRPr="005673AE" w14:paraId="276F575E" w14:textId="77777777" w:rsidTr="00C12652">
        <w:trPr>
          <w:gridAfter w:val="1"/>
          <w:wAfter w:w="10" w:type="dxa"/>
        </w:trPr>
        <w:tc>
          <w:tcPr>
            <w:tcW w:w="1299" w:type="dxa"/>
            <w:vAlign w:val="center"/>
          </w:tcPr>
          <w:p w14:paraId="3D25DA85" w14:textId="77777777" w:rsidR="005673AE" w:rsidRPr="005673AE" w:rsidRDefault="005673AE" w:rsidP="00C12652">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0-</w:t>
            </w:r>
            <w:r w:rsidRPr="005673AE">
              <w:rPr>
                <w:color w:val="000000"/>
                <w:sz w:val="21"/>
                <w:szCs w:val="24"/>
                <w:lang w:val="zh-CN"/>
              </w:rPr>
              <w:t>9</w:t>
            </w:r>
          </w:p>
        </w:tc>
        <w:tc>
          <w:tcPr>
            <w:tcW w:w="1552" w:type="dxa"/>
            <w:vAlign w:val="center"/>
          </w:tcPr>
          <w:p w14:paraId="703D005F"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0.500</w:t>
            </w:r>
          </w:p>
        </w:tc>
        <w:tc>
          <w:tcPr>
            <w:tcW w:w="1552" w:type="dxa"/>
            <w:vAlign w:val="center"/>
          </w:tcPr>
          <w:p w14:paraId="6F443777"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0.51</w:t>
            </w:r>
          </w:p>
        </w:tc>
        <w:tc>
          <w:tcPr>
            <w:tcW w:w="1553" w:type="dxa"/>
            <w:vAlign w:val="center"/>
          </w:tcPr>
          <w:p w14:paraId="2710D348" w14:textId="77777777" w:rsidR="005673AE" w:rsidRPr="005673AE" w:rsidRDefault="005673AE" w:rsidP="00C12652">
            <w:pPr>
              <w:adjustRightInd w:val="0"/>
              <w:snapToGrid w:val="0"/>
              <w:spacing w:line="288" w:lineRule="auto"/>
              <w:ind w:firstLineChars="0" w:firstLine="0"/>
              <w:jc w:val="center"/>
              <w:rPr>
                <w:color w:val="000000"/>
                <w:sz w:val="21"/>
                <w:szCs w:val="24"/>
              </w:rPr>
            </w:pPr>
            <w:r w:rsidRPr="005673AE">
              <w:rPr>
                <w:color w:val="000000"/>
                <w:sz w:val="21"/>
                <w:szCs w:val="24"/>
              </w:rPr>
              <w:t>250</w:t>
            </w:r>
          </w:p>
        </w:tc>
        <w:tc>
          <w:tcPr>
            <w:tcW w:w="1552" w:type="dxa"/>
            <w:vAlign w:val="center"/>
          </w:tcPr>
          <w:p w14:paraId="4B863F28" w14:textId="77777777" w:rsidR="005673AE" w:rsidRPr="005673AE" w:rsidRDefault="005673AE" w:rsidP="00C12652">
            <w:pPr>
              <w:spacing w:line="240" w:lineRule="auto"/>
              <w:ind w:firstLineChars="0" w:firstLine="0"/>
              <w:jc w:val="center"/>
              <w:rPr>
                <w:sz w:val="21"/>
              </w:rPr>
            </w:pPr>
            <w:r w:rsidRPr="005673AE">
              <w:rPr>
                <w:sz w:val="21"/>
              </w:rPr>
              <w:t>20.00</w:t>
            </w:r>
          </w:p>
        </w:tc>
        <w:tc>
          <w:tcPr>
            <w:tcW w:w="1553" w:type="dxa"/>
            <w:vAlign w:val="center"/>
          </w:tcPr>
          <w:p w14:paraId="7831BEBD" w14:textId="77777777" w:rsidR="005673AE" w:rsidRPr="005673AE" w:rsidRDefault="005673AE" w:rsidP="00C12652">
            <w:pPr>
              <w:spacing w:line="240" w:lineRule="auto"/>
              <w:ind w:firstLineChars="0" w:firstLine="0"/>
              <w:jc w:val="center"/>
              <w:rPr>
                <w:sz w:val="21"/>
              </w:rPr>
            </w:pPr>
            <w:r w:rsidRPr="005673AE">
              <w:rPr>
                <w:sz w:val="21"/>
              </w:rPr>
              <w:t>1.97</w:t>
            </w:r>
          </w:p>
        </w:tc>
      </w:tr>
    </w:tbl>
    <w:p w14:paraId="4FDD13CB" w14:textId="54A2292A" w:rsidR="008D562E" w:rsidRPr="008D562E" w:rsidRDefault="00831AA6" w:rsidP="008D562E">
      <w:pPr>
        <w:ind w:firstLine="480"/>
      </w:pPr>
      <w:r>
        <w:fldChar w:fldCharType="begin"/>
      </w:r>
      <w:r>
        <w:instrText xml:space="preserve"> </w:instrText>
      </w:r>
      <w:r>
        <w:rPr>
          <w:rFonts w:hint="eastAsia"/>
        </w:rPr>
        <w:instrText>REF _Ref73371411 \h</w:instrText>
      </w:r>
      <w:r>
        <w:instrText xml:space="preserve"> </w:instrText>
      </w:r>
      <w:r>
        <w:fldChar w:fldCharType="separate"/>
      </w:r>
      <w:r w:rsidR="0080092E" w:rsidRPr="00831AA6">
        <w:rPr>
          <w:rFonts w:hint="eastAsia"/>
          <w:sz w:val="21"/>
          <w:szCs w:val="21"/>
        </w:rPr>
        <w:t>图</w:t>
      </w:r>
      <w:r w:rsidR="0080092E">
        <w:rPr>
          <w:rFonts w:hint="eastAsia"/>
          <w:sz w:val="21"/>
          <w:szCs w:val="21"/>
        </w:rPr>
        <w:t xml:space="preserve"> </w:t>
      </w:r>
      <w:r w:rsidR="0080092E">
        <w:rPr>
          <w:noProof/>
          <w:sz w:val="21"/>
          <w:szCs w:val="21"/>
        </w:rPr>
        <w:t>2</w:t>
      </w:r>
      <w:r w:rsidR="0080092E">
        <w:rPr>
          <w:sz w:val="21"/>
          <w:szCs w:val="21"/>
        </w:rPr>
        <w:noBreakHyphen/>
      </w:r>
      <w:r w:rsidR="0080092E">
        <w:rPr>
          <w:noProof/>
          <w:sz w:val="21"/>
          <w:szCs w:val="21"/>
        </w:rPr>
        <w:t>3</w:t>
      </w:r>
      <w:r>
        <w:fldChar w:fldCharType="end"/>
      </w:r>
      <w:r>
        <w:rPr>
          <w:rFonts w:hint="eastAsia"/>
        </w:rPr>
        <w:t>为以</w:t>
      </w:r>
      <w:r>
        <w:rPr>
          <w:rFonts w:hint="eastAsia"/>
        </w:rPr>
        <w:t>EDTA</w:t>
      </w:r>
      <w:r>
        <w:rPr>
          <w:rFonts w:hint="eastAsia"/>
        </w:rPr>
        <w:t>滴定测得的液相钙离子浓度</w:t>
      </w:r>
      <w:r w:rsidRPr="00FA574B">
        <w:rPr>
          <w:position w:val="-14"/>
        </w:rPr>
        <w:object w:dxaOrig="520" w:dyaOrig="380" w14:anchorId="403139AA">
          <v:shape id="_x0000_i1042" type="#_x0000_t75" style="width:25.25pt;height:18.25pt" o:ole="">
            <v:imagedata r:id="rId18" o:title=""/>
          </v:shape>
          <o:OLEObject Type="Embed" ProgID="Equation.DSMT4" ShapeID="_x0000_i1042" DrawAspect="Content" ObjectID="_1685913678" r:id="rId44"/>
        </w:object>
      </w:r>
      <w:r>
        <w:rPr>
          <w:rFonts w:hint="eastAsia"/>
        </w:rPr>
        <w:t>为横坐标，</w:t>
      </w:r>
      <w:r w:rsidR="00C12652" w:rsidRPr="00831AA6">
        <w:t xml:space="preserve"> </w:t>
      </w:r>
      <w:r w:rsidRPr="00831AA6">
        <w:rPr>
          <w:position w:val="-12"/>
        </w:rPr>
        <w:object w:dxaOrig="760" w:dyaOrig="360" w14:anchorId="0C6764AA">
          <v:shape id="_x0000_i1043" type="#_x0000_t75" style="width:38.7pt;height:18.25pt" o:ole="">
            <v:imagedata r:id="rId45" o:title=""/>
          </v:shape>
          <o:OLEObject Type="Embed" ProgID="Equation.DSMT4" ShapeID="_x0000_i1043" DrawAspect="Content" ObjectID="_1685913679" r:id="rId46"/>
        </w:object>
      </w:r>
      <w:r>
        <w:t xml:space="preserve"> </w:t>
      </w:r>
      <w:r>
        <w:rPr>
          <w:rFonts w:hint="eastAsia"/>
        </w:rPr>
        <w:t>为纵坐标绘制的固液平衡曲线，其中的模型为</w:t>
      </w:r>
      <w:r>
        <w:rPr>
          <w:rFonts w:hint="eastAsia"/>
        </w:rPr>
        <w:t>Berner</w:t>
      </w:r>
      <w:r>
        <w:rPr>
          <w:rFonts w:hint="eastAsia"/>
        </w:rPr>
        <w:t>的固液平衡曲线。从图中可以看出，在去离子水中，</w:t>
      </w:r>
      <w:r>
        <w:rPr>
          <w:rFonts w:hint="eastAsia"/>
        </w:rPr>
        <w:t>C-S-H</w:t>
      </w:r>
      <w:r>
        <w:rPr>
          <w:rFonts w:hint="eastAsia"/>
        </w:rPr>
        <w:t>凝胶和水泥的钙离子固液平衡曲线都具有三段的形式。可以把溶蚀的过程分为三段：第一段为</w:t>
      </w:r>
      <w:r>
        <w:rPr>
          <w:rFonts w:hint="eastAsia"/>
        </w:rPr>
        <w:t>CH</w:t>
      </w:r>
      <w:r>
        <w:rPr>
          <w:rFonts w:hint="eastAsia"/>
        </w:rPr>
        <w:t>的快速溶出阶段，这一阶段对应的溶液中的钙离子浓度范围为</w:t>
      </w:r>
      <w:r w:rsidRPr="00831AA6">
        <w:rPr>
          <w:rFonts w:hint="eastAsia"/>
          <w:i/>
        </w:rPr>
        <w:t>x</w:t>
      </w:r>
      <w:r>
        <w:rPr>
          <w:vertAlign w:val="subscript"/>
        </w:rPr>
        <w:t>2</w:t>
      </w:r>
      <w:r>
        <w:rPr>
          <w:rFonts w:hint="eastAsia"/>
        </w:rPr>
        <w:t>-</w:t>
      </w:r>
      <w:r w:rsidRPr="00831AA6">
        <w:rPr>
          <w:rFonts w:hint="eastAsia"/>
          <w:i/>
        </w:rPr>
        <w:t>C</w:t>
      </w:r>
      <w:r>
        <w:rPr>
          <w:vertAlign w:val="subscript"/>
        </w:rPr>
        <w:t>eq</w:t>
      </w:r>
      <w:r>
        <w:rPr>
          <w:rFonts w:hint="eastAsia"/>
        </w:rPr>
        <w:t>；第二阶段</w:t>
      </w:r>
      <w:r>
        <w:rPr>
          <w:rFonts w:hint="eastAsia"/>
        </w:rPr>
        <w:t>CH</w:t>
      </w:r>
      <w:r>
        <w:rPr>
          <w:rFonts w:hint="eastAsia"/>
        </w:rPr>
        <w:t>已经全部溶出，</w:t>
      </w:r>
      <w:r>
        <w:rPr>
          <w:rFonts w:hint="eastAsia"/>
        </w:rPr>
        <w:t>C-S-H</w:t>
      </w:r>
      <w:r>
        <w:rPr>
          <w:rFonts w:hint="eastAsia"/>
        </w:rPr>
        <w:t>凝胶开始缓慢溶出</w:t>
      </w:r>
      <w:r w:rsidR="008D562E">
        <w:rPr>
          <w:rFonts w:hint="eastAsia"/>
        </w:rPr>
        <w:t>，这个阶段对应的液相钙离子浓度范围为</w:t>
      </w:r>
      <w:r w:rsidR="008D562E" w:rsidRPr="00831AA6">
        <w:rPr>
          <w:rFonts w:hint="eastAsia"/>
          <w:i/>
        </w:rPr>
        <w:t>x</w:t>
      </w:r>
      <w:r w:rsidR="008D562E">
        <w:rPr>
          <w:vertAlign w:val="subscript"/>
        </w:rPr>
        <w:t>1</w:t>
      </w:r>
      <w:r w:rsidR="008D562E">
        <w:rPr>
          <w:rFonts w:hint="eastAsia"/>
        </w:rPr>
        <w:t>-</w:t>
      </w:r>
      <w:r w:rsidR="008D562E" w:rsidRPr="008D562E">
        <w:rPr>
          <w:rFonts w:hint="eastAsia"/>
          <w:i/>
        </w:rPr>
        <w:t xml:space="preserve"> </w:t>
      </w:r>
      <w:r w:rsidR="008D562E" w:rsidRPr="00831AA6">
        <w:rPr>
          <w:rFonts w:hint="eastAsia"/>
          <w:i/>
        </w:rPr>
        <w:t>x</w:t>
      </w:r>
      <w:r w:rsidR="008D562E">
        <w:rPr>
          <w:vertAlign w:val="subscript"/>
        </w:rPr>
        <w:t>2</w:t>
      </w:r>
      <w:r w:rsidR="008D562E">
        <w:rPr>
          <w:rFonts w:hint="eastAsia"/>
        </w:rPr>
        <w:t>；当溶液中的钙离子浓度低于</w:t>
      </w:r>
      <w:r w:rsidR="008D562E" w:rsidRPr="00831AA6">
        <w:rPr>
          <w:rFonts w:hint="eastAsia"/>
          <w:i/>
        </w:rPr>
        <w:t>x</w:t>
      </w:r>
      <w:r w:rsidR="008D562E">
        <w:rPr>
          <w:vertAlign w:val="subscript"/>
        </w:rPr>
        <w:t>1</w:t>
      </w:r>
      <w:r w:rsidR="008D562E">
        <w:rPr>
          <w:rFonts w:hint="eastAsia"/>
        </w:rPr>
        <w:t>的时候溶蚀进入第三阶段，这一阶段为</w:t>
      </w:r>
      <w:r w:rsidR="008D562E">
        <w:rPr>
          <w:rFonts w:hint="eastAsia"/>
        </w:rPr>
        <w:t>C-S-H</w:t>
      </w:r>
      <w:r w:rsidR="008D562E">
        <w:rPr>
          <w:rFonts w:hint="eastAsia"/>
        </w:rPr>
        <w:t>凝胶的快速脱钙阶段。</w:t>
      </w:r>
    </w:p>
    <w:tbl>
      <w:tblPr>
        <w:tblStyle w:val="af8"/>
        <w:tblW w:w="9080" w:type="dxa"/>
        <w:jc w:val="center"/>
        <w:tblInd w:w="0" w:type="dxa"/>
        <w:tblLayout w:type="fixed"/>
        <w:tblLook w:val="04A0" w:firstRow="1" w:lastRow="0" w:firstColumn="1" w:lastColumn="0" w:noHBand="0" w:noVBand="1"/>
      </w:tblPr>
      <w:tblGrid>
        <w:gridCol w:w="4540"/>
        <w:gridCol w:w="4540"/>
      </w:tblGrid>
      <w:tr w:rsidR="005076A8" w:rsidRPr="005076A8" w14:paraId="1C4077EF" w14:textId="77777777" w:rsidTr="00C12652">
        <w:trPr>
          <w:trHeight w:val="3635"/>
          <w:jc w:val="center"/>
        </w:trPr>
        <w:tc>
          <w:tcPr>
            <w:tcW w:w="4540" w:type="dxa"/>
            <w:vAlign w:val="center"/>
            <w:hideMark/>
          </w:tcPr>
          <w:p w14:paraId="56149C19" w14:textId="77777777" w:rsidR="005076A8" w:rsidRPr="005076A8" w:rsidRDefault="005076A8" w:rsidP="00831AA6">
            <w:pPr>
              <w:pStyle w:val="af1"/>
            </w:pPr>
            <w:r w:rsidRPr="005076A8">
              <w:rPr>
                <w:rFonts w:cstheme="minorBidi"/>
                <w:sz w:val="21"/>
              </w:rPr>
              <w:object w:dxaOrig="4320" w:dyaOrig="3960" w14:anchorId="02B58C3F">
                <v:shape id="_x0000_i1044" type="#_x0000_t75" style="width:3in;height:197.75pt" o:ole="">
                  <v:imagedata r:id="rId47" o:title=""/>
                </v:shape>
                <o:OLEObject Type="Embed" ProgID="Origin95.Graph" ShapeID="_x0000_i1044" DrawAspect="Content" ObjectID="_1685913680" r:id="rId48"/>
              </w:object>
            </w:r>
          </w:p>
        </w:tc>
        <w:tc>
          <w:tcPr>
            <w:tcW w:w="4540" w:type="dxa"/>
            <w:vAlign w:val="center"/>
            <w:hideMark/>
          </w:tcPr>
          <w:p w14:paraId="6FB56068" w14:textId="40CFDD77" w:rsidR="005076A8" w:rsidRPr="005076A8" w:rsidRDefault="00C67A5A" w:rsidP="00C67A5A">
            <w:pPr>
              <w:pStyle w:val="af1"/>
            </w:pPr>
            <w:r w:rsidRPr="005076A8">
              <w:rPr>
                <w:rFonts w:cstheme="minorBidi"/>
                <w:sz w:val="21"/>
              </w:rPr>
              <w:object w:dxaOrig="4825" w:dyaOrig="4501" w14:anchorId="48535AD1">
                <v:shape id="_x0000_i1045" type="#_x0000_t75" style="width:212.8pt;height:197.75pt" o:ole="">
                  <v:imagedata r:id="rId49" o:title=""/>
                </v:shape>
                <o:OLEObject Type="Embed" ProgID="Origin95.Graph" ShapeID="_x0000_i1045" DrawAspect="Content" ObjectID="_1685913681" r:id="rId50"/>
              </w:object>
            </w:r>
          </w:p>
        </w:tc>
      </w:tr>
      <w:tr w:rsidR="005076A8" w:rsidRPr="005076A8" w14:paraId="1256F8B0" w14:textId="77777777" w:rsidTr="00C12652">
        <w:trPr>
          <w:trHeight w:val="249"/>
          <w:jc w:val="center"/>
        </w:trPr>
        <w:tc>
          <w:tcPr>
            <w:tcW w:w="4540" w:type="dxa"/>
            <w:vAlign w:val="center"/>
            <w:hideMark/>
          </w:tcPr>
          <w:p w14:paraId="7045D2EE" w14:textId="7D66A4E1" w:rsidR="005076A8" w:rsidRPr="00831AA6" w:rsidRDefault="005076A8" w:rsidP="00831AA6">
            <w:pPr>
              <w:pStyle w:val="af1"/>
              <w:numPr>
                <w:ilvl w:val="0"/>
                <w:numId w:val="10"/>
              </w:numPr>
              <w:rPr>
                <w:sz w:val="21"/>
                <w:szCs w:val="21"/>
              </w:rPr>
            </w:pPr>
            <w:r w:rsidRPr="00831AA6">
              <w:rPr>
                <w:sz w:val="21"/>
                <w:szCs w:val="21"/>
              </w:rPr>
              <w:t>C-S-H</w:t>
            </w:r>
            <w:r w:rsidRPr="00831AA6">
              <w:rPr>
                <w:rFonts w:hint="eastAsia"/>
                <w:sz w:val="21"/>
                <w:szCs w:val="21"/>
              </w:rPr>
              <w:t>凝胶</w:t>
            </w:r>
          </w:p>
        </w:tc>
        <w:tc>
          <w:tcPr>
            <w:tcW w:w="4540" w:type="dxa"/>
            <w:vAlign w:val="center"/>
            <w:hideMark/>
          </w:tcPr>
          <w:p w14:paraId="41B9DCC3" w14:textId="36A4D1FE" w:rsidR="005076A8" w:rsidRPr="00831AA6" w:rsidRDefault="005076A8" w:rsidP="00831AA6">
            <w:pPr>
              <w:pStyle w:val="af1"/>
              <w:numPr>
                <w:ilvl w:val="0"/>
                <w:numId w:val="10"/>
              </w:numPr>
              <w:rPr>
                <w:sz w:val="21"/>
                <w:szCs w:val="21"/>
              </w:rPr>
            </w:pPr>
            <w:r w:rsidRPr="00831AA6">
              <w:rPr>
                <w:rFonts w:hint="eastAsia"/>
                <w:sz w:val="21"/>
                <w:szCs w:val="21"/>
              </w:rPr>
              <w:t>水泥</w:t>
            </w:r>
          </w:p>
        </w:tc>
      </w:tr>
      <w:tr w:rsidR="005076A8" w:rsidRPr="005076A8" w14:paraId="69F9E23C" w14:textId="77777777" w:rsidTr="00C12652">
        <w:trPr>
          <w:trHeight w:val="249"/>
          <w:jc w:val="center"/>
        </w:trPr>
        <w:tc>
          <w:tcPr>
            <w:tcW w:w="9080" w:type="dxa"/>
            <w:gridSpan w:val="2"/>
            <w:vAlign w:val="center"/>
            <w:hideMark/>
          </w:tcPr>
          <w:p w14:paraId="2D8F353B" w14:textId="5CE18027" w:rsidR="005076A8" w:rsidRPr="00831AA6" w:rsidRDefault="005076A8" w:rsidP="00831AA6">
            <w:pPr>
              <w:pStyle w:val="af1"/>
              <w:rPr>
                <w:sz w:val="21"/>
                <w:szCs w:val="21"/>
              </w:rPr>
            </w:pPr>
            <w:bookmarkStart w:id="34" w:name="_Ref73371411"/>
            <w:r w:rsidRPr="00831AA6">
              <w:rPr>
                <w:rFonts w:hint="eastAsia"/>
                <w:sz w:val="21"/>
                <w:szCs w:val="21"/>
              </w:rPr>
              <w:t>图</w:t>
            </w:r>
            <w:r w:rsidR="00C12652">
              <w:rPr>
                <w:rFonts w:hint="eastAsia"/>
                <w:sz w:val="21"/>
                <w:szCs w:val="21"/>
              </w:rPr>
              <w:t xml:space="preserve"> </w:t>
            </w:r>
            <w:r w:rsidR="00002F8D">
              <w:rPr>
                <w:szCs w:val="21"/>
              </w:rPr>
              <w:fldChar w:fldCharType="begin"/>
            </w:r>
            <w:r w:rsidR="00002F8D">
              <w:rPr>
                <w:sz w:val="21"/>
                <w:szCs w:val="21"/>
              </w:rPr>
              <w:instrText xml:space="preserve"> </w:instrText>
            </w:r>
            <w:r w:rsidR="00002F8D">
              <w:rPr>
                <w:rFonts w:hint="eastAsia"/>
                <w:sz w:val="21"/>
                <w:szCs w:val="21"/>
              </w:rPr>
              <w:instrText>STYLEREF 1 \s</w:instrText>
            </w:r>
            <w:r w:rsidR="00002F8D">
              <w:rPr>
                <w:sz w:val="21"/>
                <w:szCs w:val="21"/>
              </w:rPr>
              <w:instrText xml:space="preserve"> </w:instrText>
            </w:r>
            <w:r w:rsidR="00002F8D">
              <w:rPr>
                <w:szCs w:val="21"/>
              </w:rPr>
              <w:fldChar w:fldCharType="separate"/>
            </w:r>
            <w:r w:rsidR="00002F8D">
              <w:rPr>
                <w:noProof/>
                <w:sz w:val="21"/>
                <w:szCs w:val="21"/>
              </w:rPr>
              <w:t>2</w:t>
            </w:r>
            <w:r w:rsidR="00002F8D">
              <w:rPr>
                <w:szCs w:val="21"/>
              </w:rPr>
              <w:fldChar w:fldCharType="end"/>
            </w:r>
            <w:r w:rsidR="00002F8D">
              <w:rPr>
                <w:sz w:val="21"/>
                <w:szCs w:val="21"/>
              </w:rPr>
              <w:noBreakHyphen/>
            </w:r>
            <w:r w:rsidR="00002F8D">
              <w:rPr>
                <w:szCs w:val="21"/>
              </w:rPr>
              <w:fldChar w:fldCharType="begin"/>
            </w:r>
            <w:r w:rsidR="00002F8D">
              <w:rPr>
                <w:sz w:val="21"/>
                <w:szCs w:val="21"/>
              </w:rPr>
              <w:instrText xml:space="preserve"> </w:instrText>
            </w:r>
            <w:r w:rsidR="00002F8D">
              <w:rPr>
                <w:rFonts w:hint="eastAsia"/>
                <w:sz w:val="21"/>
                <w:szCs w:val="21"/>
              </w:rPr>
              <w:instrText xml:space="preserve">SEQ </w:instrText>
            </w:r>
            <w:r w:rsidR="00002F8D">
              <w:rPr>
                <w:rFonts w:hint="eastAsia"/>
                <w:sz w:val="21"/>
                <w:szCs w:val="21"/>
              </w:rPr>
              <w:instrText>图</w:instrText>
            </w:r>
            <w:r w:rsidR="00002F8D">
              <w:rPr>
                <w:rFonts w:hint="eastAsia"/>
                <w:sz w:val="21"/>
                <w:szCs w:val="21"/>
              </w:rPr>
              <w:instrText xml:space="preserve"> \* ARABIC \s 1</w:instrText>
            </w:r>
            <w:r w:rsidR="00002F8D">
              <w:rPr>
                <w:sz w:val="21"/>
                <w:szCs w:val="21"/>
              </w:rPr>
              <w:instrText xml:space="preserve"> </w:instrText>
            </w:r>
            <w:r w:rsidR="00002F8D">
              <w:rPr>
                <w:szCs w:val="21"/>
              </w:rPr>
              <w:fldChar w:fldCharType="separate"/>
            </w:r>
            <w:r w:rsidR="00002F8D">
              <w:rPr>
                <w:noProof/>
                <w:sz w:val="21"/>
                <w:szCs w:val="21"/>
              </w:rPr>
              <w:t>3</w:t>
            </w:r>
            <w:r w:rsidR="00002F8D">
              <w:rPr>
                <w:szCs w:val="21"/>
              </w:rPr>
              <w:fldChar w:fldCharType="end"/>
            </w:r>
            <w:bookmarkEnd w:id="34"/>
            <w:r w:rsidRPr="00831AA6">
              <w:rPr>
                <w:sz w:val="21"/>
                <w:szCs w:val="21"/>
              </w:rPr>
              <w:t xml:space="preserve"> </w:t>
            </w:r>
            <w:r w:rsidRPr="00831AA6">
              <w:rPr>
                <w:rFonts w:hint="eastAsia"/>
                <w:sz w:val="21"/>
                <w:szCs w:val="21"/>
              </w:rPr>
              <w:t>去离子水中</w:t>
            </w:r>
            <w:commentRangeStart w:id="35"/>
            <w:commentRangeStart w:id="36"/>
            <w:r w:rsidRPr="00831AA6">
              <w:rPr>
                <w:rFonts w:hint="eastAsia"/>
                <w:sz w:val="21"/>
                <w:szCs w:val="21"/>
              </w:rPr>
              <w:t>的</w:t>
            </w:r>
            <w:r w:rsidRPr="00831AA6">
              <w:rPr>
                <w:sz w:val="21"/>
                <w:szCs w:val="21"/>
              </w:rPr>
              <w:t>C-S-H</w:t>
            </w:r>
            <w:r w:rsidRPr="00831AA6">
              <w:rPr>
                <w:rFonts w:hint="eastAsia"/>
                <w:sz w:val="21"/>
                <w:szCs w:val="21"/>
              </w:rPr>
              <w:t>与水泥固液平衡曲线</w:t>
            </w:r>
            <w:commentRangeEnd w:id="35"/>
            <w:r w:rsidRPr="00831AA6">
              <w:rPr>
                <w:sz w:val="21"/>
                <w:szCs w:val="21"/>
              </w:rPr>
              <w:commentReference w:id="35"/>
            </w:r>
            <w:commentRangeEnd w:id="36"/>
            <w:r w:rsidRPr="00831AA6">
              <w:rPr>
                <w:sz w:val="21"/>
                <w:szCs w:val="21"/>
              </w:rPr>
              <w:commentReference w:id="36"/>
            </w:r>
          </w:p>
        </w:tc>
      </w:tr>
    </w:tbl>
    <w:p w14:paraId="470EE438" w14:textId="77777777" w:rsidR="00C12652" w:rsidRDefault="00C12652" w:rsidP="00C12652">
      <w:pPr>
        <w:pStyle w:val="a9"/>
      </w:pPr>
      <w:r>
        <w:object w:dxaOrig="1930" w:dyaOrig="1801" w14:anchorId="2B4D1442">
          <v:shape id="_x0000_i1046" type="#_x0000_t75" style="width:212.8pt;height:198.8pt" o:ole="">
            <v:imagedata r:id="rId51" o:title=""/>
          </v:shape>
          <o:OLEObject Type="Embed" ProgID="Origin95.Graph" ShapeID="_x0000_i1046" DrawAspect="Content" ObjectID="_1685913682" r:id="rId52"/>
        </w:object>
      </w:r>
    </w:p>
    <w:p w14:paraId="215613AF" w14:textId="47FE5AF2" w:rsidR="00C12652" w:rsidRDefault="00C12652" w:rsidP="00C12652">
      <w:pPr>
        <w:pStyle w:val="a9"/>
      </w:pPr>
      <w:bookmarkStart w:id="37" w:name="_Ref75116151"/>
      <w:r>
        <w:rPr>
          <w:rFonts w:hint="eastAsia"/>
        </w:rPr>
        <w:t>图</w:t>
      </w:r>
      <w:r>
        <w:rPr>
          <w:rFonts w:hint="eastAsia"/>
        </w:rPr>
        <w:t xml:space="preserve"> </w:t>
      </w:r>
      <w:r w:rsidR="00002F8D">
        <w:fldChar w:fldCharType="begin"/>
      </w:r>
      <w:r w:rsidR="00002F8D">
        <w:instrText xml:space="preserve"> </w:instrText>
      </w:r>
      <w:r w:rsidR="00002F8D">
        <w:rPr>
          <w:rFonts w:hint="eastAsia"/>
        </w:rPr>
        <w:instrText>STYLEREF 1 \s</w:instrText>
      </w:r>
      <w:r w:rsidR="00002F8D">
        <w:instrText xml:space="preserve"> </w:instrText>
      </w:r>
      <w:r w:rsidR="00002F8D">
        <w:fldChar w:fldCharType="separate"/>
      </w:r>
      <w:r w:rsidR="00002F8D">
        <w:rPr>
          <w:noProof/>
        </w:rPr>
        <w:t>2</w:t>
      </w:r>
      <w:r w:rsidR="00002F8D">
        <w:fldChar w:fldCharType="end"/>
      </w:r>
      <w:r w:rsidR="00002F8D">
        <w:noBreakHyphen/>
      </w:r>
      <w:r w:rsidR="00002F8D">
        <w:fldChar w:fldCharType="begin"/>
      </w:r>
      <w:r w:rsidR="00002F8D">
        <w:instrText xml:space="preserve"> </w:instrText>
      </w:r>
      <w:r w:rsidR="00002F8D">
        <w:rPr>
          <w:rFonts w:hint="eastAsia"/>
        </w:rPr>
        <w:instrText xml:space="preserve">SEQ </w:instrText>
      </w:r>
      <w:r w:rsidR="00002F8D">
        <w:rPr>
          <w:rFonts w:hint="eastAsia"/>
        </w:rPr>
        <w:instrText>图</w:instrText>
      </w:r>
      <w:r w:rsidR="00002F8D">
        <w:rPr>
          <w:rFonts w:hint="eastAsia"/>
        </w:rPr>
        <w:instrText xml:space="preserve"> \* ARABIC \s 1</w:instrText>
      </w:r>
      <w:r w:rsidR="00002F8D">
        <w:instrText xml:space="preserve"> </w:instrText>
      </w:r>
      <w:r w:rsidR="00002F8D">
        <w:fldChar w:fldCharType="separate"/>
      </w:r>
      <w:r w:rsidR="00002F8D">
        <w:rPr>
          <w:noProof/>
        </w:rPr>
        <w:t>4</w:t>
      </w:r>
      <w:r w:rsidR="00002F8D">
        <w:fldChar w:fldCharType="end"/>
      </w:r>
      <w:bookmarkEnd w:id="37"/>
      <w:r>
        <w:t xml:space="preserve"> </w:t>
      </w:r>
      <w:r>
        <w:rPr>
          <w:rFonts w:hint="eastAsia"/>
        </w:rPr>
        <w:t>修正后的水泥与</w:t>
      </w:r>
      <w:r>
        <w:rPr>
          <w:rFonts w:hint="eastAsia"/>
        </w:rPr>
        <w:t>C-S-H</w:t>
      </w:r>
      <w:r>
        <w:rPr>
          <w:rFonts w:hint="eastAsia"/>
        </w:rPr>
        <w:t>凝胶的固液平衡曲线</w:t>
      </w:r>
    </w:p>
    <w:p w14:paraId="7B0AF57F" w14:textId="08D69CAC" w:rsidR="005076A8" w:rsidRDefault="00C12652" w:rsidP="008D562E">
      <w:pPr>
        <w:ind w:firstLine="480"/>
      </w:pPr>
      <w:r>
        <w:rPr>
          <w:rFonts w:hint="eastAsia"/>
        </w:rPr>
        <w:t>从</w:t>
      </w:r>
      <w:r w:rsidRPr="00C12652">
        <w:rPr>
          <w:szCs w:val="24"/>
        </w:rPr>
        <w:fldChar w:fldCharType="begin"/>
      </w:r>
      <w:r w:rsidRPr="00C12652">
        <w:rPr>
          <w:szCs w:val="24"/>
        </w:rPr>
        <w:instrText xml:space="preserve"> </w:instrText>
      </w:r>
      <w:r w:rsidRPr="00C12652">
        <w:rPr>
          <w:rFonts w:hint="eastAsia"/>
          <w:szCs w:val="24"/>
        </w:rPr>
        <w:instrText>REF _Ref73371411 \h</w:instrText>
      </w:r>
      <w:r w:rsidRPr="00C12652">
        <w:rPr>
          <w:szCs w:val="24"/>
        </w:rPr>
        <w:instrText xml:space="preserve"> </w:instrText>
      </w:r>
      <w:r>
        <w:rPr>
          <w:szCs w:val="24"/>
        </w:rPr>
        <w:instrText xml:space="preserve"> \* MERGEFORMAT </w:instrText>
      </w:r>
      <w:r w:rsidRPr="00C12652">
        <w:rPr>
          <w:szCs w:val="24"/>
        </w:rPr>
      </w:r>
      <w:r w:rsidRPr="00C12652">
        <w:rPr>
          <w:szCs w:val="24"/>
        </w:rPr>
        <w:fldChar w:fldCharType="separate"/>
      </w:r>
      <w:r w:rsidR="0080092E" w:rsidRPr="0080092E">
        <w:rPr>
          <w:rFonts w:hint="eastAsia"/>
          <w:szCs w:val="24"/>
        </w:rPr>
        <w:t>图</w:t>
      </w:r>
      <w:r w:rsidR="0080092E">
        <w:rPr>
          <w:rFonts w:hint="eastAsia"/>
          <w:sz w:val="21"/>
          <w:szCs w:val="21"/>
        </w:rPr>
        <w:t xml:space="preserve"> </w:t>
      </w:r>
      <w:r w:rsidR="0080092E">
        <w:rPr>
          <w:noProof/>
          <w:sz w:val="21"/>
          <w:szCs w:val="21"/>
        </w:rPr>
        <w:t>2</w:t>
      </w:r>
      <w:r w:rsidR="0080092E">
        <w:rPr>
          <w:noProof/>
          <w:sz w:val="21"/>
          <w:szCs w:val="21"/>
        </w:rPr>
        <w:noBreakHyphen/>
        <w:t>3</w:t>
      </w:r>
      <w:r w:rsidRPr="00C12652">
        <w:rPr>
          <w:szCs w:val="24"/>
        </w:rPr>
        <w:fldChar w:fldCharType="end"/>
      </w:r>
      <w:r w:rsidR="008D562E">
        <w:rPr>
          <w:rFonts w:hint="eastAsia"/>
        </w:rPr>
        <w:t>中可以看出，对于</w:t>
      </w:r>
      <w:r w:rsidR="008D562E">
        <w:rPr>
          <w:rFonts w:hint="eastAsia"/>
        </w:rPr>
        <w:t>C-S-H</w:t>
      </w:r>
      <w:r w:rsidR="008D562E">
        <w:rPr>
          <w:rFonts w:hint="eastAsia"/>
        </w:rPr>
        <w:t>凝胶的固液平衡，当溶蚀的第一阶段结束时，固相钙离子的浓度降至约</w:t>
      </w:r>
      <w:r w:rsidR="008D562E">
        <w:rPr>
          <w:rFonts w:hint="eastAsia"/>
        </w:rPr>
        <w:t>1</w:t>
      </w:r>
      <w:r w:rsidR="008D562E">
        <w:t>.7</w:t>
      </w:r>
      <w:r w:rsidR="008D562E">
        <w:rPr>
          <w:rFonts w:hint="eastAsia"/>
        </w:rPr>
        <w:t>，第二阶段结束时，固相钙离子的浓度降至约</w:t>
      </w:r>
      <w:r w:rsidR="008D562E">
        <w:rPr>
          <w:rFonts w:hint="eastAsia"/>
        </w:rPr>
        <w:t>1</w:t>
      </w:r>
      <w:r w:rsidR="008D562E">
        <w:t>.0</w:t>
      </w:r>
      <w:r w:rsidR="008D562E">
        <w:rPr>
          <w:rFonts w:hint="eastAsia"/>
        </w:rPr>
        <w:t>。对于水泥的固液平衡，水泥的初始钙硅比约为</w:t>
      </w:r>
      <w:r w:rsidR="008D562E">
        <w:rPr>
          <w:rFonts w:hint="eastAsia"/>
        </w:rPr>
        <w:t>3</w:t>
      </w:r>
      <w:r w:rsidR="008D562E">
        <w:rPr>
          <w:rFonts w:hint="eastAsia"/>
        </w:rPr>
        <w:t>，当溶蚀的第一阶段结束时，固相钙离子的浓度降至</w:t>
      </w:r>
      <w:r w:rsidR="008D562E">
        <w:rPr>
          <w:rFonts w:hint="eastAsia"/>
        </w:rPr>
        <w:t>2</w:t>
      </w:r>
      <w:r w:rsidR="008D562E">
        <w:t>.5</w:t>
      </w:r>
      <w:r w:rsidR="008D562E">
        <w:rPr>
          <w:rFonts w:hint="eastAsia"/>
        </w:rPr>
        <w:t>左右，当第二阶段结束时，固相钙离子浓度降至</w:t>
      </w:r>
      <w:r w:rsidR="008D562E">
        <w:rPr>
          <w:rFonts w:hint="eastAsia"/>
        </w:rPr>
        <w:t>1</w:t>
      </w:r>
      <w:r w:rsidR="008D562E">
        <w:t>.6</w:t>
      </w:r>
      <w:r w:rsidR="008D562E">
        <w:rPr>
          <w:rFonts w:hint="eastAsia"/>
        </w:rPr>
        <w:t>左右。这是去离子水中</w:t>
      </w:r>
      <w:r w:rsidR="008D562E">
        <w:rPr>
          <w:rFonts w:hint="eastAsia"/>
        </w:rPr>
        <w:t>C-S-H</w:t>
      </w:r>
      <w:r w:rsidR="008D562E">
        <w:rPr>
          <w:rFonts w:hint="eastAsia"/>
        </w:rPr>
        <w:t>凝胶的固液平衡曲线与水泥的固液平衡曲线的主要区别。造成这种区别的原因是水泥中含有部分不溶蚀的钙离子，例如</w:t>
      </w:r>
      <w:r w:rsidR="008D562E">
        <w:rPr>
          <w:rFonts w:hint="eastAsia"/>
        </w:rPr>
        <w:t>AFt</w:t>
      </w:r>
      <w:r w:rsidR="008D562E">
        <w:rPr>
          <w:rFonts w:hint="eastAsia"/>
        </w:rPr>
        <w:t>、</w:t>
      </w:r>
      <w:r w:rsidR="001F098B">
        <w:rPr>
          <w:rFonts w:hint="eastAsia"/>
        </w:rPr>
        <w:t>A</w:t>
      </w:r>
      <w:r w:rsidR="001F098B">
        <w:t>Fm</w:t>
      </w:r>
      <w:r w:rsidR="001F098B">
        <w:rPr>
          <w:rFonts w:hint="eastAsia"/>
        </w:rPr>
        <w:t>以及碳酸钙等等。如果从水泥中减去这一部分钙离子所占的比例，使用鲍格法可以计算出这部分钙所占的钙硅比约为</w:t>
      </w:r>
      <w:r w:rsidR="001F098B">
        <w:rPr>
          <w:rFonts w:hint="eastAsia"/>
        </w:rPr>
        <w:t>0</w:t>
      </w:r>
      <w:r w:rsidR="001F098B">
        <w:t>.5</w:t>
      </w:r>
      <w:r w:rsidR="001F098B">
        <w:rPr>
          <w:rFonts w:hint="eastAsia"/>
        </w:rPr>
        <w:t>，那么</w:t>
      </w:r>
      <w:r w:rsidR="001F098B">
        <w:rPr>
          <w:rFonts w:hint="eastAsia"/>
        </w:rPr>
        <w:t>C-S-H</w:t>
      </w:r>
      <w:r w:rsidR="001F098B">
        <w:rPr>
          <w:rFonts w:hint="eastAsia"/>
        </w:rPr>
        <w:t>凝胶与水泥在去离子水中的固液平衡曲线是非常一致的</w:t>
      </w:r>
      <w:r w:rsidR="00C67A5A">
        <w:rPr>
          <w:rFonts w:hint="eastAsia"/>
        </w:rPr>
        <w:t>，</w:t>
      </w:r>
      <w:r w:rsidR="00974CA2">
        <w:rPr>
          <w:rFonts w:hint="eastAsia"/>
        </w:rPr>
        <w:t>如</w:t>
      </w:r>
      <w:r w:rsidR="00C67A5A">
        <w:fldChar w:fldCharType="begin"/>
      </w:r>
      <w:r w:rsidR="00C67A5A">
        <w:instrText xml:space="preserve"> </w:instrText>
      </w:r>
      <w:r w:rsidR="00C67A5A">
        <w:rPr>
          <w:rFonts w:hint="eastAsia"/>
        </w:rPr>
        <w:instrText>REF _Ref75116151 \h</w:instrText>
      </w:r>
      <w:r w:rsidR="00C67A5A">
        <w:instrText xml:space="preserve"> </w:instrText>
      </w:r>
      <w:r w:rsidR="00C67A5A">
        <w:fldChar w:fldCharType="separate"/>
      </w:r>
      <w:r w:rsidR="0080092E">
        <w:rPr>
          <w:rFonts w:hint="eastAsia"/>
        </w:rPr>
        <w:t>图</w:t>
      </w:r>
      <w:r w:rsidR="0080092E">
        <w:rPr>
          <w:rFonts w:hint="eastAsia"/>
        </w:rPr>
        <w:t xml:space="preserve"> </w:t>
      </w:r>
      <w:r w:rsidR="0080092E">
        <w:rPr>
          <w:noProof/>
        </w:rPr>
        <w:t>2</w:t>
      </w:r>
      <w:r w:rsidR="0080092E">
        <w:noBreakHyphen/>
      </w:r>
      <w:r w:rsidR="0080092E">
        <w:rPr>
          <w:noProof/>
        </w:rPr>
        <w:t>4</w:t>
      </w:r>
      <w:r w:rsidR="00C67A5A">
        <w:fldChar w:fldCharType="end"/>
      </w:r>
      <w:r w:rsidR="00974CA2">
        <w:rPr>
          <w:rFonts w:hint="eastAsia"/>
        </w:rPr>
        <w:t>所示</w:t>
      </w:r>
      <w:r w:rsidR="001F098B">
        <w:rPr>
          <w:rFonts w:hint="eastAsia"/>
        </w:rPr>
        <w:t>。</w:t>
      </w:r>
    </w:p>
    <w:p w14:paraId="71AA8AE0" w14:textId="201EE0C7" w:rsidR="00B926D1" w:rsidRDefault="00B926D1" w:rsidP="00B926D1">
      <w:pPr>
        <w:pStyle w:val="3"/>
        <w:spacing w:before="156" w:after="156"/>
      </w:pPr>
      <w:bookmarkStart w:id="38" w:name="_Toc75188764"/>
      <w:r>
        <w:rPr>
          <w:rFonts w:hint="eastAsia"/>
        </w:rPr>
        <w:lastRenderedPageBreak/>
        <w:t>2</w:t>
      </w:r>
      <w:r>
        <w:t xml:space="preserve">.6.2 </w:t>
      </w:r>
      <w:r>
        <w:rPr>
          <w:rFonts w:hint="eastAsia"/>
        </w:rPr>
        <w:t>两种固相钙硅比计算方法对比</w:t>
      </w:r>
      <w:bookmarkEnd w:id="38"/>
    </w:p>
    <w:p w14:paraId="72A1E40A" w14:textId="57A55EB0" w:rsidR="005673AE" w:rsidRDefault="00C12652" w:rsidP="00C12652">
      <w:pPr>
        <w:ind w:firstLine="480"/>
      </w:pPr>
      <w:r>
        <w:rPr>
          <w:rFonts w:hint="eastAsia"/>
        </w:rPr>
        <w:t>虽然在去离子水中溶蚀的条件下溶蚀之后的固相钙硅比可以通过推算而来，为了保证试验数据的可靠性，选取了序号为</w:t>
      </w:r>
      <w:r w:rsidR="005673AE" w:rsidRPr="005673AE">
        <w:rPr>
          <w:rFonts w:hint="eastAsia"/>
        </w:rPr>
        <w:t>0-2</w:t>
      </w:r>
      <w:r w:rsidR="005673AE" w:rsidRPr="005673AE">
        <w:rPr>
          <w:rFonts w:hint="eastAsia"/>
        </w:rPr>
        <w:t>，</w:t>
      </w:r>
      <w:r w:rsidR="005673AE" w:rsidRPr="005673AE">
        <w:rPr>
          <w:rFonts w:hint="eastAsia"/>
        </w:rPr>
        <w:t>0-5</w:t>
      </w:r>
      <w:r w:rsidR="005673AE" w:rsidRPr="005673AE">
        <w:rPr>
          <w:rFonts w:hint="eastAsia"/>
        </w:rPr>
        <w:t>，</w:t>
      </w:r>
      <w:r w:rsidR="005673AE" w:rsidRPr="005673AE">
        <w:rPr>
          <w:rFonts w:hint="eastAsia"/>
        </w:rPr>
        <w:t>0-8</w:t>
      </w:r>
      <w:r>
        <w:rPr>
          <w:rFonts w:hint="eastAsia"/>
        </w:rPr>
        <w:t>的</w:t>
      </w:r>
      <w:r w:rsidR="005673AE" w:rsidRPr="005673AE">
        <w:rPr>
          <w:rFonts w:hint="eastAsia"/>
        </w:rPr>
        <w:t>三组进行了</w:t>
      </w:r>
      <w:r w:rsidR="005673AE" w:rsidRPr="005673AE">
        <w:rPr>
          <w:rFonts w:hint="eastAsia"/>
        </w:rPr>
        <w:t>XRF</w:t>
      </w:r>
      <w:r w:rsidR="005673AE">
        <w:rPr>
          <w:rFonts w:hint="eastAsia"/>
        </w:rPr>
        <w:t>测试</w:t>
      </w:r>
      <w:r>
        <w:rPr>
          <w:rFonts w:hint="eastAsia"/>
        </w:rPr>
        <w:t>，直接测定钙硅比</w:t>
      </w:r>
      <w:r w:rsidR="005673AE">
        <w:rPr>
          <w:rFonts w:hint="eastAsia"/>
        </w:rPr>
        <w:t>，</w:t>
      </w:r>
      <w:r w:rsidR="005673AE">
        <w:t xml:space="preserve"> </w:t>
      </w:r>
      <w:r w:rsidR="005673AE" w:rsidRPr="00C12652">
        <w:rPr>
          <w:szCs w:val="24"/>
        </w:rPr>
        <w:fldChar w:fldCharType="begin"/>
      </w:r>
      <w:r w:rsidR="005673AE" w:rsidRPr="00C12652">
        <w:rPr>
          <w:szCs w:val="24"/>
        </w:rPr>
        <w:instrText xml:space="preserve"> REF _Ref73371284 \h </w:instrText>
      </w:r>
      <w:r w:rsidRPr="00C12652">
        <w:rPr>
          <w:szCs w:val="24"/>
        </w:rPr>
        <w:instrText xml:space="preserve"> \* MERGEFORMAT </w:instrText>
      </w:r>
      <w:r w:rsidR="005673AE" w:rsidRPr="00C12652">
        <w:rPr>
          <w:szCs w:val="24"/>
        </w:rPr>
      </w:r>
      <w:r w:rsidR="005673AE" w:rsidRPr="00C12652">
        <w:rPr>
          <w:szCs w:val="24"/>
        </w:rPr>
        <w:fldChar w:fldCharType="separate"/>
      </w:r>
      <w:r w:rsidR="0080092E" w:rsidRPr="0080092E">
        <w:rPr>
          <w:rFonts w:cs="Times New Roman" w:hint="eastAsia"/>
          <w:color w:val="000000"/>
          <w:szCs w:val="24"/>
        </w:rPr>
        <w:t>表</w:t>
      </w:r>
      <w:r w:rsidR="0080092E" w:rsidRPr="0080092E">
        <w:rPr>
          <w:rFonts w:cs="Times New Roman" w:hint="eastAsia"/>
          <w:color w:val="000000"/>
          <w:szCs w:val="24"/>
        </w:rPr>
        <w:t xml:space="preserve"> </w:t>
      </w:r>
      <w:r w:rsidR="0080092E" w:rsidRPr="0080092E">
        <w:rPr>
          <w:rFonts w:cs="Times New Roman"/>
          <w:color w:val="000000"/>
          <w:szCs w:val="24"/>
        </w:rPr>
        <w:t>2</w:t>
      </w:r>
      <w:r w:rsidR="0080092E" w:rsidRPr="0080092E">
        <w:rPr>
          <w:rFonts w:cs="Times New Roman"/>
          <w:color w:val="000000"/>
          <w:szCs w:val="24"/>
        </w:rPr>
        <w:noBreakHyphen/>
        <w:t>2</w:t>
      </w:r>
      <w:r w:rsidR="0080092E" w:rsidRPr="0080092E">
        <w:rPr>
          <w:rFonts w:cs="Times New Roman"/>
          <w:color w:val="000000"/>
          <w:szCs w:val="24"/>
        </w:rPr>
        <w:noBreakHyphen/>
        <w:t>10</w:t>
      </w:r>
      <w:r w:rsidR="005673AE" w:rsidRPr="00C12652">
        <w:rPr>
          <w:szCs w:val="24"/>
        </w:rPr>
        <w:fldChar w:fldCharType="end"/>
      </w:r>
      <w:r w:rsidR="005673AE" w:rsidRPr="005673AE">
        <w:rPr>
          <w:rFonts w:hint="eastAsia"/>
        </w:rPr>
        <w:t>列出了</w:t>
      </w:r>
      <w:r w:rsidR="005673AE" w:rsidRPr="005673AE">
        <w:rPr>
          <w:rFonts w:hint="eastAsia"/>
        </w:rPr>
        <w:t>XRF</w:t>
      </w:r>
      <w:r w:rsidR="005673AE" w:rsidRPr="005673AE">
        <w:rPr>
          <w:rFonts w:hint="eastAsia"/>
        </w:rPr>
        <w:t>测试的结果</w:t>
      </w:r>
      <w:r w:rsidR="005673AE">
        <w:rPr>
          <w:rFonts w:hint="eastAsia"/>
        </w:rPr>
        <w:t>与推算结果的对比，相对误差</w:t>
      </w:r>
      <w:r w:rsidRPr="00C12652">
        <w:rPr>
          <w:rFonts w:hint="eastAsia"/>
        </w:rPr>
        <w:t>相对误差在</w:t>
      </w:r>
      <w:r w:rsidRPr="00C12652">
        <w:rPr>
          <w:rFonts w:hint="eastAsia"/>
        </w:rPr>
        <w:t>10%</w:t>
      </w:r>
      <w:r w:rsidRPr="00C12652">
        <w:rPr>
          <w:rFonts w:hint="eastAsia"/>
        </w:rPr>
        <w:t>以下，但是测试的结果都比推算结果偏大，可能的原因是实验过程中少量的</w:t>
      </w:r>
      <w:r w:rsidRPr="00C12652">
        <w:rPr>
          <w:rFonts w:hint="eastAsia"/>
        </w:rPr>
        <w:t>C-S-H</w:t>
      </w:r>
      <w:r w:rsidRPr="00C12652">
        <w:rPr>
          <w:rFonts w:hint="eastAsia"/>
        </w:rPr>
        <w:t>凝胶或</w:t>
      </w:r>
      <w:r w:rsidRPr="00C12652">
        <w:rPr>
          <w:rFonts w:hint="eastAsia"/>
        </w:rPr>
        <w:t>CH</w:t>
      </w:r>
      <w:r w:rsidRPr="00C12652">
        <w:rPr>
          <w:rFonts w:hint="eastAsia"/>
        </w:rPr>
        <w:t>与</w:t>
      </w:r>
      <w:r w:rsidRPr="00C12652">
        <w:rPr>
          <w:rFonts w:hint="eastAsia"/>
        </w:rPr>
        <w:t>CO</w:t>
      </w:r>
      <w:r w:rsidRPr="00541DA6">
        <w:rPr>
          <w:rFonts w:hint="eastAsia"/>
          <w:vertAlign w:val="subscript"/>
        </w:rPr>
        <w:t>2</w:t>
      </w:r>
      <w:r w:rsidRPr="00C12652">
        <w:rPr>
          <w:rFonts w:hint="eastAsia"/>
        </w:rPr>
        <w:t>反应转化为</w:t>
      </w:r>
      <w:r w:rsidRPr="00C12652">
        <w:rPr>
          <w:rFonts w:hint="eastAsia"/>
        </w:rPr>
        <w:t>CaCO</w:t>
      </w:r>
      <w:r w:rsidRPr="00541DA6">
        <w:rPr>
          <w:rFonts w:hint="eastAsia"/>
          <w:vertAlign w:val="subscript"/>
        </w:rPr>
        <w:t>3</w:t>
      </w:r>
      <w:r w:rsidRPr="00C12652">
        <w:rPr>
          <w:rFonts w:hint="eastAsia"/>
        </w:rPr>
        <w:t>沉淀</w:t>
      </w:r>
      <w:r w:rsidRPr="00C12652">
        <w:rPr>
          <w:rFonts w:hint="eastAsia"/>
        </w:rPr>
        <w:t xml:space="preserve"> </w:t>
      </w:r>
      <w:r>
        <w:rPr>
          <w:rFonts w:hint="eastAsia"/>
        </w:rPr>
        <w:t>，造成</w:t>
      </w:r>
      <w:r>
        <w:rPr>
          <w:rFonts w:hint="eastAsia"/>
        </w:rPr>
        <w:t>XRF</w:t>
      </w:r>
      <w:r>
        <w:rPr>
          <w:rFonts w:hint="eastAsia"/>
        </w:rPr>
        <w:t>测定的</w:t>
      </w:r>
      <w:r w:rsidRPr="00C12652">
        <w:rPr>
          <w:rFonts w:hint="eastAsia"/>
        </w:rPr>
        <w:t>的固相钙离子浓度偏大</w:t>
      </w:r>
      <w:r w:rsidR="00974CA2">
        <w:rPr>
          <w:rFonts w:hint="eastAsia"/>
        </w:rPr>
        <w:t>，还有一种可能的原因是实际情况下硅元素也是有一部分溶解的，所以推算使用的硅元素的物质的量即硅元素的物质的量的初始值会比溶蚀之后硅元素的物质的量实际值要大，这会造成钙硅比的推算值偏大</w:t>
      </w:r>
      <w:bookmarkStart w:id="39" w:name="_GoBack"/>
      <w:bookmarkEnd w:id="39"/>
      <w:r w:rsidRPr="00C12652">
        <w:rPr>
          <w:rFonts w:hint="eastAsia"/>
        </w:rPr>
        <w:t>。</w:t>
      </w:r>
    </w:p>
    <w:p w14:paraId="6805870B" w14:textId="43437062" w:rsidR="005673AE" w:rsidRPr="005673AE" w:rsidRDefault="005673AE" w:rsidP="005673AE">
      <w:pPr>
        <w:adjustRightInd w:val="0"/>
        <w:snapToGrid w:val="0"/>
        <w:spacing w:beforeLines="50" w:before="156" w:line="288" w:lineRule="auto"/>
        <w:ind w:firstLineChars="0" w:firstLine="0"/>
        <w:jc w:val="center"/>
        <w:rPr>
          <w:rFonts w:cs="Times New Roman"/>
          <w:color w:val="000000"/>
          <w:sz w:val="21"/>
          <w:szCs w:val="24"/>
        </w:rPr>
      </w:pPr>
      <w:bookmarkStart w:id="40" w:name="_Ref73371284"/>
      <w:r w:rsidRPr="005673AE">
        <w:rPr>
          <w:rFonts w:cs="Times New Roman" w:hint="eastAsia"/>
          <w:color w:val="000000"/>
          <w:sz w:val="21"/>
          <w:szCs w:val="24"/>
        </w:rPr>
        <w:t>表</w:t>
      </w:r>
      <w:r w:rsidRPr="005673AE">
        <w:rPr>
          <w:rFonts w:cs="Times New Roman" w:hint="eastAsia"/>
          <w:color w:val="000000"/>
          <w:sz w:val="21"/>
          <w:szCs w:val="24"/>
        </w:rPr>
        <w:t xml:space="preserve"> </w:t>
      </w:r>
      <w:r w:rsidRPr="005673AE">
        <w:rPr>
          <w:rFonts w:cs="Times New Roman"/>
          <w:color w:val="000000"/>
          <w:sz w:val="21"/>
          <w:szCs w:val="24"/>
        </w:rPr>
        <w:t>2</w:t>
      </w:r>
      <w:r w:rsidRPr="005673AE">
        <w:rPr>
          <w:rFonts w:cs="Times New Roman"/>
          <w:color w:val="000000"/>
          <w:sz w:val="21"/>
          <w:szCs w:val="24"/>
        </w:rPr>
        <w:noBreakHyphen/>
      </w:r>
      <w:r w:rsidR="00AF48C3">
        <w:rPr>
          <w:rFonts w:cs="Times New Roman"/>
          <w:color w:val="000000"/>
          <w:sz w:val="21"/>
          <w:szCs w:val="24"/>
        </w:rPr>
        <w:fldChar w:fldCharType="begin"/>
      </w:r>
      <w:r w:rsidR="00AF48C3">
        <w:rPr>
          <w:rFonts w:cs="Times New Roman"/>
          <w:color w:val="000000"/>
          <w:sz w:val="21"/>
          <w:szCs w:val="24"/>
        </w:rPr>
        <w:instrText xml:space="preserve"> STYLEREF 1 \s </w:instrText>
      </w:r>
      <w:r w:rsidR="00AF48C3">
        <w:rPr>
          <w:rFonts w:cs="Times New Roman"/>
          <w:color w:val="000000"/>
          <w:sz w:val="21"/>
          <w:szCs w:val="24"/>
        </w:rPr>
        <w:fldChar w:fldCharType="separate"/>
      </w:r>
      <w:r w:rsidR="00AF48C3">
        <w:rPr>
          <w:rFonts w:cs="Times New Roman"/>
          <w:noProof/>
          <w:color w:val="000000"/>
          <w:sz w:val="21"/>
          <w:szCs w:val="24"/>
        </w:rPr>
        <w:t>2</w:t>
      </w:r>
      <w:r w:rsidR="00AF48C3">
        <w:rPr>
          <w:rFonts w:cs="Times New Roman"/>
          <w:color w:val="000000"/>
          <w:sz w:val="21"/>
          <w:szCs w:val="24"/>
        </w:rPr>
        <w:fldChar w:fldCharType="end"/>
      </w:r>
      <w:r w:rsidR="00AF48C3">
        <w:rPr>
          <w:rFonts w:cs="Times New Roman"/>
          <w:color w:val="000000"/>
          <w:sz w:val="21"/>
          <w:szCs w:val="24"/>
        </w:rPr>
        <w:noBreakHyphen/>
      </w:r>
      <w:r w:rsidR="00AF48C3">
        <w:rPr>
          <w:rFonts w:cs="Times New Roman"/>
          <w:color w:val="000000"/>
          <w:sz w:val="21"/>
          <w:szCs w:val="24"/>
        </w:rPr>
        <w:fldChar w:fldCharType="begin"/>
      </w:r>
      <w:r w:rsidR="00AF48C3">
        <w:rPr>
          <w:rFonts w:cs="Times New Roman"/>
          <w:color w:val="000000"/>
          <w:sz w:val="21"/>
          <w:szCs w:val="24"/>
        </w:rPr>
        <w:instrText xml:space="preserve"> SEQ </w:instrText>
      </w:r>
      <w:r w:rsidR="00AF48C3">
        <w:rPr>
          <w:rFonts w:cs="Times New Roman"/>
          <w:color w:val="000000"/>
          <w:sz w:val="21"/>
          <w:szCs w:val="24"/>
        </w:rPr>
        <w:instrText>表</w:instrText>
      </w:r>
      <w:r w:rsidR="00AF48C3">
        <w:rPr>
          <w:rFonts w:cs="Times New Roman"/>
          <w:color w:val="000000"/>
          <w:sz w:val="21"/>
          <w:szCs w:val="24"/>
        </w:rPr>
        <w:instrText xml:space="preserve"> \* ARABIC \s 1 </w:instrText>
      </w:r>
      <w:r w:rsidR="00AF48C3">
        <w:rPr>
          <w:rFonts w:cs="Times New Roman"/>
          <w:color w:val="000000"/>
          <w:sz w:val="21"/>
          <w:szCs w:val="24"/>
        </w:rPr>
        <w:fldChar w:fldCharType="separate"/>
      </w:r>
      <w:r w:rsidR="00AF48C3">
        <w:rPr>
          <w:rFonts w:cs="Times New Roman"/>
          <w:noProof/>
          <w:color w:val="000000"/>
          <w:sz w:val="21"/>
          <w:szCs w:val="24"/>
        </w:rPr>
        <w:t>10</w:t>
      </w:r>
      <w:r w:rsidR="00AF48C3">
        <w:rPr>
          <w:rFonts w:cs="Times New Roman"/>
          <w:color w:val="000000"/>
          <w:sz w:val="21"/>
          <w:szCs w:val="24"/>
        </w:rPr>
        <w:fldChar w:fldCharType="end"/>
      </w:r>
      <w:bookmarkEnd w:id="40"/>
      <w:r w:rsidRPr="005673AE">
        <w:rPr>
          <w:rFonts w:cs="Times New Roman"/>
          <w:color w:val="000000"/>
          <w:sz w:val="21"/>
          <w:szCs w:val="24"/>
        </w:rPr>
        <w:t xml:space="preserve"> </w:t>
      </w:r>
      <w:bookmarkStart w:id="41" w:name="_Ref75126039"/>
      <w:r w:rsidRPr="005673AE">
        <w:rPr>
          <w:rFonts w:cs="Times New Roman" w:hint="eastAsia"/>
          <w:color w:val="000000"/>
          <w:sz w:val="21"/>
          <w:szCs w:val="24"/>
        </w:rPr>
        <w:t>固相钙硅比误差</w:t>
      </w:r>
      <w:bookmarkEnd w:id="41"/>
    </w:p>
    <w:tbl>
      <w:tblPr>
        <w:tblStyle w:val="14"/>
        <w:tblW w:w="0" w:type="auto"/>
        <w:tblLook w:val="04A0" w:firstRow="1" w:lastRow="0" w:firstColumn="1" w:lastColumn="0" w:noHBand="0" w:noVBand="1"/>
      </w:tblPr>
      <w:tblGrid>
        <w:gridCol w:w="2056"/>
        <w:gridCol w:w="2084"/>
        <w:gridCol w:w="2084"/>
        <w:gridCol w:w="2082"/>
      </w:tblGrid>
      <w:tr w:rsidR="005673AE" w:rsidRPr="005673AE" w14:paraId="1BBE17B9" w14:textId="77777777" w:rsidTr="00C12652">
        <w:trPr>
          <w:cnfStyle w:val="100000000000" w:firstRow="1" w:lastRow="0" w:firstColumn="0" w:lastColumn="0" w:oddVBand="0" w:evenVBand="0" w:oddHBand="0" w:evenHBand="0" w:firstRowFirstColumn="0" w:firstRowLastColumn="0" w:lastRowFirstColumn="0" w:lastRowLastColumn="0"/>
        </w:trPr>
        <w:tc>
          <w:tcPr>
            <w:tcW w:w="2265" w:type="dxa"/>
            <w:tcBorders>
              <w:top w:val="single" w:sz="12" w:space="0" w:color="auto"/>
            </w:tcBorders>
            <w:vAlign w:val="center"/>
          </w:tcPr>
          <w:p w14:paraId="371A9C25"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编号</w:t>
            </w:r>
          </w:p>
        </w:tc>
        <w:tc>
          <w:tcPr>
            <w:tcW w:w="2265" w:type="dxa"/>
            <w:tcBorders>
              <w:top w:val="single" w:sz="12" w:space="0" w:color="auto"/>
            </w:tcBorders>
            <w:vAlign w:val="center"/>
          </w:tcPr>
          <w:p w14:paraId="12E5078B"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Ca</w:t>
            </w:r>
            <w:r w:rsidRPr="005673AE">
              <w:rPr>
                <w:color w:val="000000"/>
                <w:sz w:val="21"/>
                <w:szCs w:val="24"/>
                <w:lang w:val="zh-CN"/>
              </w:rPr>
              <w:t>/Si</w:t>
            </w:r>
            <w:r w:rsidRPr="005673AE">
              <w:rPr>
                <w:rFonts w:hint="eastAsia"/>
                <w:color w:val="000000"/>
                <w:sz w:val="21"/>
                <w:szCs w:val="24"/>
                <w:lang w:val="zh-CN"/>
              </w:rPr>
              <w:t>推算值</w:t>
            </w:r>
          </w:p>
        </w:tc>
        <w:tc>
          <w:tcPr>
            <w:tcW w:w="2265" w:type="dxa"/>
            <w:tcBorders>
              <w:top w:val="single" w:sz="12" w:space="0" w:color="auto"/>
            </w:tcBorders>
            <w:vAlign w:val="center"/>
          </w:tcPr>
          <w:p w14:paraId="775F19A3"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C</w:t>
            </w:r>
            <w:r w:rsidRPr="005673AE">
              <w:rPr>
                <w:color w:val="000000"/>
                <w:sz w:val="21"/>
                <w:szCs w:val="24"/>
                <w:lang w:val="zh-CN"/>
              </w:rPr>
              <w:t>a/Si</w:t>
            </w:r>
            <w:r w:rsidRPr="005673AE">
              <w:rPr>
                <w:rFonts w:hint="eastAsia"/>
                <w:color w:val="000000"/>
                <w:sz w:val="21"/>
                <w:szCs w:val="24"/>
                <w:lang w:val="zh-CN"/>
              </w:rPr>
              <w:t>测试值</w:t>
            </w:r>
          </w:p>
        </w:tc>
        <w:tc>
          <w:tcPr>
            <w:tcW w:w="2266" w:type="dxa"/>
            <w:tcBorders>
              <w:top w:val="single" w:sz="12" w:space="0" w:color="auto"/>
            </w:tcBorders>
            <w:vAlign w:val="center"/>
          </w:tcPr>
          <w:p w14:paraId="1667809F"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相对误差</w:t>
            </w:r>
          </w:p>
        </w:tc>
      </w:tr>
      <w:tr w:rsidR="005673AE" w:rsidRPr="005673AE" w14:paraId="39F0F3F8" w14:textId="77777777" w:rsidTr="00C12652">
        <w:tc>
          <w:tcPr>
            <w:tcW w:w="2265" w:type="dxa"/>
            <w:vAlign w:val="center"/>
          </w:tcPr>
          <w:p w14:paraId="66A0E461" w14:textId="4DF00AE0"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0-</w:t>
            </w:r>
            <w:r w:rsidR="00C12652">
              <w:rPr>
                <w:color w:val="000000"/>
                <w:sz w:val="21"/>
                <w:szCs w:val="24"/>
                <w:lang w:val="zh-CN"/>
              </w:rPr>
              <w:t>3</w:t>
            </w:r>
          </w:p>
        </w:tc>
        <w:tc>
          <w:tcPr>
            <w:tcW w:w="2265" w:type="dxa"/>
            <w:vAlign w:val="center"/>
          </w:tcPr>
          <w:p w14:paraId="456644B7"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1</w:t>
            </w:r>
            <w:r w:rsidRPr="005673AE">
              <w:rPr>
                <w:color w:val="000000"/>
                <w:sz w:val="21"/>
                <w:szCs w:val="24"/>
                <w:lang w:val="zh-CN"/>
              </w:rPr>
              <w:t>.18</w:t>
            </w:r>
          </w:p>
        </w:tc>
        <w:tc>
          <w:tcPr>
            <w:tcW w:w="2265" w:type="dxa"/>
            <w:vAlign w:val="center"/>
          </w:tcPr>
          <w:p w14:paraId="7F66F466"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1</w:t>
            </w:r>
            <w:r w:rsidRPr="005673AE">
              <w:rPr>
                <w:color w:val="000000"/>
                <w:sz w:val="21"/>
                <w:szCs w:val="24"/>
                <w:lang w:val="zh-CN"/>
              </w:rPr>
              <w:t>.28</w:t>
            </w:r>
          </w:p>
        </w:tc>
        <w:tc>
          <w:tcPr>
            <w:tcW w:w="2266" w:type="dxa"/>
            <w:vAlign w:val="center"/>
          </w:tcPr>
          <w:p w14:paraId="2BBAD7AE"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8</w:t>
            </w:r>
            <w:r w:rsidRPr="005673AE">
              <w:rPr>
                <w:color w:val="000000"/>
                <w:sz w:val="21"/>
                <w:szCs w:val="24"/>
                <w:lang w:val="zh-CN"/>
              </w:rPr>
              <w:t>.2</w:t>
            </w:r>
            <w:r w:rsidRPr="005673AE">
              <w:rPr>
                <w:rFonts w:hint="eastAsia"/>
                <w:color w:val="000000"/>
                <w:sz w:val="21"/>
                <w:szCs w:val="24"/>
                <w:lang w:val="zh-CN"/>
              </w:rPr>
              <w:t>%</w:t>
            </w:r>
          </w:p>
        </w:tc>
      </w:tr>
      <w:tr w:rsidR="005673AE" w:rsidRPr="005673AE" w14:paraId="6C785400" w14:textId="77777777" w:rsidTr="00C12652">
        <w:tc>
          <w:tcPr>
            <w:tcW w:w="2265" w:type="dxa"/>
            <w:vAlign w:val="center"/>
          </w:tcPr>
          <w:p w14:paraId="6BCC4F0D"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0-</w:t>
            </w:r>
            <w:r w:rsidRPr="005673AE">
              <w:rPr>
                <w:color w:val="000000"/>
                <w:sz w:val="21"/>
                <w:szCs w:val="24"/>
                <w:lang w:val="zh-CN"/>
              </w:rPr>
              <w:t>5</w:t>
            </w:r>
          </w:p>
        </w:tc>
        <w:tc>
          <w:tcPr>
            <w:tcW w:w="2265" w:type="dxa"/>
            <w:vAlign w:val="center"/>
          </w:tcPr>
          <w:p w14:paraId="18019D63" w14:textId="31F40CF4"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1</w:t>
            </w:r>
            <w:r w:rsidR="00C12652">
              <w:rPr>
                <w:color w:val="000000"/>
                <w:sz w:val="21"/>
                <w:szCs w:val="24"/>
                <w:lang w:val="zh-CN"/>
              </w:rPr>
              <w:t>.50</w:t>
            </w:r>
          </w:p>
        </w:tc>
        <w:tc>
          <w:tcPr>
            <w:tcW w:w="2265" w:type="dxa"/>
            <w:vAlign w:val="center"/>
          </w:tcPr>
          <w:p w14:paraId="10FF9597"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1</w:t>
            </w:r>
            <w:r w:rsidRPr="005673AE">
              <w:rPr>
                <w:color w:val="000000"/>
                <w:sz w:val="21"/>
                <w:szCs w:val="24"/>
                <w:lang w:val="zh-CN"/>
              </w:rPr>
              <w:t>.59</w:t>
            </w:r>
          </w:p>
        </w:tc>
        <w:tc>
          <w:tcPr>
            <w:tcW w:w="2266" w:type="dxa"/>
            <w:vAlign w:val="center"/>
          </w:tcPr>
          <w:p w14:paraId="381A854B"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5</w:t>
            </w:r>
            <w:r w:rsidRPr="005673AE">
              <w:rPr>
                <w:color w:val="000000"/>
                <w:sz w:val="21"/>
                <w:szCs w:val="24"/>
                <w:lang w:val="zh-CN"/>
              </w:rPr>
              <w:t>.4</w:t>
            </w:r>
            <w:r w:rsidRPr="005673AE">
              <w:rPr>
                <w:rFonts w:hint="eastAsia"/>
                <w:color w:val="000000"/>
                <w:sz w:val="21"/>
                <w:szCs w:val="24"/>
                <w:lang w:val="zh-CN"/>
              </w:rPr>
              <w:t>%</w:t>
            </w:r>
          </w:p>
        </w:tc>
      </w:tr>
      <w:tr w:rsidR="005673AE" w:rsidRPr="005673AE" w14:paraId="45C30EDA" w14:textId="77777777" w:rsidTr="00C12652">
        <w:tc>
          <w:tcPr>
            <w:tcW w:w="2265" w:type="dxa"/>
            <w:vAlign w:val="center"/>
          </w:tcPr>
          <w:p w14:paraId="5F3B8852" w14:textId="615E5B2F"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0-</w:t>
            </w:r>
            <w:r w:rsidR="00C12652">
              <w:rPr>
                <w:color w:val="000000"/>
                <w:sz w:val="21"/>
                <w:szCs w:val="24"/>
                <w:lang w:val="zh-CN"/>
              </w:rPr>
              <w:t>9</w:t>
            </w:r>
          </w:p>
        </w:tc>
        <w:tc>
          <w:tcPr>
            <w:tcW w:w="2265" w:type="dxa"/>
            <w:vAlign w:val="center"/>
          </w:tcPr>
          <w:p w14:paraId="09E9A99A"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1</w:t>
            </w:r>
            <w:r w:rsidRPr="005673AE">
              <w:rPr>
                <w:color w:val="000000"/>
                <w:sz w:val="21"/>
                <w:szCs w:val="24"/>
                <w:lang w:val="zh-CN"/>
              </w:rPr>
              <w:t>.97</w:t>
            </w:r>
          </w:p>
        </w:tc>
        <w:tc>
          <w:tcPr>
            <w:tcW w:w="2265" w:type="dxa"/>
            <w:vAlign w:val="center"/>
          </w:tcPr>
          <w:p w14:paraId="641C3D6E"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2</w:t>
            </w:r>
            <w:r w:rsidRPr="005673AE">
              <w:rPr>
                <w:color w:val="000000"/>
                <w:sz w:val="21"/>
                <w:szCs w:val="24"/>
                <w:lang w:val="zh-CN"/>
              </w:rPr>
              <w:t>.11</w:t>
            </w:r>
          </w:p>
        </w:tc>
        <w:tc>
          <w:tcPr>
            <w:tcW w:w="2266" w:type="dxa"/>
            <w:vAlign w:val="center"/>
          </w:tcPr>
          <w:p w14:paraId="2A6D7F8D" w14:textId="77777777" w:rsidR="005673AE" w:rsidRPr="005673AE" w:rsidRDefault="005673AE" w:rsidP="005673AE">
            <w:pPr>
              <w:adjustRightInd w:val="0"/>
              <w:snapToGrid w:val="0"/>
              <w:spacing w:line="288" w:lineRule="auto"/>
              <w:ind w:firstLineChars="0" w:firstLine="0"/>
              <w:jc w:val="center"/>
              <w:rPr>
                <w:color w:val="000000"/>
                <w:sz w:val="21"/>
                <w:szCs w:val="24"/>
                <w:lang w:val="zh-CN"/>
              </w:rPr>
            </w:pPr>
            <w:r w:rsidRPr="005673AE">
              <w:rPr>
                <w:rFonts w:hint="eastAsia"/>
                <w:color w:val="000000"/>
                <w:sz w:val="21"/>
                <w:szCs w:val="24"/>
                <w:lang w:val="zh-CN"/>
              </w:rPr>
              <w:t>6</w:t>
            </w:r>
            <w:r w:rsidRPr="005673AE">
              <w:rPr>
                <w:color w:val="000000"/>
                <w:sz w:val="21"/>
                <w:szCs w:val="24"/>
                <w:lang w:val="zh-CN"/>
              </w:rPr>
              <w:t>.5</w:t>
            </w:r>
            <w:r w:rsidRPr="005673AE">
              <w:rPr>
                <w:rFonts w:hint="eastAsia"/>
                <w:color w:val="000000"/>
                <w:sz w:val="21"/>
                <w:szCs w:val="24"/>
                <w:lang w:val="zh-CN"/>
              </w:rPr>
              <w:t>%</w:t>
            </w:r>
          </w:p>
        </w:tc>
      </w:tr>
    </w:tbl>
    <w:p w14:paraId="3E93304C" w14:textId="2DFCDCBB" w:rsidR="005673AE" w:rsidRPr="005673AE" w:rsidRDefault="00541DA6" w:rsidP="005673AE">
      <w:pPr>
        <w:ind w:firstLine="480"/>
      </w:pPr>
      <w:r>
        <w:rPr>
          <w:rFonts w:hint="eastAsia"/>
        </w:rPr>
        <w:t>但是对于本实验而言</w:t>
      </w:r>
      <w:r>
        <w:rPr>
          <w:rFonts w:hint="eastAsia"/>
        </w:rPr>
        <w:t>1</w:t>
      </w:r>
      <w:r>
        <w:t>0</w:t>
      </w:r>
      <w:r>
        <w:rPr>
          <w:rFonts w:hint="eastAsia"/>
        </w:rPr>
        <w:t>%</w:t>
      </w:r>
      <w:r>
        <w:rPr>
          <w:rFonts w:hint="eastAsia"/>
        </w:rPr>
        <w:t>的相对误差是可以接受的，因为本实验更关注固液平衡曲线变化的趋势而不是具体的数值。考虑到转化为碳酸钙的那部分钙离子，实际的误差可能小于计算出的相对误差。</w:t>
      </w:r>
    </w:p>
    <w:p w14:paraId="3D772444" w14:textId="43C2B02B" w:rsidR="00C67A5A" w:rsidRDefault="00C67A5A" w:rsidP="00C67A5A">
      <w:pPr>
        <w:pStyle w:val="3"/>
        <w:spacing w:before="156" w:after="156"/>
      </w:pPr>
      <w:bookmarkStart w:id="42" w:name="_Toc75188765"/>
      <w:r>
        <w:rPr>
          <w:rFonts w:hint="eastAsia"/>
        </w:rPr>
        <w:t>2</w:t>
      </w:r>
      <w:r>
        <w:t xml:space="preserve">.6.2 </w:t>
      </w:r>
      <w:r>
        <w:rPr>
          <w:rFonts w:hint="eastAsia"/>
        </w:rPr>
        <w:t>C-S-H</w:t>
      </w:r>
      <w:r>
        <w:rPr>
          <w:rFonts w:hint="eastAsia"/>
        </w:rPr>
        <w:t>的固液平衡曲线与水泥的固液平衡曲线的关系</w:t>
      </w:r>
      <w:bookmarkEnd w:id="42"/>
    </w:p>
    <w:p w14:paraId="1EED444E" w14:textId="5914A0B0" w:rsidR="00C67A5A" w:rsidRDefault="00C67A5A" w:rsidP="00C67A5A">
      <w:pPr>
        <w:ind w:firstLine="480"/>
      </w:pPr>
      <w:r w:rsidRPr="00541DA6">
        <w:rPr>
          <w:szCs w:val="24"/>
        </w:rPr>
        <w:fldChar w:fldCharType="begin"/>
      </w:r>
      <w:r w:rsidRPr="00541DA6">
        <w:rPr>
          <w:szCs w:val="24"/>
        </w:rPr>
        <w:instrText xml:space="preserve"> </w:instrText>
      </w:r>
      <w:r w:rsidRPr="00541DA6">
        <w:rPr>
          <w:rFonts w:hint="eastAsia"/>
          <w:szCs w:val="24"/>
        </w:rPr>
        <w:instrText>REF _Ref73371411 \h</w:instrText>
      </w:r>
      <w:r w:rsidRPr="00541DA6">
        <w:rPr>
          <w:szCs w:val="24"/>
        </w:rPr>
        <w:instrText xml:space="preserve"> </w:instrText>
      </w:r>
      <w:r w:rsidR="00541DA6" w:rsidRPr="00541DA6">
        <w:rPr>
          <w:szCs w:val="24"/>
        </w:rPr>
        <w:instrText xml:space="preserve"> \* MERGEFORMAT </w:instrText>
      </w:r>
      <w:r w:rsidRPr="00541DA6">
        <w:rPr>
          <w:szCs w:val="24"/>
        </w:rPr>
      </w:r>
      <w:r w:rsidRPr="00541DA6">
        <w:rPr>
          <w:szCs w:val="24"/>
        </w:rPr>
        <w:fldChar w:fldCharType="separate"/>
      </w:r>
      <w:r w:rsidR="0080092E" w:rsidRPr="0080092E">
        <w:rPr>
          <w:rFonts w:hint="eastAsia"/>
          <w:szCs w:val="24"/>
        </w:rPr>
        <w:t>图</w:t>
      </w:r>
      <w:r w:rsidR="0080092E" w:rsidRPr="0080092E">
        <w:rPr>
          <w:rFonts w:hint="eastAsia"/>
          <w:szCs w:val="24"/>
        </w:rPr>
        <w:t xml:space="preserve"> </w:t>
      </w:r>
      <w:r w:rsidR="0080092E" w:rsidRPr="0080092E">
        <w:rPr>
          <w:noProof/>
          <w:szCs w:val="24"/>
        </w:rPr>
        <w:t>2</w:t>
      </w:r>
      <w:r w:rsidR="0080092E" w:rsidRPr="0080092E">
        <w:rPr>
          <w:noProof/>
          <w:szCs w:val="24"/>
        </w:rPr>
        <w:noBreakHyphen/>
        <w:t>3</w:t>
      </w:r>
      <w:r w:rsidRPr="00541DA6">
        <w:rPr>
          <w:szCs w:val="24"/>
        </w:rPr>
        <w:fldChar w:fldCharType="end"/>
      </w:r>
      <w:r>
        <w:rPr>
          <w:rFonts w:hint="eastAsia"/>
        </w:rPr>
        <w:t>所绘制的</w:t>
      </w:r>
      <w:r w:rsidR="00820D08">
        <w:rPr>
          <w:rFonts w:hint="eastAsia"/>
        </w:rPr>
        <w:t>试验测定的固液平衡曲线与</w:t>
      </w:r>
      <w:r w:rsidR="00820D08">
        <w:rPr>
          <w:rFonts w:hint="eastAsia"/>
        </w:rPr>
        <w:t>Berner</w:t>
      </w:r>
      <w:r w:rsidR="00820D08">
        <w:rPr>
          <w:rFonts w:hint="eastAsia"/>
        </w:rPr>
        <w:t>模型的</w:t>
      </w:r>
      <w:r w:rsidR="00C95B5F">
        <w:rPr>
          <w:rFonts w:hint="eastAsia"/>
        </w:rPr>
        <w:t>固液平衡曲线拟合结果非常接近。</w:t>
      </w:r>
      <w:r w:rsidR="00603C80">
        <w:rPr>
          <w:rFonts w:hint="eastAsia"/>
        </w:rPr>
        <w:t>其中对于</w:t>
      </w:r>
      <w:r w:rsidR="00603C80">
        <w:rPr>
          <w:rFonts w:hint="eastAsia"/>
        </w:rPr>
        <w:t>C-S-H</w:t>
      </w:r>
      <w:r w:rsidR="00603C80">
        <w:rPr>
          <w:rFonts w:hint="eastAsia"/>
        </w:rPr>
        <w:t>凝胶的固液平衡曲线，</w:t>
      </w:r>
      <w:r w:rsidR="00603C80" w:rsidRPr="00603C80">
        <w:rPr>
          <w:rFonts w:hint="eastAsia"/>
        </w:rPr>
        <w:t>模型中的</w:t>
      </w:r>
      <m:oMath>
        <m:sSub>
          <m:sSubPr>
            <m:ctrlPr>
              <w:rPr>
                <w:rFonts w:ascii="Cambria Math" w:hAnsi="Cambria Math"/>
              </w:rPr>
            </m:ctrlPr>
          </m:sSubPr>
          <m:e>
            <m:r>
              <m:rPr>
                <m:nor/>
              </m:rPr>
              <w:rPr>
                <w:i/>
              </w:rPr>
              <m:t>x</m:t>
            </m:r>
          </m:e>
          <m:sub>
            <m:r>
              <m:rPr>
                <m:nor/>
              </m:rPr>
              <m:t>1</m:t>
            </m:r>
          </m:sub>
        </m:sSub>
      </m:oMath>
      <w:r w:rsidR="00603C80" w:rsidRPr="00603C80">
        <w:rPr>
          <w:rFonts w:hint="eastAsia"/>
        </w:rPr>
        <w:t>取值为</w:t>
      </w:r>
      <w:r w:rsidR="00603C80" w:rsidRPr="00603C80">
        <w:rPr>
          <w:rFonts w:hint="eastAsia"/>
        </w:rPr>
        <w:t>2</w:t>
      </w:r>
      <w:r w:rsidR="00603C80" w:rsidRPr="00603C80">
        <w:t xml:space="preserve"> </w:t>
      </w:r>
      <w:r w:rsidR="00603C80" w:rsidRPr="00603C80">
        <w:rPr>
          <w:rFonts w:hint="eastAsia"/>
        </w:rPr>
        <w:t>mmol</w:t>
      </w:r>
      <w:r w:rsidR="00603C80" w:rsidRPr="00603C80">
        <w:t>/L</w:t>
      </w:r>
      <w:r w:rsidR="00603C80" w:rsidRPr="00603C80">
        <w:rPr>
          <w:rFonts w:hint="eastAsia"/>
        </w:rPr>
        <w:t>，</w:t>
      </w:r>
      <m:oMath>
        <m:sSub>
          <m:sSubPr>
            <m:ctrlPr>
              <w:rPr>
                <w:rFonts w:ascii="Cambria Math" w:hAnsi="Cambria Math"/>
              </w:rPr>
            </m:ctrlPr>
          </m:sSubPr>
          <m:e>
            <m:r>
              <m:rPr>
                <m:nor/>
              </m:rPr>
              <w:rPr>
                <w:i/>
              </w:rPr>
              <m:t>x</m:t>
            </m:r>
          </m:e>
          <m:sub>
            <m:r>
              <m:rPr>
                <m:nor/>
              </m:rPr>
              <m:t>2</m:t>
            </m:r>
          </m:sub>
        </m:sSub>
      </m:oMath>
      <w:r w:rsidR="00603C80" w:rsidRPr="00603C80">
        <w:rPr>
          <w:rFonts w:hint="eastAsia"/>
        </w:rPr>
        <w:t>取值为</w:t>
      </w:r>
      <w:r w:rsidR="00603C80" w:rsidRPr="00603C80">
        <w:t xml:space="preserve">19 </w:t>
      </w:r>
      <w:r w:rsidR="00603C80" w:rsidRPr="00603C80">
        <w:rPr>
          <w:rFonts w:hint="eastAsia"/>
        </w:rPr>
        <w:t>mmol</w:t>
      </w:r>
      <w:r w:rsidR="00603C80" w:rsidRPr="00603C80">
        <w:t>/L</w:t>
      </w:r>
      <w:r w:rsidR="00603C80" w:rsidRPr="00603C80">
        <w:rPr>
          <w:rFonts w:hint="eastAsia"/>
        </w:rPr>
        <w:t>，</w:t>
      </w:r>
      <w:r w:rsidR="00603C80" w:rsidRPr="00603C80">
        <w:rPr>
          <w:rFonts w:hint="eastAsia"/>
          <w:i/>
        </w:rPr>
        <w:t>c</w:t>
      </w:r>
      <w:r w:rsidR="00603C80" w:rsidRPr="00603C80">
        <w:rPr>
          <w:vertAlign w:val="subscript"/>
        </w:rPr>
        <w:t>eq</w:t>
      </w:r>
      <w:r w:rsidR="00603C80" w:rsidRPr="00603C80">
        <w:rPr>
          <w:rFonts w:hint="eastAsia"/>
        </w:rPr>
        <w:t>取值为</w:t>
      </w:r>
      <w:r w:rsidR="00603C80" w:rsidRPr="00603C80">
        <w:t xml:space="preserve">21 </w:t>
      </w:r>
      <w:r w:rsidR="00603C80" w:rsidRPr="00603C80">
        <w:rPr>
          <w:rFonts w:hint="eastAsia"/>
        </w:rPr>
        <w:t>mmol</w:t>
      </w:r>
      <w:r w:rsidR="00603C80" w:rsidRPr="00603C80">
        <w:t>/L</w:t>
      </w:r>
      <w:r w:rsidR="00603C80" w:rsidRPr="00603C80">
        <w:rPr>
          <w:rFonts w:hint="eastAsia"/>
        </w:rPr>
        <w:t>，</w:t>
      </w:r>
      <w:r w:rsidR="00603C80" w:rsidRPr="00603C80">
        <w:rPr>
          <w:rFonts w:hint="eastAsia"/>
        </w:rPr>
        <w:t>C-S-H</w:t>
      </w:r>
      <w:r w:rsidR="00603C80">
        <w:rPr>
          <w:rFonts w:hint="eastAsia"/>
        </w:rPr>
        <w:t>的浓度（通过钙硅比衡量）</w:t>
      </w:r>
      <w:r w:rsidR="00603C80" w:rsidRPr="00603C80">
        <w:rPr>
          <w:rFonts w:hint="eastAsia"/>
        </w:rPr>
        <w:t>取为</w:t>
      </w:r>
      <w:r w:rsidR="00603C80" w:rsidRPr="00603C80">
        <w:rPr>
          <w:rFonts w:hint="eastAsia"/>
        </w:rPr>
        <w:t>1</w:t>
      </w:r>
      <w:r w:rsidR="00603C80" w:rsidRPr="00603C80">
        <w:t>.7</w:t>
      </w:r>
      <w:r w:rsidR="00603C80">
        <w:rPr>
          <w:rFonts w:hint="eastAsia"/>
        </w:rPr>
        <w:t>，与混凝土中</w:t>
      </w:r>
      <w:r w:rsidR="00603C80">
        <w:rPr>
          <w:rFonts w:hint="eastAsia"/>
        </w:rPr>
        <w:t>C-S-H</w:t>
      </w:r>
      <w:r w:rsidR="00603C80">
        <w:rPr>
          <w:rFonts w:hint="eastAsia"/>
        </w:rPr>
        <w:t>凝胶的钙硅比一致</w:t>
      </w:r>
      <w:r w:rsidR="00603C80" w:rsidRPr="00603C80">
        <w:rPr>
          <w:rFonts w:hint="eastAsia"/>
        </w:rPr>
        <w:t>，</w:t>
      </w:r>
      <w:r w:rsidR="00603C80" w:rsidRPr="00603C80">
        <w:rPr>
          <w:rFonts w:hint="eastAsia"/>
        </w:rPr>
        <w:t>CH</w:t>
      </w:r>
      <w:r w:rsidR="00603C80">
        <w:rPr>
          <w:rFonts w:hint="eastAsia"/>
        </w:rPr>
        <w:t>浓度（通过钙硅比衡量）</w:t>
      </w:r>
      <w:r w:rsidR="00603C80" w:rsidRPr="00603C80">
        <w:rPr>
          <w:rFonts w:hint="eastAsia"/>
        </w:rPr>
        <w:t>取为</w:t>
      </w:r>
      <w:r w:rsidR="00603C80" w:rsidRPr="00603C80">
        <w:rPr>
          <w:rFonts w:hint="eastAsia"/>
        </w:rPr>
        <w:t>0</w:t>
      </w:r>
      <w:r w:rsidR="00603C80" w:rsidRPr="00603C80">
        <w:t>.8</w:t>
      </w:r>
      <w:r w:rsidR="00603C80">
        <w:rPr>
          <w:rFonts w:hint="eastAsia"/>
        </w:rPr>
        <w:t>，使得</w:t>
      </w:r>
      <w:r w:rsidR="00603C80">
        <w:rPr>
          <w:rFonts w:hint="eastAsia"/>
        </w:rPr>
        <w:t>C-S-H</w:t>
      </w:r>
      <w:r w:rsidR="00603C80">
        <w:rPr>
          <w:rFonts w:hint="eastAsia"/>
        </w:rPr>
        <w:t>凝胶的总钙硅比为</w:t>
      </w:r>
      <w:r w:rsidR="00603C80">
        <w:rPr>
          <w:rFonts w:hint="eastAsia"/>
        </w:rPr>
        <w:t>2</w:t>
      </w:r>
      <w:r w:rsidR="00603C80">
        <w:t>.5</w:t>
      </w:r>
      <w:r w:rsidR="00603C80">
        <w:rPr>
          <w:rFonts w:hint="eastAsia"/>
        </w:rPr>
        <w:t>，使其更加接近水泥中实际的钙硅比。</w:t>
      </w:r>
      <w:r w:rsidR="00C95B5F">
        <w:rPr>
          <w:rFonts w:hint="eastAsia"/>
        </w:rPr>
        <w:t>对于水泥的固液平衡曲线，</w:t>
      </w:r>
      <m:oMath>
        <m:sSub>
          <m:sSubPr>
            <m:ctrlPr>
              <w:rPr>
                <w:rFonts w:ascii="Cambria Math" w:hAnsi="Cambria Math"/>
              </w:rPr>
            </m:ctrlPr>
          </m:sSubPr>
          <m:e>
            <m:r>
              <m:rPr>
                <m:nor/>
              </m:rPr>
              <w:rPr>
                <w:i/>
              </w:rPr>
              <m:t>x</m:t>
            </m:r>
          </m:e>
          <m:sub>
            <m:r>
              <m:rPr>
                <m:nor/>
              </m:rPr>
              <m:t>1</m:t>
            </m:r>
          </m:sub>
        </m:sSub>
      </m:oMath>
      <w:r w:rsidR="00C95B5F">
        <w:rPr>
          <w:rFonts w:hint="eastAsia"/>
        </w:rPr>
        <w:t>，</w:t>
      </w:r>
      <m:oMath>
        <m:r>
          <m:rPr>
            <m:sty m:val="p"/>
          </m:rPr>
          <w:rPr>
            <w:rFonts w:ascii="Cambria Math" w:hAnsi="Cambria Math"/>
          </w:rPr>
          <m:t xml:space="preserve"> </m:t>
        </m:r>
        <m:sSub>
          <m:sSubPr>
            <m:ctrlPr>
              <w:rPr>
                <w:rFonts w:ascii="Cambria Math" w:hAnsi="Cambria Math"/>
              </w:rPr>
            </m:ctrlPr>
          </m:sSubPr>
          <m:e>
            <m:r>
              <m:rPr>
                <m:nor/>
              </m:rPr>
              <w:rPr>
                <w:i/>
              </w:rPr>
              <m:t>x</m:t>
            </m:r>
          </m:e>
          <m:sub>
            <m:r>
              <m:rPr>
                <m:nor/>
              </m:rPr>
              <m:t>2</m:t>
            </m:r>
          </m:sub>
        </m:sSub>
      </m:oMath>
      <w:r w:rsidR="00C95B5F">
        <w:rPr>
          <w:rFonts w:hint="eastAsia"/>
        </w:rPr>
        <w:t>，</w:t>
      </w:r>
      <w:r w:rsidR="00C95B5F" w:rsidRPr="00347600">
        <w:rPr>
          <w:rFonts w:hint="eastAsia"/>
          <w:i/>
        </w:rPr>
        <w:t>c</w:t>
      </w:r>
      <w:r w:rsidR="00C95B5F">
        <w:rPr>
          <w:vertAlign w:val="subscript"/>
        </w:rPr>
        <w:t>eq</w:t>
      </w:r>
      <w:r w:rsidR="00C95B5F">
        <w:rPr>
          <w:rFonts w:hint="eastAsia"/>
        </w:rPr>
        <w:t>取值与</w:t>
      </w:r>
      <w:r w:rsidR="00C95B5F">
        <w:rPr>
          <w:rFonts w:hint="eastAsia"/>
        </w:rPr>
        <w:t>C-S-H</w:t>
      </w:r>
      <w:r w:rsidR="00C95B5F">
        <w:rPr>
          <w:rFonts w:hint="eastAsia"/>
        </w:rPr>
        <w:t>凝胶的模型中一样，均为</w:t>
      </w:r>
      <w:r w:rsidR="00C95B5F">
        <w:rPr>
          <w:rFonts w:hint="eastAsia"/>
        </w:rPr>
        <w:t>2</w:t>
      </w:r>
      <w:r w:rsidR="00C95B5F">
        <w:t xml:space="preserve"> </w:t>
      </w:r>
      <w:r w:rsidR="00C95B5F">
        <w:rPr>
          <w:rFonts w:hint="eastAsia"/>
        </w:rPr>
        <w:t>mmol</w:t>
      </w:r>
      <w:r w:rsidR="00C95B5F">
        <w:t>/L</w:t>
      </w:r>
      <w:r w:rsidR="00C95B5F">
        <w:rPr>
          <w:rFonts w:hint="eastAsia"/>
        </w:rPr>
        <w:t>，</w:t>
      </w:r>
      <w:r w:rsidR="00C95B5F">
        <w:t xml:space="preserve">19 </w:t>
      </w:r>
      <w:r w:rsidR="00C95B5F">
        <w:rPr>
          <w:rFonts w:hint="eastAsia"/>
        </w:rPr>
        <w:t>mmol</w:t>
      </w:r>
      <w:r w:rsidR="00C95B5F">
        <w:t>/L</w:t>
      </w:r>
      <w:r w:rsidR="00C95B5F">
        <w:rPr>
          <w:rFonts w:hint="eastAsia"/>
        </w:rPr>
        <w:t>和</w:t>
      </w:r>
      <w:r w:rsidR="00C95B5F">
        <w:t xml:space="preserve">21 </w:t>
      </w:r>
      <w:r w:rsidR="00C95B5F">
        <w:rPr>
          <w:rFonts w:hint="eastAsia"/>
        </w:rPr>
        <w:t>mmol</w:t>
      </w:r>
      <w:r w:rsidR="00C95B5F">
        <w:t>/L</w:t>
      </w:r>
      <w:r w:rsidR="00C95B5F">
        <w:rPr>
          <w:rFonts w:hint="eastAsia"/>
        </w:rPr>
        <w:t>。在使用相同的溶液对</w:t>
      </w:r>
      <w:r w:rsidR="00C95B5F">
        <w:rPr>
          <w:rFonts w:hint="eastAsia"/>
        </w:rPr>
        <w:t>C-S-H</w:t>
      </w:r>
      <w:r w:rsidR="00C95B5F">
        <w:rPr>
          <w:rFonts w:hint="eastAsia"/>
        </w:rPr>
        <w:t>凝胶和水泥进行溶蚀的时候，</w:t>
      </w:r>
      <w:r w:rsidR="00C95B5F">
        <w:rPr>
          <w:rFonts w:hint="eastAsia"/>
        </w:rPr>
        <w:t>C-S-H</w:t>
      </w:r>
      <w:r w:rsidR="00C95B5F">
        <w:rPr>
          <w:rFonts w:hint="eastAsia"/>
        </w:rPr>
        <w:t>凝胶和水泥的固液平衡曲线对于</w:t>
      </w:r>
      <m:oMath>
        <m:sSub>
          <m:sSubPr>
            <m:ctrlPr>
              <w:rPr>
                <w:rFonts w:ascii="Cambria Math" w:hAnsi="Cambria Math"/>
              </w:rPr>
            </m:ctrlPr>
          </m:sSubPr>
          <m:e>
            <m:r>
              <m:rPr>
                <m:nor/>
              </m:rPr>
              <w:rPr>
                <w:i/>
              </w:rPr>
              <m:t>x</m:t>
            </m:r>
          </m:e>
          <m:sub>
            <m:r>
              <m:rPr>
                <m:nor/>
              </m:rPr>
              <m:t>1</m:t>
            </m:r>
          </m:sub>
        </m:sSub>
      </m:oMath>
      <w:r w:rsidR="00C95B5F">
        <w:rPr>
          <w:rFonts w:hint="eastAsia"/>
        </w:rPr>
        <w:t>，</w:t>
      </w:r>
      <m:oMath>
        <m:r>
          <m:rPr>
            <m:sty m:val="p"/>
          </m:rPr>
          <w:rPr>
            <w:rFonts w:ascii="Cambria Math" w:hAnsi="Cambria Math"/>
          </w:rPr>
          <m:t xml:space="preserve"> </m:t>
        </m:r>
        <m:sSub>
          <m:sSubPr>
            <m:ctrlPr>
              <w:rPr>
                <w:rFonts w:ascii="Cambria Math" w:hAnsi="Cambria Math"/>
              </w:rPr>
            </m:ctrlPr>
          </m:sSubPr>
          <m:e>
            <m:r>
              <m:rPr>
                <m:nor/>
              </m:rPr>
              <w:rPr>
                <w:i/>
              </w:rPr>
              <m:t>x</m:t>
            </m:r>
          </m:e>
          <m:sub>
            <m:r>
              <m:rPr>
                <m:nor/>
              </m:rPr>
              <m:t>2</m:t>
            </m:r>
          </m:sub>
        </m:sSub>
      </m:oMath>
      <w:r w:rsidR="00C95B5F">
        <w:rPr>
          <w:rFonts w:hint="eastAsia"/>
        </w:rPr>
        <w:t>，</w:t>
      </w:r>
      <w:r w:rsidR="00C95B5F" w:rsidRPr="00347600">
        <w:rPr>
          <w:rFonts w:hint="eastAsia"/>
          <w:i/>
        </w:rPr>
        <w:t>c</w:t>
      </w:r>
      <w:r w:rsidR="00C95B5F">
        <w:rPr>
          <w:vertAlign w:val="subscript"/>
        </w:rPr>
        <w:t>eq</w:t>
      </w:r>
      <w:r w:rsidR="00C95B5F">
        <w:rPr>
          <w:rFonts w:hint="eastAsia"/>
        </w:rPr>
        <w:t>的取值是一致的，不同的是</w:t>
      </w:r>
      <w:r w:rsidR="00C95B5F">
        <w:rPr>
          <w:rFonts w:hint="eastAsia"/>
        </w:rPr>
        <w:t>C-S-H</w:t>
      </w:r>
      <w:r w:rsidR="00C95B5F">
        <w:rPr>
          <w:rFonts w:hint="eastAsia"/>
        </w:rPr>
        <w:t>和</w:t>
      </w:r>
      <w:r w:rsidR="00C95B5F">
        <w:rPr>
          <w:rFonts w:hint="eastAsia"/>
        </w:rPr>
        <w:t>CH</w:t>
      </w:r>
      <w:r w:rsidR="00C95B5F">
        <w:rPr>
          <w:rFonts w:hint="eastAsia"/>
        </w:rPr>
        <w:t>的浓度。而实际上，</w:t>
      </w:r>
      <w:r w:rsidR="00C95B5F">
        <w:rPr>
          <w:rFonts w:hint="eastAsia"/>
        </w:rPr>
        <w:t>C-S-H</w:t>
      </w:r>
      <w:r w:rsidR="00C95B5F">
        <w:rPr>
          <w:rFonts w:hint="eastAsia"/>
        </w:rPr>
        <w:t>与</w:t>
      </w:r>
      <w:r w:rsidR="00C95B5F">
        <w:rPr>
          <w:rFonts w:hint="eastAsia"/>
        </w:rPr>
        <w:t>CH</w:t>
      </w:r>
      <w:r w:rsidR="00C95B5F">
        <w:rPr>
          <w:rFonts w:hint="eastAsia"/>
        </w:rPr>
        <w:t>的浓度会因为水泥的组分不同而</w:t>
      </w:r>
      <w:r w:rsidR="000C3B7D">
        <w:rPr>
          <w:rFonts w:hint="eastAsia"/>
        </w:rPr>
        <w:t>发生改变，因此在测定中可以主要关注</w:t>
      </w:r>
      <m:oMath>
        <m:sSub>
          <m:sSubPr>
            <m:ctrlPr>
              <w:rPr>
                <w:rFonts w:ascii="Cambria Math" w:hAnsi="Cambria Math"/>
              </w:rPr>
            </m:ctrlPr>
          </m:sSubPr>
          <m:e>
            <m:r>
              <m:rPr>
                <m:nor/>
              </m:rPr>
              <w:rPr>
                <w:i/>
              </w:rPr>
              <m:t>x</m:t>
            </m:r>
          </m:e>
          <m:sub>
            <m:r>
              <m:rPr>
                <m:nor/>
              </m:rPr>
              <m:t>1</m:t>
            </m:r>
          </m:sub>
        </m:sSub>
      </m:oMath>
      <w:r w:rsidR="000C3B7D">
        <w:rPr>
          <w:rFonts w:hint="eastAsia"/>
        </w:rPr>
        <w:t>，</w:t>
      </w:r>
      <m:oMath>
        <m:r>
          <m:rPr>
            <m:sty m:val="p"/>
          </m:rPr>
          <w:rPr>
            <w:rFonts w:ascii="Cambria Math" w:hAnsi="Cambria Math"/>
          </w:rPr>
          <m:t xml:space="preserve"> </m:t>
        </m:r>
        <m:sSub>
          <m:sSubPr>
            <m:ctrlPr>
              <w:rPr>
                <w:rFonts w:ascii="Cambria Math" w:hAnsi="Cambria Math"/>
              </w:rPr>
            </m:ctrlPr>
          </m:sSubPr>
          <m:e>
            <m:r>
              <m:rPr>
                <m:nor/>
              </m:rPr>
              <w:rPr>
                <w:i/>
              </w:rPr>
              <m:t>x</m:t>
            </m:r>
          </m:e>
          <m:sub>
            <m:r>
              <m:rPr>
                <m:nor/>
              </m:rPr>
              <m:t>2</m:t>
            </m:r>
          </m:sub>
        </m:sSub>
      </m:oMath>
      <w:r w:rsidR="000C3B7D">
        <w:rPr>
          <w:rFonts w:hint="eastAsia"/>
        </w:rPr>
        <w:t>，</w:t>
      </w:r>
      <w:r w:rsidR="000C3B7D" w:rsidRPr="00347600">
        <w:rPr>
          <w:rFonts w:hint="eastAsia"/>
          <w:i/>
        </w:rPr>
        <w:t>c</w:t>
      </w:r>
      <w:r w:rsidR="000C3B7D">
        <w:rPr>
          <w:vertAlign w:val="subscript"/>
        </w:rPr>
        <w:t>eq</w:t>
      </w:r>
      <w:r w:rsidR="000C3B7D">
        <w:rPr>
          <w:rFonts w:hint="eastAsia"/>
        </w:rPr>
        <w:t>的取值，</w:t>
      </w:r>
      <w:r w:rsidR="000C3B7D">
        <w:rPr>
          <w:rFonts w:hint="eastAsia"/>
        </w:rPr>
        <w:t>C-S-H</w:t>
      </w:r>
      <w:r w:rsidR="000C3B7D">
        <w:rPr>
          <w:rFonts w:hint="eastAsia"/>
        </w:rPr>
        <w:t>和</w:t>
      </w:r>
      <w:r w:rsidR="000C3B7D">
        <w:rPr>
          <w:rFonts w:hint="eastAsia"/>
        </w:rPr>
        <w:t>CH</w:t>
      </w:r>
      <w:r w:rsidR="000C3B7D">
        <w:rPr>
          <w:rFonts w:hint="eastAsia"/>
        </w:rPr>
        <w:t>可以根据水泥得劲具体组分进行计算。</w:t>
      </w:r>
      <w:r w:rsidR="00C95B5F">
        <w:rPr>
          <w:rFonts w:hint="eastAsia"/>
        </w:rPr>
        <w:t>因此可以得出结论，</w:t>
      </w:r>
      <w:r w:rsidR="00C95B5F">
        <w:rPr>
          <w:rFonts w:hint="eastAsia"/>
        </w:rPr>
        <w:t>C-S-H</w:t>
      </w:r>
      <w:r w:rsidR="00C95B5F">
        <w:rPr>
          <w:rFonts w:hint="eastAsia"/>
        </w:rPr>
        <w:t>凝胶与水泥的固液平衡曲线在使用相同溶剂的时候是可以利用</w:t>
      </w:r>
      <w:r w:rsidR="00C95B5F">
        <w:rPr>
          <w:rFonts w:hint="eastAsia"/>
        </w:rPr>
        <w:t>Berner</w:t>
      </w:r>
      <w:r w:rsidR="00C95B5F">
        <w:rPr>
          <w:rFonts w:hint="eastAsia"/>
        </w:rPr>
        <w:t>的固液平衡曲线模型互相转换的。于是，可以使用</w:t>
      </w:r>
      <w:r w:rsidR="00C95B5F">
        <w:rPr>
          <w:rFonts w:hint="eastAsia"/>
        </w:rPr>
        <w:t>C-S-H</w:t>
      </w:r>
      <w:r w:rsidR="00C95B5F">
        <w:rPr>
          <w:rFonts w:hint="eastAsia"/>
        </w:rPr>
        <w:t>凝胶代替水泥进行固液平衡曲线的测定实验，</w:t>
      </w:r>
      <w:r w:rsidR="000C3B7D">
        <w:rPr>
          <w:rFonts w:hint="eastAsia"/>
        </w:rPr>
        <w:t>以试验测定的</w:t>
      </w:r>
      <w:r w:rsidR="000C3B7D">
        <w:rPr>
          <w:rFonts w:hint="eastAsia"/>
        </w:rPr>
        <w:t>C-S-H</w:t>
      </w:r>
      <w:r w:rsidR="000C3B7D">
        <w:rPr>
          <w:rFonts w:hint="eastAsia"/>
        </w:rPr>
        <w:t>凝胶的固液平衡曲线为基础，根据水泥</w:t>
      </w:r>
      <w:r w:rsidR="000C3B7D">
        <w:rPr>
          <w:rFonts w:hint="eastAsia"/>
        </w:rPr>
        <w:lastRenderedPageBreak/>
        <w:t>的具体组分计算水泥的实际固液平衡曲线</w:t>
      </w:r>
      <w:r w:rsidR="00C95B5F">
        <w:rPr>
          <w:rFonts w:hint="eastAsia"/>
        </w:rPr>
        <w:t>。</w:t>
      </w:r>
    </w:p>
    <w:p w14:paraId="166A2F11" w14:textId="5BAEF887" w:rsidR="001B774D" w:rsidRDefault="001B774D" w:rsidP="001B774D">
      <w:pPr>
        <w:pStyle w:val="2"/>
        <w:spacing w:before="156" w:after="156"/>
      </w:pPr>
      <w:r>
        <w:rPr>
          <w:rFonts w:hint="eastAsia"/>
        </w:rPr>
        <w:t>2</w:t>
      </w:r>
      <w:r>
        <w:t xml:space="preserve">.7 </w:t>
      </w:r>
      <w:r>
        <w:rPr>
          <w:rFonts w:hint="eastAsia"/>
        </w:rPr>
        <w:t>硫酸根离子存在条件下的固液平衡曲线测定方法</w:t>
      </w:r>
    </w:p>
    <w:p w14:paraId="62812F5A" w14:textId="6CAE5F5F" w:rsidR="001B774D" w:rsidRDefault="001B774D" w:rsidP="001B774D">
      <w:pPr>
        <w:pStyle w:val="3"/>
        <w:spacing w:before="156" w:after="156"/>
      </w:pPr>
      <w:r>
        <w:rPr>
          <w:rFonts w:hint="eastAsia"/>
        </w:rPr>
        <w:t>2</w:t>
      </w:r>
      <w:r>
        <w:t xml:space="preserve">.7.1 </w:t>
      </w:r>
      <w:r w:rsidR="005967B3">
        <w:rPr>
          <w:rFonts w:hint="eastAsia"/>
        </w:rPr>
        <w:t>固液平衡曲线测定原理</w:t>
      </w:r>
      <w:r w:rsidR="00D549CC">
        <w:rPr>
          <w:rFonts w:hint="eastAsia"/>
        </w:rPr>
        <w:t>与计算方法</w:t>
      </w:r>
    </w:p>
    <w:p w14:paraId="52CC956F" w14:textId="4841DF0D" w:rsidR="001B774D" w:rsidRDefault="001B774D" w:rsidP="001B774D">
      <w:pPr>
        <w:ind w:firstLine="480"/>
      </w:pPr>
      <w:r>
        <w:rPr>
          <w:rFonts w:hint="eastAsia"/>
        </w:rPr>
        <w:t>硫酸盐侵蚀过程中发生了以下的化学反应，首先，硫酸根离子</w:t>
      </w:r>
      <w:r w:rsidR="00B661B0">
        <w:rPr>
          <w:rFonts w:hint="eastAsia"/>
        </w:rPr>
        <w:t>扩散到混凝土内部，与混凝土中的氢氧化钙发生化学反应生成石膏沉淀：</w:t>
      </w:r>
    </w:p>
    <w:p w14:paraId="248BB457" w14:textId="579AB8AB" w:rsidR="001B774D" w:rsidRDefault="001B774D" w:rsidP="001B774D">
      <w:pPr>
        <w:pStyle w:val="MTDisplayEquation"/>
      </w:pPr>
      <w:r>
        <w:tab/>
      </w:r>
      <w:r w:rsidRPr="001B774D">
        <w:rPr>
          <w:position w:val="-12"/>
        </w:rPr>
        <w:object w:dxaOrig="3540" w:dyaOrig="400" w14:anchorId="127C93BA">
          <v:shape id="_x0000_i1047" type="#_x0000_t75" style="width:176.8pt;height:19.9pt" o:ole="">
            <v:imagedata r:id="rId53" o:title=""/>
          </v:shape>
          <o:OLEObject Type="Embed" ProgID="Equation.DSMT4" ShapeID="_x0000_i1047" DrawAspect="Content" ObjectID="_1685913683"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6B7E">
        <w:fldChar w:fldCharType="begin"/>
      </w:r>
      <w:r w:rsidR="00FB6B7E">
        <w:instrText xml:space="preserve"> SEQ MTChap \c \* Arabic \* MERGEFORMAT </w:instrText>
      </w:r>
      <w:r w:rsidR="00FB6B7E">
        <w:fldChar w:fldCharType="separate"/>
      </w:r>
      <w:r w:rsidR="0080092E">
        <w:rPr>
          <w:noProof/>
        </w:rPr>
        <w:instrText>2</w:instrText>
      </w:r>
      <w:r w:rsidR="00FB6B7E">
        <w:rPr>
          <w:noProof/>
        </w:rPr>
        <w:fldChar w:fldCharType="end"/>
      </w:r>
      <w:r>
        <w:instrText>-</w:instrText>
      </w:r>
      <w:r w:rsidR="00FB6B7E">
        <w:fldChar w:fldCharType="begin"/>
      </w:r>
      <w:r w:rsidR="00FB6B7E">
        <w:instrText xml:space="preserve"> SEQ MTEqn \c \* Arabic \* MERGEFORMAT </w:instrText>
      </w:r>
      <w:r w:rsidR="00FB6B7E">
        <w:fldChar w:fldCharType="separate"/>
      </w:r>
      <w:r w:rsidR="0080092E">
        <w:rPr>
          <w:noProof/>
        </w:rPr>
        <w:instrText>4</w:instrText>
      </w:r>
      <w:r w:rsidR="00FB6B7E">
        <w:rPr>
          <w:noProof/>
        </w:rPr>
        <w:fldChar w:fldCharType="end"/>
      </w:r>
      <w:r>
        <w:instrText>)</w:instrText>
      </w:r>
      <w:r>
        <w:fldChar w:fldCharType="end"/>
      </w:r>
    </w:p>
    <w:p w14:paraId="6414E60D" w14:textId="77777777" w:rsidR="00B661B0" w:rsidRPr="00B661B0" w:rsidRDefault="00B661B0" w:rsidP="00B661B0">
      <w:pPr>
        <w:ind w:firstLine="480"/>
      </w:pPr>
      <w:r w:rsidRPr="00B661B0">
        <w:rPr>
          <w:rFonts w:hint="eastAsia"/>
        </w:rPr>
        <w:t>石膏再进一步与水泥水化产物中的含铝相发生化学反应，生成钙矾石（</w:t>
      </w:r>
      <w:r w:rsidRPr="00B661B0">
        <w:rPr>
          <w:rFonts w:hint="eastAsia"/>
        </w:rPr>
        <w:t>Aft</w:t>
      </w:r>
      <w:r w:rsidRPr="00B661B0">
        <w:rPr>
          <w:rFonts w:hint="eastAsia"/>
        </w:rPr>
        <w:t>相）：</w:t>
      </w:r>
    </w:p>
    <w:tbl>
      <w:tblPr>
        <w:tblStyle w:val="11"/>
        <w:tblW w:w="0" w:type="auto"/>
        <w:tblBorders>
          <w:top w:val="none" w:sz="0" w:space="0" w:color="auto"/>
          <w:bottom w:val="none" w:sz="0" w:space="0" w:color="auto"/>
        </w:tblBorders>
        <w:tblLook w:val="04A0" w:firstRow="1" w:lastRow="0" w:firstColumn="1" w:lastColumn="0" w:noHBand="0" w:noVBand="1"/>
      </w:tblPr>
      <w:tblGrid>
        <w:gridCol w:w="1885"/>
        <w:gridCol w:w="4778"/>
        <w:gridCol w:w="1643"/>
      </w:tblGrid>
      <w:tr w:rsidR="00B661B0" w:rsidRPr="006D7B33" w14:paraId="45F50A02" w14:textId="77777777" w:rsidTr="00B661B0">
        <w:trPr>
          <w:cnfStyle w:val="100000000000" w:firstRow="1" w:lastRow="0" w:firstColumn="0" w:lastColumn="0" w:oddVBand="0" w:evenVBand="0" w:oddHBand="0" w:evenHBand="0" w:firstRowFirstColumn="0" w:firstRowLastColumn="0" w:lastRowFirstColumn="0" w:lastRowLastColumn="0"/>
        </w:trPr>
        <w:tc>
          <w:tcPr>
            <w:tcW w:w="1885" w:type="dxa"/>
            <w:tcBorders>
              <w:top w:val="none" w:sz="0" w:space="0" w:color="auto"/>
              <w:left w:val="none" w:sz="0" w:space="0" w:color="auto"/>
              <w:bottom w:val="none" w:sz="0" w:space="0" w:color="auto"/>
              <w:right w:val="none" w:sz="0" w:space="0" w:color="auto"/>
            </w:tcBorders>
          </w:tcPr>
          <w:p w14:paraId="4685ACE4" w14:textId="77777777" w:rsidR="00B661B0" w:rsidRPr="006D7B33" w:rsidRDefault="00B661B0" w:rsidP="00344099">
            <w:pPr>
              <w:ind w:firstLine="480"/>
            </w:pPr>
          </w:p>
        </w:tc>
        <w:tc>
          <w:tcPr>
            <w:tcW w:w="4778" w:type="dxa"/>
            <w:tcBorders>
              <w:top w:val="none" w:sz="0" w:space="0" w:color="auto"/>
              <w:left w:val="none" w:sz="0" w:space="0" w:color="auto"/>
              <w:bottom w:val="none" w:sz="0" w:space="0" w:color="auto"/>
              <w:right w:val="none" w:sz="0" w:space="0" w:color="auto"/>
            </w:tcBorders>
            <w:hideMark/>
          </w:tcPr>
          <w:p w14:paraId="11467B47" w14:textId="77777777" w:rsidR="00B661B0" w:rsidRPr="006D7B33" w:rsidRDefault="00FB6B7E" w:rsidP="00344099">
            <w:pPr>
              <w:ind w:firstLine="480"/>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nor/>
                              </m:rPr>
                              <m:t>C</m:t>
                            </m:r>
                          </m:e>
                          <m:sub>
                            <m:r>
                              <m:rPr>
                                <m:nor/>
                              </m:rPr>
                              <m:t>4</m:t>
                            </m:r>
                          </m:sub>
                        </m:sSub>
                        <m:r>
                          <m:rPr>
                            <m:nor/>
                          </m:rPr>
                          <m:t>A</m:t>
                        </m:r>
                        <m:acc>
                          <m:accPr>
                            <m:chr m:val="̅"/>
                            <m:ctrlPr>
                              <w:rPr>
                                <w:rFonts w:ascii="Cambria Math" w:hAnsi="Cambria Math"/>
                              </w:rPr>
                            </m:ctrlPr>
                          </m:accPr>
                          <m:e>
                            <m:r>
                              <m:rPr>
                                <m:nor/>
                              </m:rPr>
                              <m:t>S</m:t>
                            </m:r>
                          </m:e>
                        </m:acc>
                        <m:sSub>
                          <m:sSubPr>
                            <m:ctrlPr>
                              <w:rPr>
                                <w:rFonts w:ascii="Cambria Math" w:hAnsi="Cambria Math"/>
                              </w:rPr>
                            </m:ctrlPr>
                          </m:sSubPr>
                          <m:e>
                            <m:r>
                              <m:rPr>
                                <m:nor/>
                              </m:rPr>
                              <m:t>H</m:t>
                            </m:r>
                          </m:e>
                          <m:sub>
                            <m:r>
                              <m:rPr>
                                <m:nor/>
                              </m:rPr>
                              <m:t>12</m:t>
                            </m:r>
                          </m:sub>
                        </m:sSub>
                        <m:r>
                          <m:rPr>
                            <m:nor/>
                          </m:rPr>
                          <m:t>+2</m:t>
                        </m:r>
                        <m:sSub>
                          <m:sSubPr>
                            <m:ctrlPr>
                              <w:rPr>
                                <w:rFonts w:ascii="Cambria Math" w:hAnsi="Cambria Math"/>
                              </w:rPr>
                            </m:ctrlPr>
                          </m:sSubPr>
                          <m:e>
                            <m:r>
                              <m:rPr>
                                <m:nor/>
                              </m:rPr>
                              <m:t>C</m:t>
                            </m:r>
                            <m:acc>
                              <m:accPr>
                                <m:chr m:val="̅"/>
                                <m:ctrlPr>
                                  <w:rPr>
                                    <w:rFonts w:ascii="Cambria Math" w:hAnsi="Cambria Math"/>
                                  </w:rPr>
                                </m:ctrlPr>
                              </m:accPr>
                              <m:e>
                                <m:r>
                                  <m:rPr>
                                    <m:nor/>
                                  </m:rPr>
                                  <m:t>S</m:t>
                                </m:r>
                              </m:e>
                            </m:acc>
                            <m:r>
                              <m:rPr>
                                <m:nor/>
                              </m:rPr>
                              <m:t>H</m:t>
                            </m:r>
                          </m:e>
                          <m:sub>
                            <m:r>
                              <m:rPr>
                                <m:nor/>
                              </m:rPr>
                              <m:t>2</m:t>
                            </m:r>
                          </m:sub>
                        </m:sSub>
                        <m:r>
                          <m:rPr>
                            <m:nor/>
                          </m:rPr>
                          <m:t>+16H</m:t>
                        </m:r>
                        <m:r>
                          <m:rPr>
                            <m:nor/>
                          </m:rPr>
                          <w:rPr>
                            <w:rFonts w:ascii="Cambria Math" w:hAnsi="Cambria Math"/>
                          </w:rPr>
                          <m:t>→</m:t>
                        </m:r>
                        <m:sSub>
                          <m:sSubPr>
                            <m:ctrlPr>
                              <w:rPr>
                                <w:rFonts w:ascii="Cambria Math" w:hAnsi="Cambria Math"/>
                              </w:rPr>
                            </m:ctrlPr>
                          </m:sSubPr>
                          <m:e>
                            <m:r>
                              <m:rPr>
                                <m:nor/>
                              </m:rPr>
                              <m:t>C</m:t>
                            </m:r>
                          </m:e>
                          <m:sub>
                            <m:r>
                              <m:rPr>
                                <m:nor/>
                              </m:rPr>
                              <m:t>6</m:t>
                            </m:r>
                          </m:sub>
                        </m:sSub>
                        <m:r>
                          <m:rPr>
                            <m:nor/>
                          </m:rPr>
                          <m:t>A</m:t>
                        </m:r>
                        <m:sSub>
                          <m:sSubPr>
                            <m:ctrlPr>
                              <w:rPr>
                                <w:rFonts w:ascii="Cambria Math" w:hAnsi="Cambria Math"/>
                              </w:rPr>
                            </m:ctrlPr>
                          </m:sSubPr>
                          <m:e>
                            <m:acc>
                              <m:accPr>
                                <m:chr m:val="̅"/>
                                <m:ctrlPr>
                                  <w:rPr>
                                    <w:rFonts w:ascii="Cambria Math" w:hAnsi="Cambria Math"/>
                                  </w:rPr>
                                </m:ctrlPr>
                              </m:accPr>
                              <m:e>
                                <m:r>
                                  <m:rPr>
                                    <m:nor/>
                                  </m:rPr>
                                  <m:t>S</m:t>
                                </m:r>
                              </m:e>
                            </m:acc>
                          </m:e>
                          <m:sub>
                            <m:r>
                              <m:rPr>
                                <m:nor/>
                              </m:rPr>
                              <m:t>3</m:t>
                            </m:r>
                          </m:sub>
                        </m:sSub>
                        <m:sSub>
                          <m:sSubPr>
                            <m:ctrlPr>
                              <w:rPr>
                                <w:rFonts w:ascii="Cambria Math" w:hAnsi="Cambria Math"/>
                              </w:rPr>
                            </m:ctrlPr>
                          </m:sSubPr>
                          <m:e>
                            <m:r>
                              <m:rPr>
                                <m:nor/>
                              </m:rPr>
                              <m:t>H</m:t>
                            </m:r>
                          </m:e>
                          <m:sub>
                            <m:r>
                              <m:rPr>
                                <m:nor/>
                              </m:rPr>
                              <m:t>32</m:t>
                            </m:r>
                          </m:sub>
                        </m:sSub>
                      </m:e>
                      <m:e>
                        <m:sSub>
                          <m:sSubPr>
                            <m:ctrlPr>
                              <w:rPr>
                                <w:rFonts w:ascii="Cambria Math" w:hAnsi="Cambria Math"/>
                              </w:rPr>
                            </m:ctrlPr>
                          </m:sSubPr>
                          <m:e>
                            <m:r>
                              <m:rPr>
                                <m:nor/>
                              </m:rPr>
                              <m:t>C</m:t>
                            </m:r>
                          </m:e>
                          <m:sub>
                            <m:r>
                              <m:rPr>
                                <m:nor/>
                              </m:rPr>
                              <m:t>3</m:t>
                            </m:r>
                          </m:sub>
                        </m:sSub>
                        <m:sSub>
                          <m:sSubPr>
                            <m:ctrlPr>
                              <w:rPr>
                                <w:rFonts w:ascii="Cambria Math" w:hAnsi="Cambria Math"/>
                              </w:rPr>
                            </m:ctrlPr>
                          </m:sSubPr>
                          <m:e>
                            <m:r>
                              <m:rPr>
                                <m:nor/>
                              </m:rPr>
                              <m:t>AH</m:t>
                            </m:r>
                          </m:e>
                          <m:sub>
                            <m:r>
                              <m:rPr>
                                <m:nor/>
                              </m:rPr>
                              <m:t>6</m:t>
                            </m:r>
                          </m:sub>
                        </m:sSub>
                        <m:r>
                          <m:rPr>
                            <m:nor/>
                          </m:rPr>
                          <m:t>+3</m:t>
                        </m:r>
                        <m:sSub>
                          <m:sSubPr>
                            <m:ctrlPr>
                              <w:rPr>
                                <w:rFonts w:ascii="Cambria Math" w:hAnsi="Cambria Math"/>
                              </w:rPr>
                            </m:ctrlPr>
                          </m:sSubPr>
                          <m:e>
                            <m:r>
                              <m:rPr>
                                <m:nor/>
                              </m:rPr>
                              <m:t>C</m:t>
                            </m:r>
                            <m:acc>
                              <m:accPr>
                                <m:chr m:val="̅"/>
                                <m:ctrlPr>
                                  <w:rPr>
                                    <w:rFonts w:ascii="Cambria Math" w:hAnsi="Cambria Math"/>
                                  </w:rPr>
                                </m:ctrlPr>
                              </m:accPr>
                              <m:e>
                                <m:r>
                                  <m:rPr>
                                    <m:nor/>
                                  </m:rPr>
                                  <m:t>S</m:t>
                                </m:r>
                              </m:e>
                            </m:acc>
                            <m:r>
                              <m:rPr>
                                <m:nor/>
                              </m:rPr>
                              <m:t>H</m:t>
                            </m:r>
                          </m:e>
                          <m:sub>
                            <m:r>
                              <m:rPr>
                                <m:nor/>
                              </m:rPr>
                              <m:t>2</m:t>
                            </m:r>
                          </m:sub>
                        </m:sSub>
                        <m:r>
                          <m:rPr>
                            <m:nor/>
                          </m:rPr>
                          <m:t>+20H</m:t>
                        </m:r>
                        <m:r>
                          <m:rPr>
                            <m:nor/>
                          </m:rPr>
                          <w:rPr>
                            <w:rFonts w:ascii="Cambria Math" w:hAnsi="Cambria Math"/>
                          </w:rPr>
                          <m:t>→</m:t>
                        </m:r>
                        <m:sSub>
                          <m:sSubPr>
                            <m:ctrlPr>
                              <w:rPr>
                                <w:rFonts w:ascii="Cambria Math" w:hAnsi="Cambria Math"/>
                              </w:rPr>
                            </m:ctrlPr>
                          </m:sSubPr>
                          <m:e>
                            <m:r>
                              <m:rPr>
                                <m:nor/>
                              </m:rPr>
                              <m:t>C</m:t>
                            </m:r>
                          </m:e>
                          <m:sub>
                            <m:r>
                              <m:rPr>
                                <m:nor/>
                              </m:rPr>
                              <m:t>6</m:t>
                            </m:r>
                          </m:sub>
                        </m:sSub>
                        <m:r>
                          <m:rPr>
                            <m:nor/>
                          </m:rPr>
                          <m:t>A</m:t>
                        </m:r>
                        <m:sSub>
                          <m:sSubPr>
                            <m:ctrlPr>
                              <w:rPr>
                                <w:rFonts w:ascii="Cambria Math" w:hAnsi="Cambria Math"/>
                              </w:rPr>
                            </m:ctrlPr>
                          </m:sSubPr>
                          <m:e>
                            <m:acc>
                              <m:accPr>
                                <m:chr m:val="̅"/>
                                <m:ctrlPr>
                                  <w:rPr>
                                    <w:rFonts w:ascii="Cambria Math" w:hAnsi="Cambria Math"/>
                                  </w:rPr>
                                </m:ctrlPr>
                              </m:accPr>
                              <m:e>
                                <m:r>
                                  <m:rPr>
                                    <m:nor/>
                                  </m:rPr>
                                  <m:t>S</m:t>
                                </m:r>
                              </m:e>
                            </m:acc>
                          </m:e>
                          <m:sub>
                            <m:r>
                              <m:rPr>
                                <m:nor/>
                              </m:rPr>
                              <m:t>3</m:t>
                            </m:r>
                          </m:sub>
                        </m:sSub>
                        <m:sSub>
                          <m:sSubPr>
                            <m:ctrlPr>
                              <w:rPr>
                                <w:rFonts w:ascii="Cambria Math" w:hAnsi="Cambria Math"/>
                              </w:rPr>
                            </m:ctrlPr>
                          </m:sSubPr>
                          <m:e>
                            <m:r>
                              <m:rPr>
                                <m:nor/>
                              </m:rPr>
                              <m:t>H</m:t>
                            </m:r>
                          </m:e>
                          <m:sub>
                            <m:r>
                              <m:rPr>
                                <m:nor/>
                              </m:rPr>
                              <m:t>32</m:t>
                            </m:r>
                          </m:sub>
                        </m:sSub>
                      </m:e>
                      <m:e>
                        <m:sSub>
                          <m:sSubPr>
                            <m:ctrlPr>
                              <w:rPr>
                                <w:rFonts w:ascii="Cambria Math" w:hAnsi="Cambria Math"/>
                              </w:rPr>
                            </m:ctrlPr>
                          </m:sSubPr>
                          <m:e>
                            <m:r>
                              <m:rPr>
                                <m:nor/>
                              </m:rPr>
                              <m:t>C</m:t>
                            </m:r>
                          </m:e>
                          <m:sub>
                            <m:r>
                              <m:rPr>
                                <m:nor/>
                              </m:rPr>
                              <m:t>4</m:t>
                            </m:r>
                          </m:sub>
                        </m:sSub>
                        <m:sSub>
                          <m:sSubPr>
                            <m:ctrlPr>
                              <w:rPr>
                                <w:rFonts w:ascii="Cambria Math" w:hAnsi="Cambria Math"/>
                              </w:rPr>
                            </m:ctrlPr>
                          </m:sSubPr>
                          <m:e>
                            <m:r>
                              <m:rPr>
                                <m:nor/>
                              </m:rPr>
                              <m:t>AH</m:t>
                            </m:r>
                          </m:e>
                          <m:sub>
                            <m:r>
                              <m:rPr>
                                <m:nor/>
                              </m:rPr>
                              <m:t>13</m:t>
                            </m:r>
                          </m:sub>
                        </m:sSub>
                        <m:r>
                          <m:rPr>
                            <m:nor/>
                          </m:rPr>
                          <m:t>+3</m:t>
                        </m:r>
                        <m:sSub>
                          <m:sSubPr>
                            <m:ctrlPr>
                              <w:rPr>
                                <w:rFonts w:ascii="Cambria Math" w:hAnsi="Cambria Math"/>
                              </w:rPr>
                            </m:ctrlPr>
                          </m:sSubPr>
                          <m:e>
                            <m:r>
                              <m:rPr>
                                <m:nor/>
                              </m:rPr>
                              <m:t>C</m:t>
                            </m:r>
                            <m:acc>
                              <m:accPr>
                                <m:chr m:val="̅"/>
                                <m:ctrlPr>
                                  <w:rPr>
                                    <w:rFonts w:ascii="Cambria Math" w:hAnsi="Cambria Math"/>
                                  </w:rPr>
                                </m:ctrlPr>
                              </m:accPr>
                              <m:e>
                                <m:r>
                                  <m:rPr>
                                    <m:nor/>
                                  </m:rPr>
                                  <m:t>S</m:t>
                                </m:r>
                              </m:e>
                            </m:acc>
                            <m:r>
                              <m:rPr>
                                <m:nor/>
                              </m:rPr>
                              <m:t>H</m:t>
                            </m:r>
                          </m:e>
                          <m:sub>
                            <m:r>
                              <m:rPr>
                                <m:nor/>
                              </m:rPr>
                              <m:t>2</m:t>
                            </m:r>
                          </m:sub>
                        </m:sSub>
                        <m:r>
                          <m:rPr>
                            <m:nor/>
                          </m:rPr>
                          <m:t>+14H</m:t>
                        </m:r>
                        <m:r>
                          <m:rPr>
                            <m:nor/>
                          </m:rPr>
                          <w:rPr>
                            <w:rFonts w:ascii="Cambria Math" w:hAnsi="Cambria Math"/>
                          </w:rPr>
                          <m:t>→</m:t>
                        </m:r>
                        <m:sSub>
                          <m:sSubPr>
                            <m:ctrlPr>
                              <w:rPr>
                                <w:rFonts w:ascii="Cambria Math" w:hAnsi="Cambria Math"/>
                              </w:rPr>
                            </m:ctrlPr>
                          </m:sSubPr>
                          <m:e>
                            <m:r>
                              <m:rPr>
                                <m:nor/>
                              </m:rPr>
                              <m:t>C</m:t>
                            </m:r>
                          </m:e>
                          <m:sub>
                            <m:r>
                              <m:rPr>
                                <m:nor/>
                              </m:rPr>
                              <m:t>6</m:t>
                            </m:r>
                          </m:sub>
                        </m:sSub>
                        <m:sSub>
                          <m:sSubPr>
                            <m:ctrlPr>
                              <w:rPr>
                                <w:rFonts w:ascii="Cambria Math" w:hAnsi="Cambria Math"/>
                              </w:rPr>
                            </m:ctrlPr>
                          </m:sSubPr>
                          <m:e>
                            <m:r>
                              <m:rPr>
                                <m:nor/>
                              </m:rPr>
                              <m:t>A</m:t>
                            </m:r>
                            <m:acc>
                              <m:accPr>
                                <m:chr m:val="̅"/>
                                <m:ctrlPr>
                                  <w:rPr>
                                    <w:rFonts w:ascii="Cambria Math" w:hAnsi="Cambria Math"/>
                                  </w:rPr>
                                </m:ctrlPr>
                              </m:accPr>
                              <m:e>
                                <m:r>
                                  <m:rPr>
                                    <m:nor/>
                                  </m:rPr>
                                  <m:t>S</m:t>
                                </m:r>
                              </m:e>
                            </m:acc>
                          </m:e>
                          <m:sub>
                            <m:r>
                              <m:rPr>
                                <m:nor/>
                              </m:rPr>
                              <m:t>3</m:t>
                            </m:r>
                          </m:sub>
                        </m:sSub>
                        <m:sSub>
                          <m:sSubPr>
                            <m:ctrlPr>
                              <w:rPr>
                                <w:rFonts w:ascii="Cambria Math" w:hAnsi="Cambria Math"/>
                              </w:rPr>
                            </m:ctrlPr>
                          </m:sSubPr>
                          <m:e>
                            <m:r>
                              <m:rPr>
                                <m:nor/>
                              </m:rPr>
                              <m:t>H</m:t>
                            </m:r>
                          </m:e>
                          <m:sub>
                            <m:r>
                              <m:rPr>
                                <m:nor/>
                              </m:rPr>
                              <m:t>32</m:t>
                            </m:r>
                          </m:sub>
                        </m:sSub>
                        <m:r>
                          <m:rPr>
                            <m:nor/>
                          </m:rPr>
                          <m:t>+CH</m:t>
                        </m:r>
                      </m:e>
                      <m:e>
                        <m:sSub>
                          <m:sSubPr>
                            <m:ctrlPr>
                              <w:rPr>
                                <w:rFonts w:ascii="Cambria Math" w:hAnsi="Cambria Math"/>
                              </w:rPr>
                            </m:ctrlPr>
                          </m:sSubPr>
                          <m:e>
                            <m:r>
                              <m:rPr>
                                <m:nor/>
                              </m:rPr>
                              <m:t>C</m:t>
                            </m:r>
                          </m:e>
                          <m:sub>
                            <m:r>
                              <m:rPr>
                                <m:nor/>
                              </m:rPr>
                              <m:t>3</m:t>
                            </m:r>
                          </m:sub>
                        </m:sSub>
                        <m:r>
                          <m:rPr>
                            <m:nor/>
                          </m:rPr>
                          <m:t>A+3</m:t>
                        </m:r>
                        <m:sSub>
                          <m:sSubPr>
                            <m:ctrlPr>
                              <w:rPr>
                                <w:rFonts w:ascii="Cambria Math" w:hAnsi="Cambria Math"/>
                              </w:rPr>
                            </m:ctrlPr>
                          </m:sSubPr>
                          <m:e>
                            <m:r>
                              <m:rPr>
                                <m:nor/>
                              </m:rPr>
                              <m:t>C</m:t>
                            </m:r>
                            <m:acc>
                              <m:accPr>
                                <m:chr m:val="̅"/>
                                <m:ctrlPr>
                                  <w:rPr>
                                    <w:rFonts w:ascii="Cambria Math" w:hAnsi="Cambria Math"/>
                                  </w:rPr>
                                </m:ctrlPr>
                              </m:accPr>
                              <m:e>
                                <m:r>
                                  <m:rPr>
                                    <m:nor/>
                                  </m:rPr>
                                  <m:t>S</m:t>
                                </m:r>
                              </m:e>
                            </m:acc>
                            <m:r>
                              <m:rPr>
                                <m:nor/>
                              </m:rPr>
                              <m:t>H</m:t>
                            </m:r>
                          </m:e>
                          <m:sub>
                            <m:r>
                              <m:rPr>
                                <m:nor/>
                              </m:rPr>
                              <m:t>2</m:t>
                            </m:r>
                          </m:sub>
                        </m:sSub>
                        <m:r>
                          <m:rPr>
                            <m:nor/>
                          </m:rPr>
                          <m:t>+26H</m:t>
                        </m:r>
                        <m:r>
                          <m:rPr>
                            <m:nor/>
                          </m:rPr>
                          <w:rPr>
                            <w:rFonts w:ascii="Cambria Math" w:hAnsi="Cambria Math"/>
                          </w:rPr>
                          <m:t>→</m:t>
                        </m:r>
                        <m:sSub>
                          <m:sSubPr>
                            <m:ctrlPr>
                              <w:rPr>
                                <w:rFonts w:ascii="Cambria Math" w:hAnsi="Cambria Math"/>
                              </w:rPr>
                            </m:ctrlPr>
                          </m:sSubPr>
                          <m:e>
                            <m:r>
                              <m:rPr>
                                <m:nor/>
                              </m:rPr>
                              <m:t>C</m:t>
                            </m:r>
                          </m:e>
                          <m:sub>
                            <m:r>
                              <m:rPr>
                                <m:nor/>
                              </m:rPr>
                              <m:t>6</m:t>
                            </m:r>
                          </m:sub>
                        </m:sSub>
                        <m:sSub>
                          <m:sSubPr>
                            <m:ctrlPr>
                              <w:rPr>
                                <w:rFonts w:ascii="Cambria Math" w:hAnsi="Cambria Math"/>
                              </w:rPr>
                            </m:ctrlPr>
                          </m:sSubPr>
                          <m:e>
                            <m:r>
                              <m:rPr>
                                <m:nor/>
                              </m:rPr>
                              <m:t>A</m:t>
                            </m:r>
                            <m:acc>
                              <m:accPr>
                                <m:chr m:val="̅"/>
                                <m:ctrlPr>
                                  <w:rPr>
                                    <w:rFonts w:ascii="Cambria Math" w:hAnsi="Cambria Math"/>
                                  </w:rPr>
                                </m:ctrlPr>
                              </m:accPr>
                              <m:e>
                                <m:r>
                                  <m:rPr>
                                    <m:nor/>
                                  </m:rPr>
                                  <m:t>S</m:t>
                                </m:r>
                              </m:e>
                            </m:acc>
                          </m:e>
                          <m:sub>
                            <m:r>
                              <m:rPr>
                                <m:nor/>
                              </m:rPr>
                              <m:t>3</m:t>
                            </m:r>
                          </m:sub>
                        </m:sSub>
                        <m:sSub>
                          <m:sSubPr>
                            <m:ctrlPr>
                              <w:rPr>
                                <w:rFonts w:ascii="Cambria Math" w:hAnsi="Cambria Math"/>
                              </w:rPr>
                            </m:ctrlPr>
                          </m:sSubPr>
                          <m:e>
                            <m:r>
                              <m:rPr>
                                <m:nor/>
                              </m:rPr>
                              <m:t>H</m:t>
                            </m:r>
                          </m:e>
                          <m:sub>
                            <m:r>
                              <m:rPr>
                                <m:nor/>
                              </m:rPr>
                              <m:t>32</m:t>
                            </m:r>
                          </m:sub>
                        </m:sSub>
                      </m:e>
                    </m:eqArr>
                  </m:e>
                </m:d>
              </m:oMath>
            </m:oMathPara>
          </w:p>
        </w:tc>
        <w:tc>
          <w:tcPr>
            <w:tcW w:w="1643" w:type="dxa"/>
            <w:tcBorders>
              <w:top w:val="none" w:sz="0" w:space="0" w:color="auto"/>
              <w:left w:val="none" w:sz="0" w:space="0" w:color="auto"/>
              <w:bottom w:val="none" w:sz="0" w:space="0" w:color="auto"/>
              <w:right w:val="none" w:sz="0" w:space="0" w:color="auto"/>
            </w:tcBorders>
            <w:hideMark/>
          </w:tcPr>
          <w:p w14:paraId="57F3FB1A" w14:textId="5748A1C7" w:rsidR="00B661B0" w:rsidRPr="006D7B33" w:rsidRDefault="00B661B0" w:rsidP="00344099">
            <w:pPr>
              <w:keepNext/>
              <w:ind w:firstLine="48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6B7E">
              <w:fldChar w:fldCharType="begin"/>
            </w:r>
            <w:r w:rsidR="00FB6B7E">
              <w:instrText xml:space="preserve"> SEQ MTChap \c \* Arabic \* MERGEFORMAT </w:instrText>
            </w:r>
            <w:r w:rsidR="00FB6B7E">
              <w:fldChar w:fldCharType="separate"/>
            </w:r>
            <w:r w:rsidR="0080092E">
              <w:rPr>
                <w:noProof/>
              </w:rPr>
              <w:instrText>2</w:instrText>
            </w:r>
            <w:r w:rsidR="00FB6B7E">
              <w:rPr>
                <w:noProof/>
              </w:rPr>
              <w:fldChar w:fldCharType="end"/>
            </w:r>
            <w:r>
              <w:instrText>-</w:instrText>
            </w:r>
            <w:r w:rsidR="00FB6B7E">
              <w:fldChar w:fldCharType="begin"/>
            </w:r>
            <w:r w:rsidR="00FB6B7E">
              <w:instrText xml:space="preserve"> SEQ MTEqn \c \* Arabic \* MERGEFORMAT </w:instrText>
            </w:r>
            <w:r w:rsidR="00FB6B7E">
              <w:fldChar w:fldCharType="separate"/>
            </w:r>
            <w:r w:rsidR="0080092E">
              <w:rPr>
                <w:noProof/>
              </w:rPr>
              <w:instrText>5</w:instrText>
            </w:r>
            <w:r w:rsidR="00FB6B7E">
              <w:rPr>
                <w:noProof/>
              </w:rPr>
              <w:fldChar w:fldCharType="end"/>
            </w:r>
            <w:r>
              <w:instrText>)</w:instrText>
            </w:r>
            <w:r>
              <w:fldChar w:fldCharType="end"/>
            </w:r>
          </w:p>
        </w:tc>
      </w:tr>
    </w:tbl>
    <w:p w14:paraId="16EC98AC" w14:textId="1C72EC63" w:rsidR="00B661B0" w:rsidRDefault="00B661B0" w:rsidP="00B661B0">
      <w:pPr>
        <w:ind w:firstLine="480"/>
      </w:pPr>
      <w:r>
        <w:rPr>
          <w:rFonts w:hint="eastAsia"/>
        </w:rPr>
        <w:t>可以看到，与水泥中钙溶蚀过程相关的</w:t>
      </w:r>
      <w:r>
        <w:rPr>
          <w:rFonts w:hint="eastAsia"/>
        </w:rPr>
        <w:t>CH</w:t>
      </w:r>
      <w:r>
        <w:rPr>
          <w:rFonts w:hint="eastAsia"/>
        </w:rPr>
        <w:t>和</w:t>
      </w:r>
      <w:r>
        <w:rPr>
          <w:rFonts w:hint="eastAsia"/>
        </w:rPr>
        <w:t>C-S-H</w:t>
      </w:r>
      <w:r>
        <w:rPr>
          <w:rFonts w:hint="eastAsia"/>
        </w:rPr>
        <w:t>都不参与第二步的反应，因此在本文中假设第二步生成钙矾石的化学反应对该溶蚀的过程影响不大。结合之前试验关于</w:t>
      </w:r>
      <w:r>
        <w:rPr>
          <w:rFonts w:hint="eastAsia"/>
        </w:rPr>
        <w:t>C-S-H</w:t>
      </w:r>
      <w:r>
        <w:rPr>
          <w:rFonts w:hint="eastAsia"/>
        </w:rPr>
        <w:t>凝胶与水泥在去离子水中固液平衡曲线的研究，在本文中使用</w:t>
      </w:r>
      <w:r>
        <w:rPr>
          <w:rFonts w:hint="eastAsia"/>
        </w:rPr>
        <w:t>C-S-H</w:t>
      </w:r>
      <w:r>
        <w:rPr>
          <w:rFonts w:hint="eastAsia"/>
        </w:rPr>
        <w:t>凝胶代替水泥测定钙离子的固液平衡曲线</w:t>
      </w:r>
      <w:r w:rsidR="005967B3">
        <w:rPr>
          <w:rFonts w:hint="eastAsia"/>
        </w:rPr>
        <w:t>，因为这</w:t>
      </w:r>
      <w:r w:rsidR="005967B3">
        <w:rPr>
          <w:rFonts w:hint="eastAsia"/>
        </w:rPr>
        <w:t>C-S-H</w:t>
      </w:r>
      <w:r w:rsidR="005967B3">
        <w:rPr>
          <w:rFonts w:hint="eastAsia"/>
        </w:rPr>
        <w:t>凝胶中不含水泥里面复杂的含铝相，因此只会进行到生成石膏的第一步反应。因为生成的石膏中的钙离子属于先溶解到溶液中然后又转化为石膏沉淀的，因此把这一部分的钙离子计入固液平衡曲线的液相钙离子浓度中，而固相钙离子需要通过沉淀中总的钙离子减去石膏中的钙离子计算。</w:t>
      </w:r>
    </w:p>
    <w:p w14:paraId="540957CE" w14:textId="3F626916" w:rsidR="005967B3" w:rsidRDefault="005967B3" w:rsidP="005967B3">
      <w:pPr>
        <w:ind w:firstLine="480"/>
      </w:pPr>
      <w:r>
        <w:rPr>
          <w:rFonts w:hint="eastAsia"/>
        </w:rPr>
        <w:t>使用</w:t>
      </w:r>
      <w:r>
        <w:rPr>
          <w:rFonts w:hint="eastAsia"/>
        </w:rPr>
        <w:t>X</w:t>
      </w:r>
      <w:r>
        <w:t>RF</w:t>
      </w:r>
      <w:r>
        <w:rPr>
          <w:rFonts w:hint="eastAsia"/>
        </w:rPr>
        <w:t>元素分析可以获得以上计算所需的所有信息</w:t>
      </w:r>
      <w:r w:rsidR="00344099">
        <w:rPr>
          <w:rFonts w:hint="eastAsia"/>
        </w:rPr>
        <w:t>，利用</w:t>
      </w:r>
      <w:r w:rsidR="00344099">
        <w:rPr>
          <w:rFonts w:hint="eastAsia"/>
        </w:rPr>
        <w:t>XRF</w:t>
      </w:r>
      <w:r w:rsidR="00344099">
        <w:rPr>
          <w:rFonts w:hint="eastAsia"/>
        </w:rPr>
        <w:t>直接测定的各元素氧化物的质量百分数和各氧化物的分子量可以计算出平均每</w:t>
      </w:r>
      <w:r w:rsidR="00344099">
        <w:rPr>
          <w:rFonts w:hint="eastAsia"/>
        </w:rPr>
        <w:t>1g</w:t>
      </w:r>
      <w:r w:rsidR="00344099">
        <w:rPr>
          <w:rFonts w:hint="eastAsia"/>
        </w:rPr>
        <w:t>沉淀中各元素的物质的量</w:t>
      </w:r>
      <w:r>
        <w:rPr>
          <w:rFonts w:hint="eastAsia"/>
        </w:rPr>
        <w:t>。</w:t>
      </w:r>
      <w:r w:rsidR="00344099">
        <w:rPr>
          <w:rFonts w:hint="eastAsia"/>
        </w:rPr>
        <w:t>我们不关心溶蚀之后实际有多少质量的沉淀，只需要知道各元素的物质的量的比例即可，根据硅元素完全不溶蚀的假设，可以根据初始的硅元素的物质的量计算出溶蚀之后各元素在沉淀中的物质的量。</w:t>
      </w:r>
      <w:r>
        <w:rPr>
          <w:rFonts w:hint="eastAsia"/>
        </w:rPr>
        <w:t>在试验前测定</w:t>
      </w:r>
      <w:r>
        <w:rPr>
          <w:rFonts w:hint="eastAsia"/>
        </w:rPr>
        <w:t>C-S-H</w:t>
      </w:r>
      <w:r>
        <w:rPr>
          <w:rFonts w:hint="eastAsia"/>
        </w:rPr>
        <w:t>凝胶的平均分子式和</w:t>
      </w:r>
      <w:r w:rsidR="00344099">
        <w:rPr>
          <w:rFonts w:hint="eastAsia"/>
        </w:rPr>
        <w:t>质量，计算出</w:t>
      </w:r>
      <w:r w:rsidR="00344099">
        <w:rPr>
          <w:rFonts w:hint="eastAsia"/>
        </w:rPr>
        <w:t>C-S-H</w:t>
      </w:r>
      <w:r w:rsidR="00344099">
        <w:rPr>
          <w:rFonts w:hint="eastAsia"/>
        </w:rPr>
        <w:t>凝胶中硅元素的物质的量和钙元素的物质的量，分别记为</w:t>
      </w:r>
      <w:r w:rsidR="00344099" w:rsidRPr="00E342CE">
        <w:rPr>
          <w:rFonts w:hint="eastAsia"/>
          <w:i/>
        </w:rPr>
        <w:t>n</w:t>
      </w:r>
      <w:r w:rsidR="00344099" w:rsidRPr="00E342CE">
        <w:rPr>
          <w:vertAlign w:val="subscript"/>
        </w:rPr>
        <w:t>0</w:t>
      </w:r>
      <w:r w:rsidR="00344099" w:rsidRPr="005673AE">
        <w:rPr>
          <w:vertAlign w:val="subscript"/>
        </w:rPr>
        <w:t>Si</w:t>
      </w:r>
      <w:r w:rsidR="00344099">
        <w:rPr>
          <w:rFonts w:hint="eastAsia"/>
        </w:rPr>
        <w:t>和</w:t>
      </w:r>
      <w:r w:rsidR="00344099" w:rsidRPr="00E342CE">
        <w:rPr>
          <w:rFonts w:hint="eastAsia"/>
          <w:i/>
        </w:rPr>
        <w:t>n</w:t>
      </w:r>
      <w:r w:rsidR="00344099" w:rsidRPr="00E342CE">
        <w:rPr>
          <w:vertAlign w:val="subscript"/>
        </w:rPr>
        <w:t>0</w:t>
      </w:r>
      <w:r w:rsidR="00344099" w:rsidRPr="005673AE">
        <w:rPr>
          <w:rFonts w:hint="eastAsia"/>
          <w:vertAlign w:val="subscript"/>
        </w:rPr>
        <w:t>Ca</w:t>
      </w:r>
      <w:r w:rsidR="00344099">
        <w:rPr>
          <w:rFonts w:hint="eastAsia"/>
        </w:rPr>
        <w:t>。</w:t>
      </w:r>
    </w:p>
    <w:p w14:paraId="3D664C1B" w14:textId="592A2AA0" w:rsidR="00344099" w:rsidRDefault="00344099" w:rsidP="005967B3">
      <w:pPr>
        <w:ind w:firstLine="480"/>
      </w:pPr>
      <w:r>
        <w:rPr>
          <w:rFonts w:hint="eastAsia"/>
        </w:rPr>
        <w:t>在固液分离的过程</w:t>
      </w:r>
      <w:r w:rsidR="00A44244">
        <w:rPr>
          <w:rFonts w:hint="eastAsia"/>
        </w:rPr>
        <w:t>中如果使用去离子水洗涤沉淀的话可能会溶解一部分沉淀中的石膏，因此过滤过程中不进行洗涤操作，虽然会有少量的</w:t>
      </w:r>
      <w:r w:rsidR="00A44244">
        <w:rPr>
          <w:rFonts w:hint="eastAsia"/>
        </w:rPr>
        <w:t>N</w:t>
      </w:r>
      <w:r w:rsidR="00A44244">
        <w:t>a</w:t>
      </w:r>
      <w:r w:rsidR="00A44244">
        <w:rPr>
          <w:vertAlign w:val="subscript"/>
        </w:rPr>
        <w:t>2</w:t>
      </w:r>
      <w:r w:rsidR="00A44244">
        <w:t>SO</w:t>
      </w:r>
      <w:r w:rsidR="00A44244">
        <w:rPr>
          <w:vertAlign w:val="subscript"/>
        </w:rPr>
        <w:t>4</w:t>
      </w:r>
      <w:r w:rsidR="00A44244">
        <w:rPr>
          <w:rFonts w:hint="eastAsia"/>
        </w:rPr>
        <w:t>残留，但是其含量可以使用与钙元素、硅元素等同样的方法通过</w:t>
      </w:r>
      <w:r w:rsidR="00A44244">
        <w:rPr>
          <w:rFonts w:hint="eastAsia"/>
        </w:rPr>
        <w:t>XRF</w:t>
      </w:r>
      <w:r w:rsidR="00A44244">
        <w:rPr>
          <w:rFonts w:hint="eastAsia"/>
        </w:rPr>
        <w:t>的测试结果计算。</w:t>
      </w:r>
    </w:p>
    <w:p w14:paraId="41B217B0" w14:textId="6F059F6A" w:rsidR="00A44244" w:rsidRDefault="00A44244" w:rsidP="005967B3">
      <w:pPr>
        <w:ind w:firstLine="480"/>
      </w:pPr>
      <w:r>
        <w:rPr>
          <w:rFonts w:hint="eastAsia"/>
        </w:rPr>
        <w:t>通过溶蚀过程的化学反应可知，沉淀的主要成分为</w:t>
      </w:r>
      <w:r>
        <w:rPr>
          <w:rFonts w:hint="eastAsia"/>
        </w:rPr>
        <w:t>C-S-H</w:t>
      </w:r>
      <w:r>
        <w:rPr>
          <w:rFonts w:hint="eastAsia"/>
        </w:rPr>
        <w:t>凝胶、</w:t>
      </w:r>
      <w:r>
        <w:rPr>
          <w:rFonts w:hint="eastAsia"/>
        </w:rPr>
        <w:t>Ca</w:t>
      </w:r>
      <w:r>
        <w:t>(OH)</w:t>
      </w:r>
      <w:r>
        <w:rPr>
          <w:vertAlign w:val="subscript"/>
        </w:rPr>
        <w:t>2</w:t>
      </w:r>
      <w:r>
        <w:rPr>
          <w:rFonts w:hint="eastAsia"/>
        </w:rPr>
        <w:t>、</w:t>
      </w:r>
      <w:r>
        <w:rPr>
          <w:rFonts w:hint="eastAsia"/>
        </w:rPr>
        <w:t>Ca</w:t>
      </w:r>
      <w:r>
        <w:t>(</w:t>
      </w:r>
      <w:r>
        <w:rPr>
          <w:rFonts w:hint="eastAsia"/>
        </w:rPr>
        <w:t>SO</w:t>
      </w:r>
      <w:r>
        <w:t>)</w:t>
      </w:r>
      <w:r>
        <w:rPr>
          <w:vertAlign w:val="subscript"/>
        </w:rPr>
        <w:t>4</w:t>
      </w:r>
      <w:r>
        <w:rPr>
          <w:rFonts w:hint="eastAsia"/>
        </w:rPr>
        <w:t>、和少量残留在沉淀中的</w:t>
      </w:r>
      <w:r>
        <w:rPr>
          <w:rFonts w:hint="eastAsia"/>
        </w:rPr>
        <w:t>N</w:t>
      </w:r>
      <w:r>
        <w:t>a</w:t>
      </w:r>
      <w:r>
        <w:rPr>
          <w:vertAlign w:val="subscript"/>
        </w:rPr>
        <w:t>2</w:t>
      </w:r>
      <w:r>
        <w:t>SO</w:t>
      </w:r>
      <w:r>
        <w:rPr>
          <w:vertAlign w:val="subscript"/>
        </w:rPr>
        <w:t>4</w:t>
      </w:r>
      <w:r>
        <w:rPr>
          <w:rFonts w:hint="eastAsia"/>
        </w:rPr>
        <w:t>。于是沉淀中各组分可以通过以下公式</w:t>
      </w:r>
      <w:r>
        <w:rPr>
          <w:rFonts w:hint="eastAsia"/>
        </w:rPr>
        <w:lastRenderedPageBreak/>
        <w:t>计算：</w:t>
      </w:r>
    </w:p>
    <w:p w14:paraId="45C18DA8" w14:textId="3E5B1D6F" w:rsidR="00A44244" w:rsidRDefault="00A44244" w:rsidP="005967B3">
      <w:pPr>
        <w:ind w:firstLine="480"/>
      </w:pPr>
      <w:r>
        <w:rPr>
          <w:rFonts w:hint="eastAsia"/>
        </w:rPr>
        <w:t>每</w:t>
      </w:r>
      <w:r>
        <w:rPr>
          <w:rFonts w:hint="eastAsia"/>
        </w:rPr>
        <w:t>1g</w:t>
      </w:r>
      <w:r>
        <w:rPr>
          <w:rFonts w:hint="eastAsia"/>
        </w:rPr>
        <w:t>沉淀中硫酸钙的物质的量：</w:t>
      </w:r>
    </w:p>
    <w:p w14:paraId="29ED7DCB" w14:textId="77777777" w:rsidR="00A44244" w:rsidRDefault="00A44244" w:rsidP="005967B3">
      <w:pPr>
        <w:ind w:firstLine="480"/>
      </w:pPr>
    </w:p>
    <w:p w14:paraId="246F964D" w14:textId="476F5FD3" w:rsidR="00A44244" w:rsidRDefault="00A44244" w:rsidP="00A44244">
      <w:pPr>
        <w:pStyle w:val="MTDisplayEquation"/>
      </w:pPr>
      <w:r>
        <w:tab/>
      </w:r>
      <w:r w:rsidR="00FF7286" w:rsidRPr="00A44244">
        <w:rPr>
          <w:position w:val="-14"/>
        </w:rPr>
        <w:object w:dxaOrig="1660" w:dyaOrig="380" w14:anchorId="33DB4518">
          <v:shape id="_x0000_i1048" type="#_x0000_t75" style="width:82.75pt;height:18.8pt" o:ole="">
            <v:imagedata r:id="rId55" o:title=""/>
          </v:shape>
          <o:OLEObject Type="Embed" ProgID="Equation.DSMT4" ShapeID="_x0000_i1048" DrawAspect="Content" ObjectID="_1685913684"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6B7E">
        <w:fldChar w:fldCharType="begin"/>
      </w:r>
      <w:r w:rsidR="00FB6B7E">
        <w:instrText xml:space="preserve"> SEQ MTChap \c \* Arabic \* MERGEFORMAT </w:instrText>
      </w:r>
      <w:r w:rsidR="00FB6B7E">
        <w:fldChar w:fldCharType="separate"/>
      </w:r>
      <w:r w:rsidR="0080092E">
        <w:rPr>
          <w:noProof/>
        </w:rPr>
        <w:instrText>2</w:instrText>
      </w:r>
      <w:r w:rsidR="00FB6B7E">
        <w:rPr>
          <w:noProof/>
        </w:rPr>
        <w:fldChar w:fldCharType="end"/>
      </w:r>
      <w:r>
        <w:instrText>-</w:instrText>
      </w:r>
      <w:r w:rsidR="00FB6B7E">
        <w:fldChar w:fldCharType="begin"/>
      </w:r>
      <w:r w:rsidR="00FB6B7E">
        <w:instrText xml:space="preserve"> SEQ MTEqn \c \* Arabic \* MERGEFORMAT </w:instrText>
      </w:r>
      <w:r w:rsidR="00FB6B7E">
        <w:fldChar w:fldCharType="separate"/>
      </w:r>
      <w:r w:rsidR="0080092E">
        <w:rPr>
          <w:noProof/>
        </w:rPr>
        <w:instrText>6</w:instrText>
      </w:r>
      <w:r w:rsidR="00FB6B7E">
        <w:rPr>
          <w:noProof/>
        </w:rPr>
        <w:fldChar w:fldCharType="end"/>
      </w:r>
      <w:r>
        <w:instrText>)</w:instrText>
      </w:r>
      <w:r>
        <w:fldChar w:fldCharType="end"/>
      </w:r>
    </w:p>
    <w:tbl>
      <w:tblPr>
        <w:tblStyle w:val="11"/>
        <w:tblW w:w="0" w:type="auto"/>
        <w:tblBorders>
          <w:top w:val="none" w:sz="0" w:space="0" w:color="auto"/>
          <w:bottom w:val="none" w:sz="0" w:space="0" w:color="auto"/>
        </w:tblBorders>
        <w:tblLook w:val="04A0" w:firstRow="1" w:lastRow="0" w:firstColumn="1" w:lastColumn="0" w:noHBand="0" w:noVBand="1"/>
      </w:tblPr>
      <w:tblGrid>
        <w:gridCol w:w="851"/>
        <w:gridCol w:w="855"/>
        <w:gridCol w:w="709"/>
        <w:gridCol w:w="5891"/>
      </w:tblGrid>
      <w:tr w:rsidR="00A44244" w14:paraId="0F9E6C3D" w14:textId="77777777" w:rsidTr="00A44244">
        <w:trPr>
          <w:cnfStyle w:val="100000000000" w:firstRow="1" w:lastRow="0" w:firstColumn="0" w:lastColumn="0" w:oddVBand="0" w:evenVBand="0" w:oddHBand="0" w:evenHBand="0" w:firstRowFirstColumn="0" w:firstRowLastColumn="0" w:lastRowFirstColumn="0" w:lastRowLastColumn="0"/>
        </w:trPr>
        <w:tc>
          <w:tcPr>
            <w:tcW w:w="851" w:type="dxa"/>
            <w:tcBorders>
              <w:top w:val="none" w:sz="0" w:space="0" w:color="auto"/>
              <w:left w:val="none" w:sz="0" w:space="0" w:color="auto"/>
              <w:bottom w:val="none" w:sz="0" w:space="0" w:color="auto"/>
              <w:right w:val="none" w:sz="0" w:space="0" w:color="auto"/>
            </w:tcBorders>
          </w:tcPr>
          <w:p w14:paraId="77B371A4" w14:textId="77777777" w:rsidR="00A44244" w:rsidRDefault="00A44244" w:rsidP="00D549CC">
            <w:pPr>
              <w:ind w:firstLineChars="0" w:firstLine="0"/>
            </w:pPr>
            <w:r>
              <w:rPr>
                <w:rFonts w:hint="eastAsia"/>
              </w:rPr>
              <w:t>式中：</w:t>
            </w:r>
          </w:p>
        </w:tc>
        <w:tc>
          <w:tcPr>
            <w:tcW w:w="855" w:type="dxa"/>
            <w:tcBorders>
              <w:top w:val="none" w:sz="0" w:space="0" w:color="auto"/>
              <w:left w:val="none" w:sz="0" w:space="0" w:color="auto"/>
              <w:bottom w:val="none" w:sz="0" w:space="0" w:color="auto"/>
              <w:right w:val="none" w:sz="0" w:space="0" w:color="auto"/>
            </w:tcBorders>
          </w:tcPr>
          <w:p w14:paraId="3A1BA1D5" w14:textId="7DCA18B6" w:rsidR="00A44244" w:rsidRDefault="00A44244" w:rsidP="00A44244">
            <w:pPr>
              <w:ind w:firstLineChars="0" w:firstLine="0"/>
              <w:jc w:val="right"/>
            </w:pPr>
            <w:r w:rsidRPr="00A44244">
              <w:rPr>
                <w:rFonts w:cstheme="minorBidi"/>
                <w:position w:val="-14"/>
              </w:rPr>
              <w:object w:dxaOrig="580" w:dyaOrig="380" w14:anchorId="752532E3">
                <v:shape id="_x0000_i1049" type="#_x0000_t75" style="width:29pt;height:18.8pt" o:ole="">
                  <v:imagedata r:id="rId57" o:title=""/>
                </v:shape>
                <o:OLEObject Type="Embed" ProgID="Equation.DSMT4" ShapeID="_x0000_i1049" DrawAspect="Content" ObjectID="_1685913685" r:id="rId58"/>
              </w:object>
            </w:r>
          </w:p>
        </w:tc>
        <w:tc>
          <w:tcPr>
            <w:tcW w:w="709" w:type="dxa"/>
            <w:tcBorders>
              <w:top w:val="none" w:sz="0" w:space="0" w:color="auto"/>
              <w:left w:val="none" w:sz="0" w:space="0" w:color="auto"/>
              <w:bottom w:val="none" w:sz="0" w:space="0" w:color="auto"/>
              <w:right w:val="none" w:sz="0" w:space="0" w:color="auto"/>
            </w:tcBorders>
          </w:tcPr>
          <w:p w14:paraId="511C2897" w14:textId="77777777" w:rsidR="00A44244" w:rsidRPr="00877F9C" w:rsidRDefault="00A44244" w:rsidP="00D549CC">
            <w:pPr>
              <w:ind w:firstLineChars="0" w:firstLine="0"/>
            </w:pPr>
            <w:r w:rsidRPr="00877F9C">
              <w:t>——</w:t>
            </w:r>
          </w:p>
        </w:tc>
        <w:tc>
          <w:tcPr>
            <w:tcW w:w="5891" w:type="dxa"/>
            <w:tcBorders>
              <w:top w:val="none" w:sz="0" w:space="0" w:color="auto"/>
              <w:left w:val="none" w:sz="0" w:space="0" w:color="auto"/>
              <w:bottom w:val="none" w:sz="0" w:space="0" w:color="auto"/>
              <w:right w:val="none" w:sz="0" w:space="0" w:color="auto"/>
            </w:tcBorders>
          </w:tcPr>
          <w:p w14:paraId="404E1C3F" w14:textId="48727276" w:rsidR="00A44244" w:rsidRDefault="00A44244" w:rsidP="00D549CC">
            <w:pPr>
              <w:ind w:firstLineChars="0" w:firstLine="0"/>
            </w:pPr>
            <w:r>
              <w:rPr>
                <w:rFonts w:hint="eastAsia"/>
              </w:rPr>
              <w:t>每</w:t>
            </w:r>
            <w:r>
              <w:rPr>
                <w:rFonts w:hint="eastAsia"/>
              </w:rPr>
              <w:t>1</w:t>
            </w:r>
            <w:r>
              <w:t xml:space="preserve"> </w:t>
            </w:r>
            <w:r>
              <w:rPr>
                <w:rFonts w:hint="eastAsia"/>
              </w:rPr>
              <w:t>g</w:t>
            </w:r>
            <w:r>
              <w:rPr>
                <w:rFonts w:hint="eastAsia"/>
              </w:rPr>
              <w:t>沉淀中石膏的物质的量，单位</w:t>
            </w:r>
            <w:r>
              <w:rPr>
                <w:rFonts w:hint="eastAsia"/>
              </w:rPr>
              <w:t>mol</w:t>
            </w:r>
            <w:r>
              <w:rPr>
                <w:rFonts w:hint="eastAsia"/>
              </w:rPr>
              <w:t>；</w:t>
            </w:r>
          </w:p>
        </w:tc>
      </w:tr>
      <w:tr w:rsidR="00A44244" w14:paraId="06BFE04D" w14:textId="77777777" w:rsidTr="00A44244">
        <w:tc>
          <w:tcPr>
            <w:tcW w:w="851" w:type="dxa"/>
          </w:tcPr>
          <w:p w14:paraId="4BAB2159" w14:textId="77777777" w:rsidR="00A44244" w:rsidRDefault="00A44244" w:rsidP="00D549CC">
            <w:pPr>
              <w:ind w:firstLineChars="0" w:firstLine="0"/>
            </w:pPr>
          </w:p>
        </w:tc>
        <w:tc>
          <w:tcPr>
            <w:tcW w:w="855" w:type="dxa"/>
          </w:tcPr>
          <w:p w14:paraId="7F2B2E37" w14:textId="390B05BC" w:rsidR="00A44244" w:rsidRDefault="00FF7286" w:rsidP="00FF7286">
            <w:pPr>
              <w:ind w:firstLineChars="0" w:firstLine="0"/>
              <w:jc w:val="right"/>
            </w:pPr>
            <w:r w:rsidRPr="00FF7286">
              <w:rPr>
                <w:rFonts w:cstheme="minorBidi"/>
                <w:position w:val="-14"/>
              </w:rPr>
              <w:object w:dxaOrig="279" w:dyaOrig="380" w14:anchorId="39277A80">
                <v:shape id="_x0000_i1050" type="#_x0000_t75" style="width:13.95pt;height:18.8pt" o:ole="">
                  <v:imagedata r:id="rId59" o:title=""/>
                </v:shape>
                <o:OLEObject Type="Embed" ProgID="Equation.DSMT4" ShapeID="_x0000_i1050" DrawAspect="Content" ObjectID="_1685913686" r:id="rId60"/>
              </w:object>
            </w:r>
          </w:p>
        </w:tc>
        <w:tc>
          <w:tcPr>
            <w:tcW w:w="709" w:type="dxa"/>
          </w:tcPr>
          <w:p w14:paraId="369900D9" w14:textId="77777777" w:rsidR="00A44244" w:rsidRPr="00877F9C" w:rsidRDefault="00A44244" w:rsidP="00D549CC">
            <w:pPr>
              <w:ind w:firstLineChars="0" w:firstLine="0"/>
            </w:pPr>
            <w:r w:rsidRPr="00877F9C">
              <w:t>——</w:t>
            </w:r>
          </w:p>
        </w:tc>
        <w:tc>
          <w:tcPr>
            <w:tcW w:w="5891" w:type="dxa"/>
          </w:tcPr>
          <w:p w14:paraId="26C24AE4" w14:textId="542455AC" w:rsidR="00A44244" w:rsidRDefault="00A44244" w:rsidP="00D549CC">
            <w:pPr>
              <w:ind w:firstLineChars="0" w:firstLine="0"/>
            </w:pPr>
            <w:r>
              <w:rPr>
                <w:rFonts w:hint="eastAsia"/>
              </w:rPr>
              <w:t>每</w:t>
            </w:r>
            <w:r>
              <w:rPr>
                <w:rFonts w:hint="eastAsia"/>
              </w:rPr>
              <w:t>1</w:t>
            </w:r>
            <w:r>
              <w:t xml:space="preserve"> </w:t>
            </w:r>
            <w:r>
              <w:rPr>
                <w:rFonts w:hint="eastAsia"/>
              </w:rPr>
              <w:t>g</w:t>
            </w:r>
            <w:r>
              <w:rPr>
                <w:rFonts w:hint="eastAsia"/>
              </w:rPr>
              <w:t>沉淀中</w:t>
            </w:r>
            <w:r w:rsidR="00FF7286">
              <w:rPr>
                <w:rFonts w:hint="eastAsia"/>
              </w:rPr>
              <w:t>硫</w:t>
            </w:r>
            <w:r>
              <w:rPr>
                <w:rFonts w:hint="eastAsia"/>
              </w:rPr>
              <w:t>元素的物质的量，单位</w:t>
            </w:r>
            <w:r>
              <w:rPr>
                <w:rFonts w:hint="eastAsia"/>
              </w:rPr>
              <w:t>mol</w:t>
            </w:r>
            <w:r>
              <w:rPr>
                <w:rFonts w:hint="eastAsia"/>
              </w:rPr>
              <w:t>；</w:t>
            </w:r>
          </w:p>
        </w:tc>
      </w:tr>
      <w:tr w:rsidR="00A44244" w14:paraId="754CD8C2" w14:textId="77777777" w:rsidTr="00A44244">
        <w:tc>
          <w:tcPr>
            <w:tcW w:w="851" w:type="dxa"/>
          </w:tcPr>
          <w:p w14:paraId="029CA8AD" w14:textId="77777777" w:rsidR="00A44244" w:rsidRDefault="00A44244" w:rsidP="00A44244">
            <w:pPr>
              <w:ind w:firstLineChars="0" w:firstLine="0"/>
            </w:pPr>
          </w:p>
        </w:tc>
        <w:tc>
          <w:tcPr>
            <w:tcW w:w="855" w:type="dxa"/>
          </w:tcPr>
          <w:p w14:paraId="4EFFA986" w14:textId="133D2EE8" w:rsidR="00A44244" w:rsidRDefault="00A44244" w:rsidP="00A44244">
            <w:pPr>
              <w:ind w:firstLineChars="0" w:firstLine="0"/>
              <w:jc w:val="right"/>
            </w:pPr>
            <w:r w:rsidRPr="00A44244">
              <w:rPr>
                <w:rFonts w:cstheme="minorBidi"/>
                <w:position w:val="-12"/>
              </w:rPr>
              <w:object w:dxaOrig="360" w:dyaOrig="360" w14:anchorId="79B6DD3D">
                <v:shape id="_x0000_i1051" type="#_x0000_t75" style="width:18.25pt;height:18.25pt" o:ole="">
                  <v:imagedata r:id="rId61" o:title=""/>
                </v:shape>
                <o:OLEObject Type="Embed" ProgID="Equation.DSMT4" ShapeID="_x0000_i1051" DrawAspect="Content" ObjectID="_1685913687" r:id="rId62"/>
              </w:object>
            </w:r>
          </w:p>
        </w:tc>
        <w:tc>
          <w:tcPr>
            <w:tcW w:w="709" w:type="dxa"/>
          </w:tcPr>
          <w:p w14:paraId="411747C2" w14:textId="30C45453" w:rsidR="00A44244" w:rsidRPr="00877F9C" w:rsidRDefault="00A44244" w:rsidP="00A44244">
            <w:pPr>
              <w:ind w:firstLineChars="0" w:firstLine="0"/>
            </w:pPr>
            <w:r w:rsidRPr="00877F9C">
              <w:t>——</w:t>
            </w:r>
          </w:p>
        </w:tc>
        <w:tc>
          <w:tcPr>
            <w:tcW w:w="5891" w:type="dxa"/>
          </w:tcPr>
          <w:p w14:paraId="3528B24C" w14:textId="23344A1E" w:rsidR="00A44244" w:rsidRPr="00A44244" w:rsidRDefault="00A44244" w:rsidP="00A44244">
            <w:pPr>
              <w:ind w:firstLineChars="0" w:firstLine="0"/>
            </w:pPr>
            <w:r>
              <w:rPr>
                <w:rFonts w:hint="eastAsia"/>
              </w:rPr>
              <w:t>每</w:t>
            </w:r>
            <w:r>
              <w:rPr>
                <w:rFonts w:hint="eastAsia"/>
              </w:rPr>
              <w:t>1</w:t>
            </w:r>
            <w:r>
              <w:t xml:space="preserve"> </w:t>
            </w:r>
            <w:r>
              <w:rPr>
                <w:rFonts w:hint="eastAsia"/>
              </w:rPr>
              <w:t>g</w:t>
            </w:r>
            <w:r>
              <w:rPr>
                <w:rFonts w:hint="eastAsia"/>
              </w:rPr>
              <w:t>沉淀中钠元素的物质的量，单位</w:t>
            </w:r>
            <w:r>
              <w:rPr>
                <w:rFonts w:hint="eastAsia"/>
              </w:rPr>
              <w:t>mol</w:t>
            </w:r>
            <w:r>
              <w:rPr>
                <w:rFonts w:hint="eastAsia"/>
              </w:rPr>
              <w:t>；</w:t>
            </w:r>
          </w:p>
        </w:tc>
      </w:tr>
    </w:tbl>
    <w:p w14:paraId="6EC8A38F" w14:textId="7FD70DCF" w:rsidR="00A44244" w:rsidRDefault="00A44244" w:rsidP="00A44244">
      <w:pPr>
        <w:ind w:firstLine="480"/>
      </w:pPr>
      <w:r>
        <w:rPr>
          <w:rFonts w:hint="eastAsia"/>
        </w:rPr>
        <w:t>于是固液平衡曲线中的固相钙硅比通过下式取值：</w:t>
      </w:r>
    </w:p>
    <w:p w14:paraId="7839B183" w14:textId="2EFFE269" w:rsidR="00A44244" w:rsidRDefault="00A44244" w:rsidP="00A44244">
      <w:pPr>
        <w:pStyle w:val="MTDisplayEquation"/>
      </w:pPr>
      <w:r>
        <w:tab/>
      </w:r>
      <w:r w:rsidR="00FF7286" w:rsidRPr="00FF7286">
        <w:rPr>
          <w:position w:val="-30"/>
        </w:rPr>
        <w:object w:dxaOrig="2000" w:dyaOrig="720" w14:anchorId="7D8F0294">
          <v:shape id="_x0000_i1052" type="#_x0000_t75" style="width:99.95pt;height:36pt" o:ole="">
            <v:imagedata r:id="rId63" o:title=""/>
          </v:shape>
          <o:OLEObject Type="Embed" ProgID="Equation.DSMT4" ShapeID="_x0000_i1052" DrawAspect="Content" ObjectID="_1685913688"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6B7E">
        <w:fldChar w:fldCharType="begin"/>
      </w:r>
      <w:r w:rsidR="00FB6B7E">
        <w:instrText xml:space="preserve"> SEQ MTChap \c \* Arabic \* MERGEFORMAT </w:instrText>
      </w:r>
      <w:r w:rsidR="00FB6B7E">
        <w:fldChar w:fldCharType="separate"/>
      </w:r>
      <w:r w:rsidR="0080092E">
        <w:rPr>
          <w:noProof/>
        </w:rPr>
        <w:instrText>2</w:instrText>
      </w:r>
      <w:r w:rsidR="00FB6B7E">
        <w:rPr>
          <w:noProof/>
        </w:rPr>
        <w:fldChar w:fldCharType="end"/>
      </w:r>
      <w:r>
        <w:instrText>-</w:instrText>
      </w:r>
      <w:r w:rsidR="00FB6B7E">
        <w:fldChar w:fldCharType="begin"/>
      </w:r>
      <w:r w:rsidR="00FB6B7E">
        <w:instrText xml:space="preserve"> SEQ MTEqn \c \* Arabic \* MERGEFORMAT </w:instrText>
      </w:r>
      <w:r w:rsidR="00FB6B7E">
        <w:fldChar w:fldCharType="separate"/>
      </w:r>
      <w:r w:rsidR="0080092E">
        <w:rPr>
          <w:noProof/>
        </w:rPr>
        <w:instrText>7</w:instrText>
      </w:r>
      <w:r w:rsidR="00FB6B7E">
        <w:rPr>
          <w:noProof/>
        </w:rPr>
        <w:fldChar w:fldCharType="end"/>
      </w:r>
      <w:r>
        <w:instrText>)</w:instrText>
      </w:r>
      <w:r>
        <w:fldChar w:fldCharType="end"/>
      </w:r>
    </w:p>
    <w:tbl>
      <w:tblPr>
        <w:tblStyle w:val="11"/>
        <w:tblW w:w="0" w:type="auto"/>
        <w:tblBorders>
          <w:top w:val="none" w:sz="0" w:space="0" w:color="auto"/>
          <w:bottom w:val="none" w:sz="0" w:space="0" w:color="auto"/>
        </w:tblBorders>
        <w:tblLook w:val="0600" w:firstRow="0" w:lastRow="0" w:firstColumn="0" w:lastColumn="0" w:noHBand="1" w:noVBand="1"/>
      </w:tblPr>
      <w:tblGrid>
        <w:gridCol w:w="851"/>
        <w:gridCol w:w="855"/>
        <w:gridCol w:w="709"/>
        <w:gridCol w:w="5891"/>
      </w:tblGrid>
      <w:tr w:rsidR="00FF7286" w14:paraId="33424308" w14:textId="77777777" w:rsidTr="00FF7286">
        <w:tc>
          <w:tcPr>
            <w:tcW w:w="851" w:type="dxa"/>
          </w:tcPr>
          <w:p w14:paraId="7A811FBE" w14:textId="77777777" w:rsidR="00FF7286" w:rsidRDefault="00FF7286" w:rsidP="00D549CC">
            <w:pPr>
              <w:ind w:firstLineChars="0" w:firstLine="0"/>
            </w:pPr>
            <w:r>
              <w:rPr>
                <w:rFonts w:hint="eastAsia"/>
              </w:rPr>
              <w:t>式中：</w:t>
            </w:r>
          </w:p>
        </w:tc>
        <w:tc>
          <w:tcPr>
            <w:tcW w:w="855" w:type="dxa"/>
          </w:tcPr>
          <w:p w14:paraId="46ABBC60" w14:textId="5AF10C7A" w:rsidR="00FF7286" w:rsidRDefault="00FF7286" w:rsidP="00D549CC">
            <w:pPr>
              <w:ind w:firstLineChars="0" w:firstLine="0"/>
              <w:jc w:val="right"/>
            </w:pPr>
            <w:r w:rsidRPr="00FF7286">
              <w:rPr>
                <w:rFonts w:cstheme="minorBidi"/>
                <w:position w:val="-12"/>
              </w:rPr>
              <w:object w:dxaOrig="639" w:dyaOrig="360" w14:anchorId="040D4CC7">
                <v:shape id="_x0000_i1053" type="#_x0000_t75" style="width:31.7pt;height:18.25pt" o:ole="">
                  <v:imagedata r:id="rId65" o:title=""/>
                </v:shape>
                <o:OLEObject Type="Embed" ProgID="Equation.DSMT4" ShapeID="_x0000_i1053" DrawAspect="Content" ObjectID="_1685913689" r:id="rId66"/>
              </w:object>
            </w:r>
          </w:p>
        </w:tc>
        <w:tc>
          <w:tcPr>
            <w:tcW w:w="709" w:type="dxa"/>
          </w:tcPr>
          <w:p w14:paraId="45668E8F" w14:textId="77777777" w:rsidR="00FF7286" w:rsidRPr="00877F9C" w:rsidRDefault="00FF7286" w:rsidP="00D549CC">
            <w:pPr>
              <w:ind w:firstLineChars="0" w:firstLine="0"/>
            </w:pPr>
            <w:r w:rsidRPr="00877F9C">
              <w:t>——</w:t>
            </w:r>
          </w:p>
        </w:tc>
        <w:tc>
          <w:tcPr>
            <w:tcW w:w="5891" w:type="dxa"/>
          </w:tcPr>
          <w:p w14:paraId="0A77DC12" w14:textId="0E859513" w:rsidR="00FF7286" w:rsidRDefault="00FF7286" w:rsidP="00D549CC">
            <w:pPr>
              <w:ind w:firstLineChars="0" w:firstLine="0"/>
            </w:pPr>
            <w:r>
              <w:rPr>
                <w:rFonts w:hint="eastAsia"/>
              </w:rPr>
              <w:t>每</w:t>
            </w:r>
            <w:r>
              <w:rPr>
                <w:rFonts w:hint="eastAsia"/>
              </w:rPr>
              <w:t>1</w:t>
            </w:r>
            <w:r>
              <w:t xml:space="preserve"> </w:t>
            </w:r>
            <w:r>
              <w:rPr>
                <w:rFonts w:hint="eastAsia"/>
              </w:rPr>
              <w:t>g</w:t>
            </w:r>
            <w:r>
              <w:rPr>
                <w:rFonts w:hint="eastAsia"/>
              </w:rPr>
              <w:t>沉淀中所有的钙元素的物质的量，单位</w:t>
            </w:r>
            <w:r>
              <w:rPr>
                <w:rFonts w:hint="eastAsia"/>
              </w:rPr>
              <w:t>mol</w:t>
            </w:r>
            <w:r>
              <w:rPr>
                <w:rFonts w:hint="eastAsia"/>
              </w:rPr>
              <w:t>；</w:t>
            </w:r>
          </w:p>
        </w:tc>
      </w:tr>
    </w:tbl>
    <w:p w14:paraId="072B89A5" w14:textId="4BBF8791" w:rsidR="00FF7286" w:rsidRDefault="00FF7286" w:rsidP="00FF7286">
      <w:pPr>
        <w:ind w:firstLine="480"/>
      </w:pPr>
      <w:r>
        <w:rPr>
          <w:rFonts w:hint="eastAsia"/>
        </w:rPr>
        <w:t>固液平衡曲线中液相钙离子的浓度通过下式计算，即液相钙离子浓度为溶液中的钙离子浓度与沉淀中的石膏含有的钙离子浓度之和：</w:t>
      </w:r>
    </w:p>
    <w:p w14:paraId="3DC60F61" w14:textId="7E5518D4" w:rsidR="00FF7286" w:rsidRDefault="00FF7286" w:rsidP="00FF7286">
      <w:pPr>
        <w:pStyle w:val="MTDisplayEquation"/>
      </w:pPr>
      <w:r>
        <w:tab/>
      </w:r>
      <w:r w:rsidRPr="00FF7286">
        <w:rPr>
          <w:position w:val="-30"/>
        </w:rPr>
        <w:object w:dxaOrig="2060" w:dyaOrig="720" w14:anchorId="78CB0C5A">
          <v:shape id="_x0000_i1054" type="#_x0000_t75" style="width:103.15pt;height:36pt" o:ole="">
            <v:imagedata r:id="rId67" o:title=""/>
          </v:shape>
          <o:OLEObject Type="Embed" ProgID="Equation.DSMT4" ShapeID="_x0000_i1054" DrawAspect="Content" ObjectID="_1685913690"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6B7E">
        <w:fldChar w:fldCharType="begin"/>
      </w:r>
      <w:r w:rsidR="00FB6B7E">
        <w:instrText xml:space="preserve"> SEQ MTChap \c \* Arabic \* MERGEFORMAT </w:instrText>
      </w:r>
      <w:r w:rsidR="00FB6B7E">
        <w:fldChar w:fldCharType="separate"/>
      </w:r>
      <w:r w:rsidR="0080092E">
        <w:rPr>
          <w:noProof/>
        </w:rPr>
        <w:instrText>2</w:instrText>
      </w:r>
      <w:r w:rsidR="00FB6B7E">
        <w:rPr>
          <w:noProof/>
        </w:rPr>
        <w:fldChar w:fldCharType="end"/>
      </w:r>
      <w:r>
        <w:instrText>-</w:instrText>
      </w:r>
      <w:r w:rsidR="00FB6B7E">
        <w:fldChar w:fldCharType="begin"/>
      </w:r>
      <w:r w:rsidR="00FB6B7E">
        <w:instrText xml:space="preserve"> SEQ MTEqn \c \* Arabic \* MERGEFORMAT </w:instrText>
      </w:r>
      <w:r w:rsidR="00FB6B7E">
        <w:fldChar w:fldCharType="separate"/>
      </w:r>
      <w:r w:rsidR="0080092E">
        <w:rPr>
          <w:noProof/>
        </w:rPr>
        <w:instrText>8</w:instrText>
      </w:r>
      <w:r w:rsidR="00FB6B7E">
        <w:rPr>
          <w:noProof/>
        </w:rPr>
        <w:fldChar w:fldCharType="end"/>
      </w:r>
      <w:r>
        <w:instrText>)</w:instrText>
      </w:r>
      <w:r>
        <w:fldChar w:fldCharType="end"/>
      </w:r>
    </w:p>
    <w:tbl>
      <w:tblPr>
        <w:tblStyle w:val="11"/>
        <w:tblW w:w="0" w:type="auto"/>
        <w:tblBorders>
          <w:top w:val="none" w:sz="0" w:space="0" w:color="auto"/>
          <w:bottom w:val="none" w:sz="0" w:space="0" w:color="auto"/>
        </w:tblBorders>
        <w:tblLook w:val="0600" w:firstRow="0" w:lastRow="0" w:firstColumn="0" w:lastColumn="0" w:noHBand="1" w:noVBand="1"/>
      </w:tblPr>
      <w:tblGrid>
        <w:gridCol w:w="851"/>
        <w:gridCol w:w="855"/>
        <w:gridCol w:w="709"/>
        <w:gridCol w:w="5891"/>
      </w:tblGrid>
      <w:tr w:rsidR="00FF7286" w14:paraId="79B6EE52" w14:textId="77777777" w:rsidTr="00D549CC">
        <w:tc>
          <w:tcPr>
            <w:tcW w:w="851" w:type="dxa"/>
          </w:tcPr>
          <w:p w14:paraId="65FD6FAD" w14:textId="77777777" w:rsidR="00FF7286" w:rsidRDefault="00FF7286" w:rsidP="00D549CC">
            <w:pPr>
              <w:ind w:firstLineChars="0" w:firstLine="0"/>
            </w:pPr>
            <w:r>
              <w:rPr>
                <w:rFonts w:hint="eastAsia"/>
              </w:rPr>
              <w:t>式中：</w:t>
            </w:r>
          </w:p>
        </w:tc>
        <w:tc>
          <w:tcPr>
            <w:tcW w:w="855" w:type="dxa"/>
          </w:tcPr>
          <w:p w14:paraId="46B22C45" w14:textId="086D3202" w:rsidR="00FF7286" w:rsidRDefault="00FF7286" w:rsidP="00D549CC">
            <w:pPr>
              <w:ind w:firstLineChars="0" w:firstLine="0"/>
              <w:jc w:val="right"/>
            </w:pPr>
            <w:r w:rsidRPr="00FF7286">
              <w:rPr>
                <w:rFonts w:cstheme="minorBidi"/>
                <w:position w:val="-14"/>
              </w:rPr>
              <w:object w:dxaOrig="520" w:dyaOrig="380" w14:anchorId="60242FF9">
                <v:shape id="_x0000_i1055" type="#_x0000_t75" style="width:25.8pt;height:18.8pt" o:ole="">
                  <v:imagedata r:id="rId69" o:title=""/>
                </v:shape>
                <o:OLEObject Type="Embed" ProgID="Equation.DSMT4" ShapeID="_x0000_i1055" DrawAspect="Content" ObjectID="_1685913691" r:id="rId70"/>
              </w:object>
            </w:r>
          </w:p>
        </w:tc>
        <w:tc>
          <w:tcPr>
            <w:tcW w:w="709" w:type="dxa"/>
          </w:tcPr>
          <w:p w14:paraId="3C592689" w14:textId="77777777" w:rsidR="00FF7286" w:rsidRPr="00877F9C" w:rsidRDefault="00FF7286" w:rsidP="00D549CC">
            <w:pPr>
              <w:ind w:firstLineChars="0" w:firstLine="0"/>
            </w:pPr>
            <w:r w:rsidRPr="00877F9C">
              <w:t>——</w:t>
            </w:r>
          </w:p>
        </w:tc>
        <w:tc>
          <w:tcPr>
            <w:tcW w:w="5891" w:type="dxa"/>
          </w:tcPr>
          <w:p w14:paraId="43283CF2" w14:textId="164B40BE" w:rsidR="00FF7286" w:rsidRDefault="00FF7286" w:rsidP="00D549CC">
            <w:pPr>
              <w:ind w:firstLineChars="0" w:firstLine="0"/>
            </w:pPr>
            <w:r>
              <w:rPr>
                <w:rFonts w:hint="eastAsia"/>
              </w:rPr>
              <w:t>溶液中直接测定的钙离子浓度，单位</w:t>
            </w:r>
            <w:r>
              <w:rPr>
                <w:rFonts w:hint="eastAsia"/>
              </w:rPr>
              <w:t>mol</w:t>
            </w:r>
            <w:r>
              <w:rPr>
                <w:rFonts w:hint="eastAsia"/>
              </w:rPr>
              <w:t>；</w:t>
            </w:r>
          </w:p>
        </w:tc>
      </w:tr>
      <w:tr w:rsidR="00FF7286" w:rsidRPr="00FF7286" w14:paraId="4E586F61" w14:textId="77777777" w:rsidTr="00D549CC">
        <w:tc>
          <w:tcPr>
            <w:tcW w:w="851" w:type="dxa"/>
          </w:tcPr>
          <w:p w14:paraId="06E180C7" w14:textId="77777777" w:rsidR="00FF7286" w:rsidRDefault="00FF7286" w:rsidP="00FF7286">
            <w:pPr>
              <w:ind w:firstLineChars="0" w:firstLine="0"/>
            </w:pPr>
          </w:p>
        </w:tc>
        <w:tc>
          <w:tcPr>
            <w:tcW w:w="855" w:type="dxa"/>
          </w:tcPr>
          <w:p w14:paraId="1415F3A4" w14:textId="424B7472" w:rsidR="00FF7286" w:rsidRDefault="00FF7286" w:rsidP="00FF7286">
            <w:pPr>
              <w:ind w:firstLineChars="0" w:firstLine="0"/>
              <w:jc w:val="right"/>
            </w:pPr>
            <w:r w:rsidRPr="00FF7286">
              <w:rPr>
                <w:rFonts w:cstheme="minorBidi"/>
                <w:position w:val="-6"/>
              </w:rPr>
              <w:object w:dxaOrig="180" w:dyaOrig="220" w14:anchorId="63BF08B0">
                <v:shape id="_x0000_i1056" type="#_x0000_t75" style="width:9.15pt;height:10.75pt" o:ole="">
                  <v:imagedata r:id="rId71" o:title=""/>
                </v:shape>
                <o:OLEObject Type="Embed" ProgID="Equation.DSMT4" ShapeID="_x0000_i1056" DrawAspect="Content" ObjectID="_1685913692" r:id="rId72"/>
              </w:object>
            </w:r>
          </w:p>
        </w:tc>
        <w:tc>
          <w:tcPr>
            <w:tcW w:w="709" w:type="dxa"/>
          </w:tcPr>
          <w:p w14:paraId="29308789" w14:textId="598BC09C" w:rsidR="00FF7286" w:rsidRPr="00877F9C" w:rsidRDefault="00FF7286" w:rsidP="00FF7286">
            <w:pPr>
              <w:ind w:firstLineChars="0" w:firstLine="0"/>
            </w:pPr>
            <w:r w:rsidRPr="00877F9C">
              <w:t>——</w:t>
            </w:r>
          </w:p>
        </w:tc>
        <w:tc>
          <w:tcPr>
            <w:tcW w:w="5891" w:type="dxa"/>
          </w:tcPr>
          <w:p w14:paraId="45CC6C02" w14:textId="1C2BE5EB" w:rsidR="00FF7286" w:rsidRDefault="00FF7286" w:rsidP="00FF7286">
            <w:pPr>
              <w:ind w:firstLineChars="0" w:firstLine="0"/>
            </w:pPr>
            <w:r>
              <w:rPr>
                <w:rFonts w:hint="eastAsia"/>
              </w:rPr>
              <w:t>固液平衡曲线中液相钙离子浓度的取值，单位</w:t>
            </w:r>
            <w:r>
              <w:rPr>
                <w:rFonts w:hint="eastAsia"/>
              </w:rPr>
              <w:t>mmol/</w:t>
            </w:r>
            <w:r>
              <w:t>L</w:t>
            </w:r>
            <w:r>
              <w:rPr>
                <w:rFonts w:hint="eastAsia"/>
              </w:rPr>
              <w:t>；</w:t>
            </w:r>
          </w:p>
        </w:tc>
      </w:tr>
      <w:tr w:rsidR="00FF7286" w14:paraId="3D93CA2E" w14:textId="77777777" w:rsidTr="00D549CC">
        <w:tblPrEx>
          <w:tblLook w:val="04A0" w:firstRow="1" w:lastRow="0" w:firstColumn="1" w:lastColumn="0" w:noHBand="0" w:noVBand="1"/>
        </w:tblPrEx>
        <w:tc>
          <w:tcPr>
            <w:tcW w:w="851" w:type="dxa"/>
          </w:tcPr>
          <w:p w14:paraId="608D30A9" w14:textId="77777777" w:rsidR="00FF7286" w:rsidRDefault="00FF7286" w:rsidP="00D549CC">
            <w:pPr>
              <w:ind w:firstLineChars="0" w:firstLine="0"/>
            </w:pPr>
          </w:p>
        </w:tc>
        <w:tc>
          <w:tcPr>
            <w:tcW w:w="855" w:type="dxa"/>
          </w:tcPr>
          <w:p w14:paraId="2390ADA5" w14:textId="07DF6DF6" w:rsidR="00FF7286" w:rsidRDefault="00FF7286" w:rsidP="00FF7286">
            <w:pPr>
              <w:ind w:firstLineChars="0" w:firstLine="0"/>
              <w:jc w:val="right"/>
            </w:pPr>
            <w:r w:rsidRPr="00FF7286">
              <w:rPr>
                <w:rFonts w:cstheme="minorBidi"/>
                <w:position w:val="-6"/>
              </w:rPr>
              <w:object w:dxaOrig="240" w:dyaOrig="279" w14:anchorId="19482BE1">
                <v:shape id="_x0000_i1057" type="#_x0000_t75" style="width:11.8pt;height:13.95pt" o:ole="">
                  <v:imagedata r:id="rId73" o:title=""/>
                </v:shape>
                <o:OLEObject Type="Embed" ProgID="Equation.DSMT4" ShapeID="_x0000_i1057" DrawAspect="Content" ObjectID="_1685913693" r:id="rId74"/>
              </w:object>
            </w:r>
          </w:p>
        </w:tc>
        <w:tc>
          <w:tcPr>
            <w:tcW w:w="709" w:type="dxa"/>
          </w:tcPr>
          <w:p w14:paraId="00625C27" w14:textId="77777777" w:rsidR="00FF7286" w:rsidRPr="00877F9C" w:rsidRDefault="00FF7286" w:rsidP="00D549CC">
            <w:pPr>
              <w:ind w:firstLineChars="0" w:firstLine="0"/>
            </w:pPr>
            <w:r w:rsidRPr="00877F9C">
              <w:t>——</w:t>
            </w:r>
          </w:p>
        </w:tc>
        <w:tc>
          <w:tcPr>
            <w:tcW w:w="5891" w:type="dxa"/>
          </w:tcPr>
          <w:p w14:paraId="5875E30A" w14:textId="1CDCDB33" w:rsidR="00FF7286" w:rsidRDefault="00D549CC" w:rsidP="00D549CC">
            <w:pPr>
              <w:ind w:firstLineChars="0" w:firstLine="0"/>
            </w:pPr>
            <w:r>
              <w:rPr>
                <w:rFonts w:hint="eastAsia"/>
              </w:rPr>
              <w:t>溶蚀体系中溶液的体积</w:t>
            </w:r>
            <w:r w:rsidR="00FF7286">
              <w:rPr>
                <w:rFonts w:hint="eastAsia"/>
              </w:rPr>
              <w:t>，单位</w:t>
            </w:r>
            <w:r w:rsidR="00FF7286">
              <w:t>L</w:t>
            </w:r>
            <w:r w:rsidR="00FF7286">
              <w:rPr>
                <w:rFonts w:hint="eastAsia"/>
              </w:rPr>
              <w:t>；</w:t>
            </w:r>
          </w:p>
        </w:tc>
      </w:tr>
    </w:tbl>
    <w:p w14:paraId="11D0DD00" w14:textId="55748EAA" w:rsidR="005967B3" w:rsidRDefault="005967B3" w:rsidP="005967B3">
      <w:pPr>
        <w:pStyle w:val="3"/>
        <w:spacing w:before="156" w:after="156"/>
      </w:pPr>
      <w:r>
        <w:rPr>
          <w:rFonts w:hint="eastAsia"/>
        </w:rPr>
        <w:t>2</w:t>
      </w:r>
      <w:r>
        <w:t xml:space="preserve">.7.2 </w:t>
      </w:r>
      <w:r w:rsidR="002F6B02">
        <w:rPr>
          <w:rFonts w:hint="eastAsia"/>
        </w:rPr>
        <w:t>硫酸根离子存在条件下固液平衡曲线测定实验及结果</w:t>
      </w:r>
    </w:p>
    <w:p w14:paraId="0794DE02" w14:textId="1205932F" w:rsidR="005967B3" w:rsidRDefault="005967B3" w:rsidP="005967B3">
      <w:pPr>
        <w:ind w:firstLine="480"/>
        <w:rPr>
          <w:szCs w:val="24"/>
        </w:rPr>
      </w:pPr>
      <w:r>
        <w:rPr>
          <w:rFonts w:hint="eastAsia"/>
        </w:rPr>
        <w:t>与去离子水中类似，配置溶蚀体系测定</w:t>
      </w:r>
      <w:r>
        <w:rPr>
          <w:rFonts w:hint="eastAsia"/>
        </w:rPr>
        <w:t>C-S-H</w:t>
      </w:r>
      <w:r>
        <w:rPr>
          <w:rFonts w:hint="eastAsia"/>
        </w:rPr>
        <w:t>凝胶在</w:t>
      </w:r>
      <w:r>
        <w:t>5</w:t>
      </w:r>
      <w:r>
        <w:rPr>
          <w:rFonts w:hint="eastAsia"/>
        </w:rPr>
        <w:t>%</w:t>
      </w:r>
      <w:r>
        <w:t xml:space="preserve"> </w:t>
      </w:r>
      <m:oMath>
        <m:sSub>
          <m:sSubPr>
            <m:ctrlPr>
              <w:rPr>
                <w:rFonts w:ascii="Cambria Math" w:eastAsia="楷体" w:hAnsi="Cambria Math" w:cs="Times New Roman"/>
                <w:szCs w:val="24"/>
              </w:rPr>
            </m:ctrlPr>
          </m:sSubPr>
          <m:e>
            <m:r>
              <m:rPr>
                <m:nor/>
              </m:rPr>
              <w:rPr>
                <w:rFonts w:eastAsia="楷体" w:cs="Times New Roman"/>
                <w:szCs w:val="24"/>
              </w:rPr>
              <m:t>Na</m:t>
            </m:r>
          </m:e>
          <m:sub>
            <m:r>
              <m:rPr>
                <m:nor/>
              </m:rPr>
              <w:rPr>
                <w:rFonts w:eastAsia="楷体" w:cs="Times New Roman"/>
                <w:szCs w:val="24"/>
              </w:rPr>
              <m:t>2</m:t>
            </m:r>
          </m:sub>
        </m:sSub>
        <m:r>
          <m:rPr>
            <m:nor/>
          </m:rPr>
          <w:rPr>
            <w:rFonts w:eastAsia="楷体" w:cs="Times New Roman"/>
            <w:szCs w:val="24"/>
          </w:rPr>
          <m:t>S</m:t>
        </m:r>
        <m:sSub>
          <m:sSubPr>
            <m:ctrlPr>
              <w:rPr>
                <w:rFonts w:ascii="Cambria Math" w:eastAsia="楷体" w:hAnsi="Cambria Math" w:cs="Times New Roman"/>
                <w:i/>
                <w:szCs w:val="24"/>
              </w:rPr>
            </m:ctrlPr>
          </m:sSubPr>
          <m:e>
            <m:r>
              <m:rPr>
                <m:nor/>
              </m:rPr>
              <w:rPr>
                <w:rFonts w:eastAsia="楷体" w:cs="Times New Roman"/>
                <w:szCs w:val="24"/>
              </w:rPr>
              <m:t>O</m:t>
            </m:r>
          </m:e>
          <m:sub>
            <m:r>
              <m:rPr>
                <m:nor/>
              </m:rPr>
              <w:rPr>
                <w:rFonts w:eastAsia="楷体" w:cs="Times New Roman"/>
                <w:szCs w:val="24"/>
              </w:rPr>
              <m:t>4</m:t>
            </m:r>
          </m:sub>
        </m:sSub>
      </m:oMath>
      <w:r>
        <w:rPr>
          <w:rFonts w:hint="eastAsia"/>
          <w:szCs w:val="24"/>
        </w:rPr>
        <w:t>溶液中的钙离子固液平衡曲线</w:t>
      </w:r>
      <w:r w:rsidR="00D549CC">
        <w:rPr>
          <w:rFonts w:hint="eastAsia"/>
          <w:szCs w:val="24"/>
        </w:rPr>
        <w:t>，所有的溶蚀体系配比</w:t>
      </w:r>
      <w:r w:rsidR="002F6B02">
        <w:rPr>
          <w:rFonts w:hint="eastAsia"/>
          <w:szCs w:val="24"/>
        </w:rPr>
        <w:t>及固相和液相钙离子浓度结果</w:t>
      </w:r>
      <w:r w:rsidR="00D549CC">
        <w:rPr>
          <w:rFonts w:hint="eastAsia"/>
          <w:szCs w:val="24"/>
        </w:rPr>
        <w:t>列于</w:t>
      </w:r>
      <w:r w:rsidR="002F6B02">
        <w:rPr>
          <w:szCs w:val="24"/>
        </w:rPr>
        <w:fldChar w:fldCharType="begin"/>
      </w:r>
      <w:r w:rsidR="002F6B02">
        <w:rPr>
          <w:szCs w:val="24"/>
        </w:rPr>
        <w:instrText xml:space="preserve"> </w:instrText>
      </w:r>
      <w:r w:rsidR="002F6B02">
        <w:rPr>
          <w:rFonts w:hint="eastAsia"/>
          <w:szCs w:val="24"/>
        </w:rPr>
        <w:instrText>REF _Ref75206960 \h</w:instrText>
      </w:r>
      <w:r w:rsidR="002F6B02">
        <w:rPr>
          <w:szCs w:val="24"/>
        </w:rPr>
        <w:instrText xml:space="preserve"> </w:instrText>
      </w:r>
      <w:r w:rsidR="002F6B02">
        <w:rPr>
          <w:szCs w:val="24"/>
        </w:rPr>
      </w:r>
      <w:r w:rsidR="002F6B02">
        <w:rPr>
          <w:szCs w:val="24"/>
        </w:rPr>
        <w:fldChar w:fldCharType="separate"/>
      </w:r>
      <w:r w:rsidR="0080092E">
        <w:rPr>
          <w:rFonts w:hint="eastAsia"/>
        </w:rPr>
        <w:t>表</w:t>
      </w:r>
      <w:r w:rsidR="0080092E">
        <w:rPr>
          <w:rFonts w:hint="eastAsia"/>
        </w:rPr>
        <w:t xml:space="preserve"> </w:t>
      </w:r>
      <w:r w:rsidR="0080092E">
        <w:rPr>
          <w:noProof/>
        </w:rPr>
        <w:t>2</w:t>
      </w:r>
      <w:r w:rsidR="0080092E">
        <w:noBreakHyphen/>
      </w:r>
      <w:r w:rsidR="0080092E">
        <w:rPr>
          <w:noProof/>
        </w:rPr>
        <w:t>11</w:t>
      </w:r>
      <w:r w:rsidR="002F6B02">
        <w:rPr>
          <w:szCs w:val="24"/>
        </w:rPr>
        <w:fldChar w:fldCharType="end"/>
      </w:r>
      <w:r w:rsidR="00D549CC">
        <w:rPr>
          <w:rFonts w:hint="eastAsia"/>
          <w:szCs w:val="24"/>
        </w:rPr>
        <w:t>中</w:t>
      </w:r>
      <w:r w:rsidR="00B77F90">
        <w:rPr>
          <w:rFonts w:hint="eastAsia"/>
          <w:szCs w:val="24"/>
        </w:rPr>
        <w:t>，因为有些分组添加了过量的</w:t>
      </w:r>
      <w:r w:rsidR="00B77F90">
        <w:rPr>
          <w:rFonts w:hint="eastAsia"/>
        </w:rPr>
        <w:t>Ca(</w:t>
      </w:r>
      <w:r w:rsidR="00B77F90">
        <w:t>OH)</w:t>
      </w:r>
      <w:r w:rsidR="00B77F90">
        <w:rPr>
          <w:vertAlign w:val="subscript"/>
        </w:rPr>
        <w:t>2</w:t>
      </w:r>
      <w:r w:rsidR="00B77F90">
        <w:rPr>
          <w:rFonts w:hint="eastAsia"/>
        </w:rPr>
        <w:t>，理论上当</w:t>
      </w:r>
      <w:r w:rsidR="00B77F90">
        <w:rPr>
          <w:rFonts w:hint="eastAsia"/>
        </w:rPr>
        <w:t>Ca(</w:t>
      </w:r>
      <w:r w:rsidR="00B77F90">
        <w:t>OH)</w:t>
      </w:r>
      <w:r w:rsidR="00B77F90">
        <w:rPr>
          <w:vertAlign w:val="subscript"/>
        </w:rPr>
        <w:t>2</w:t>
      </w:r>
      <w:r w:rsidR="00B77F90">
        <w:rPr>
          <w:rFonts w:hint="eastAsia"/>
        </w:rPr>
        <w:t>完全过量时，对应的液相钙离子浓度应该始终为饱和浓度</w:t>
      </w:r>
      <w:r w:rsidR="00727954">
        <w:rPr>
          <w:rFonts w:hint="eastAsia"/>
        </w:rPr>
        <w:t>，也就是说当钙离子达到饱和的时候可以无限增加</w:t>
      </w:r>
      <w:r w:rsidR="00727954">
        <w:rPr>
          <w:rFonts w:hint="eastAsia"/>
        </w:rPr>
        <w:t>Ca(</w:t>
      </w:r>
      <w:r w:rsidR="00727954">
        <w:t>OH)</w:t>
      </w:r>
      <w:r w:rsidR="00727954">
        <w:rPr>
          <w:vertAlign w:val="subscript"/>
        </w:rPr>
        <w:t>2</w:t>
      </w:r>
      <w:r w:rsidR="00727954">
        <w:rPr>
          <w:rFonts w:hint="eastAsia"/>
        </w:rPr>
        <w:t>的量</w:t>
      </w:r>
      <w:r w:rsidR="00DC1F9D">
        <w:rPr>
          <w:rFonts w:hint="eastAsia"/>
        </w:rPr>
        <w:t>，</w:t>
      </w:r>
      <w:r w:rsidR="00727954">
        <w:rPr>
          <w:rFonts w:hint="eastAsia"/>
        </w:rPr>
        <w:t>钙硅比也可以达到非常大，当然这是没有意义的，我们关注的是钙离子的饱和浓度。</w:t>
      </w:r>
      <w:r w:rsidR="00DC1F9D">
        <w:rPr>
          <w:rFonts w:hint="eastAsia"/>
        </w:rPr>
        <w:t>但是</w:t>
      </w:r>
      <w:r w:rsidR="00B77F90">
        <w:rPr>
          <w:rFonts w:hint="eastAsia"/>
        </w:rPr>
        <w:t>实验之前并不知道钙离子饱和浓度的取值，所以会有一部分数据</w:t>
      </w:r>
      <w:r w:rsidR="0049041F">
        <w:rPr>
          <w:rFonts w:hint="eastAsia"/>
        </w:rPr>
        <w:t>处于这一区域。</w:t>
      </w:r>
      <w:r w:rsidR="00727954">
        <w:rPr>
          <w:rFonts w:hint="eastAsia"/>
        </w:rPr>
        <w:t>在数据处理的过程中把固相钙硅比的最大值限定为</w:t>
      </w:r>
      <w:r w:rsidR="00727954">
        <w:rPr>
          <w:rFonts w:hint="eastAsia"/>
        </w:rPr>
        <w:t>3</w:t>
      </w:r>
      <w:r w:rsidR="00727954">
        <w:rPr>
          <w:rFonts w:hint="eastAsia"/>
        </w:rPr>
        <w:t>，</w:t>
      </w:r>
      <w:r w:rsidR="0049041F">
        <w:rPr>
          <w:rFonts w:hint="eastAsia"/>
        </w:rPr>
        <w:t>这是</w:t>
      </w:r>
      <w:r w:rsidR="00727954">
        <w:rPr>
          <w:rFonts w:hint="eastAsia"/>
        </w:rPr>
        <w:t>一个</w:t>
      </w:r>
      <w:r w:rsidR="0049041F">
        <w:rPr>
          <w:rFonts w:hint="eastAsia"/>
        </w:rPr>
        <w:t>与</w:t>
      </w:r>
      <w:r w:rsidR="00727954">
        <w:rPr>
          <w:rFonts w:hint="eastAsia"/>
        </w:rPr>
        <w:t>水泥中的钙硅比相近的值</w:t>
      </w:r>
      <w:r w:rsidR="00DC1F9D">
        <w:rPr>
          <w:rFonts w:hint="eastAsia"/>
        </w:rPr>
        <w:t>，</w:t>
      </w:r>
      <w:r w:rsidR="0049041F">
        <w:rPr>
          <w:rFonts w:hint="eastAsia"/>
        </w:rPr>
        <w:t>实验测定的</w:t>
      </w:r>
      <w:r w:rsidR="00DC1F9D">
        <w:rPr>
          <w:rFonts w:hint="eastAsia"/>
        </w:rPr>
        <w:t>钙硅比大于</w:t>
      </w:r>
      <w:r w:rsidR="00DC1F9D">
        <w:rPr>
          <w:rFonts w:hint="eastAsia"/>
        </w:rPr>
        <w:t>3</w:t>
      </w:r>
      <w:r w:rsidR="00DC1F9D">
        <w:rPr>
          <w:rFonts w:hint="eastAsia"/>
        </w:rPr>
        <w:t>的点都代表着固液平衡曲线最右边的点</w:t>
      </w:r>
      <w:r w:rsidR="00727954">
        <w:rPr>
          <w:rFonts w:hint="eastAsia"/>
          <w:szCs w:val="24"/>
        </w:rPr>
        <w:t>。</w:t>
      </w:r>
    </w:p>
    <w:p w14:paraId="31845905" w14:textId="6AF51448" w:rsidR="00B77F90" w:rsidRPr="005673AE" w:rsidRDefault="00D549CC" w:rsidP="00B77F90">
      <w:pPr>
        <w:pStyle w:val="a9"/>
        <w:rPr>
          <w:rFonts w:cs="Times New Roman"/>
          <w:color w:val="000000"/>
          <w:szCs w:val="24"/>
        </w:rPr>
      </w:pPr>
      <w:bookmarkStart w:id="43" w:name="_Ref75206960"/>
      <w:r>
        <w:rPr>
          <w:rFonts w:hint="eastAsia"/>
        </w:rPr>
        <w:t>表</w:t>
      </w:r>
      <w:r>
        <w:rPr>
          <w:rFonts w:hint="eastAsia"/>
        </w:rPr>
        <w:t xml:space="preserve"> </w:t>
      </w:r>
      <w:r w:rsidR="00AF48C3">
        <w:fldChar w:fldCharType="begin"/>
      </w:r>
      <w:r w:rsidR="00AF48C3">
        <w:instrText xml:space="preserve"> </w:instrText>
      </w:r>
      <w:r w:rsidR="00AF48C3">
        <w:rPr>
          <w:rFonts w:hint="eastAsia"/>
        </w:rPr>
        <w:instrText>STYLEREF 1 \s</w:instrText>
      </w:r>
      <w:r w:rsidR="00AF48C3">
        <w:instrText xml:space="preserve"> </w:instrText>
      </w:r>
      <w:r w:rsidR="00AF48C3">
        <w:fldChar w:fldCharType="separate"/>
      </w:r>
      <w:r w:rsidR="00AF48C3">
        <w:rPr>
          <w:noProof/>
        </w:rPr>
        <w:t>2</w:t>
      </w:r>
      <w:r w:rsidR="00AF48C3">
        <w:fldChar w:fldCharType="end"/>
      </w:r>
      <w:r w:rsidR="00AF48C3">
        <w:noBreakHyphen/>
      </w:r>
      <w:r w:rsidR="00AF48C3">
        <w:fldChar w:fldCharType="begin"/>
      </w:r>
      <w:r w:rsidR="00AF48C3">
        <w:instrText xml:space="preserve"> </w:instrText>
      </w:r>
      <w:r w:rsidR="00AF48C3">
        <w:rPr>
          <w:rFonts w:hint="eastAsia"/>
        </w:rPr>
        <w:instrText xml:space="preserve">SEQ </w:instrText>
      </w:r>
      <w:r w:rsidR="00AF48C3">
        <w:rPr>
          <w:rFonts w:hint="eastAsia"/>
        </w:rPr>
        <w:instrText>表</w:instrText>
      </w:r>
      <w:r w:rsidR="00AF48C3">
        <w:rPr>
          <w:rFonts w:hint="eastAsia"/>
        </w:rPr>
        <w:instrText xml:space="preserve"> \* ARABIC \s 1</w:instrText>
      </w:r>
      <w:r w:rsidR="00AF48C3">
        <w:instrText xml:space="preserve"> </w:instrText>
      </w:r>
      <w:r w:rsidR="00AF48C3">
        <w:fldChar w:fldCharType="separate"/>
      </w:r>
      <w:r w:rsidR="00AF48C3">
        <w:rPr>
          <w:noProof/>
        </w:rPr>
        <w:t>11</w:t>
      </w:r>
      <w:r w:rsidR="00AF48C3">
        <w:fldChar w:fldCharType="end"/>
      </w:r>
      <w:bookmarkEnd w:id="43"/>
      <w:r>
        <w:t xml:space="preserve"> </w:t>
      </w:r>
      <w:r w:rsidR="00B77F90">
        <w:rPr>
          <w:rFonts w:cs="Times New Roman"/>
          <w:color w:val="000000"/>
          <w:szCs w:val="24"/>
        </w:rPr>
        <w:t>5</w:t>
      </w:r>
      <w:r w:rsidRPr="00D549CC">
        <w:rPr>
          <w:rFonts w:cs="Times New Roman" w:hint="eastAsia"/>
          <w:color w:val="000000"/>
          <w:szCs w:val="24"/>
        </w:rPr>
        <w:t>%</w:t>
      </w:r>
      <w:r w:rsidRPr="00D549CC">
        <w:rPr>
          <w:rFonts w:cs="Times New Roman"/>
          <w:color w:val="000000"/>
          <w:szCs w:val="24"/>
        </w:rPr>
        <w:t xml:space="preserve"> Na</w:t>
      </w:r>
      <w:r w:rsidRPr="00D549CC">
        <w:rPr>
          <w:rFonts w:cs="Times New Roman"/>
          <w:color w:val="000000"/>
          <w:szCs w:val="24"/>
          <w:vertAlign w:val="subscript"/>
        </w:rPr>
        <w:t>2</w:t>
      </w:r>
      <w:r w:rsidRPr="00D549CC">
        <w:rPr>
          <w:rFonts w:cs="Times New Roman"/>
          <w:color w:val="000000"/>
          <w:szCs w:val="24"/>
        </w:rPr>
        <w:t>SO</w:t>
      </w:r>
      <w:r w:rsidRPr="00D549CC">
        <w:rPr>
          <w:rFonts w:cs="Times New Roman"/>
          <w:color w:val="000000"/>
          <w:szCs w:val="24"/>
          <w:vertAlign w:val="subscript"/>
        </w:rPr>
        <w:t>4</w:t>
      </w:r>
      <w:r w:rsidRPr="00D549CC">
        <w:rPr>
          <w:rFonts w:cs="Times New Roman"/>
          <w:color w:val="000000"/>
          <w:szCs w:val="24"/>
        </w:rPr>
        <w:t>钙溶蚀曲线测定</w:t>
      </w:r>
      <w:r w:rsidRPr="00D549CC">
        <w:rPr>
          <w:rFonts w:cs="Times New Roman" w:hint="eastAsia"/>
          <w:color w:val="000000"/>
          <w:szCs w:val="24"/>
        </w:rPr>
        <w:t>组分配置</w:t>
      </w:r>
    </w:p>
    <w:tbl>
      <w:tblPr>
        <w:tblStyle w:val="14"/>
        <w:tblW w:w="0" w:type="auto"/>
        <w:tblLook w:val="04A0" w:firstRow="1" w:lastRow="0" w:firstColumn="1" w:lastColumn="0" w:noHBand="0" w:noVBand="1"/>
      </w:tblPr>
      <w:tblGrid>
        <w:gridCol w:w="1164"/>
        <w:gridCol w:w="1420"/>
        <w:gridCol w:w="1420"/>
        <w:gridCol w:w="1412"/>
        <w:gridCol w:w="1473"/>
        <w:gridCol w:w="1408"/>
        <w:gridCol w:w="9"/>
      </w:tblGrid>
      <w:tr w:rsidR="00B77F90" w:rsidRPr="005673AE" w14:paraId="1BB83564" w14:textId="77777777" w:rsidTr="00B77F90">
        <w:trPr>
          <w:cnfStyle w:val="100000000000" w:firstRow="1" w:lastRow="0" w:firstColumn="0" w:lastColumn="0" w:oddVBand="0" w:evenVBand="0" w:oddHBand="0" w:evenHBand="0" w:firstRowFirstColumn="0" w:firstRowLastColumn="0" w:lastRowFirstColumn="0" w:lastRowLastColumn="0"/>
        </w:trPr>
        <w:tc>
          <w:tcPr>
            <w:tcW w:w="1164" w:type="dxa"/>
            <w:tcBorders>
              <w:top w:val="single" w:sz="12" w:space="0" w:color="auto"/>
            </w:tcBorders>
            <w:vAlign w:val="center"/>
          </w:tcPr>
          <w:p w14:paraId="3D57F1E1" w14:textId="77777777" w:rsidR="00B77F90" w:rsidRPr="00727954" w:rsidRDefault="00B77F90" w:rsidP="00727954">
            <w:pPr>
              <w:pStyle w:val="af1"/>
              <w:rPr>
                <w:sz w:val="21"/>
                <w:szCs w:val="21"/>
                <w:lang w:val="zh-CN"/>
              </w:rPr>
            </w:pPr>
            <w:r w:rsidRPr="00727954">
              <w:rPr>
                <w:rFonts w:hint="eastAsia"/>
                <w:sz w:val="21"/>
                <w:szCs w:val="21"/>
                <w:lang w:val="zh-CN"/>
              </w:rPr>
              <w:lastRenderedPageBreak/>
              <w:t>编号</w:t>
            </w:r>
          </w:p>
        </w:tc>
        <w:tc>
          <w:tcPr>
            <w:tcW w:w="1420" w:type="dxa"/>
            <w:tcBorders>
              <w:top w:val="single" w:sz="12" w:space="0" w:color="auto"/>
            </w:tcBorders>
            <w:vAlign w:val="center"/>
          </w:tcPr>
          <w:p w14:paraId="71E70F24" w14:textId="77777777" w:rsidR="00B77F90" w:rsidRPr="00727954" w:rsidRDefault="00B77F90" w:rsidP="00727954">
            <w:pPr>
              <w:pStyle w:val="af1"/>
              <w:rPr>
                <w:sz w:val="21"/>
                <w:szCs w:val="21"/>
                <w:lang w:val="zh-CN"/>
              </w:rPr>
            </w:pPr>
            <w:r w:rsidRPr="00727954">
              <w:rPr>
                <w:rFonts w:hint="eastAsia"/>
                <w:sz w:val="21"/>
                <w:szCs w:val="21"/>
                <w:lang w:val="zh-CN"/>
              </w:rPr>
              <w:t>C-S-H</w:t>
            </w:r>
            <w:r w:rsidRPr="00727954">
              <w:rPr>
                <w:rFonts w:hint="eastAsia"/>
                <w:sz w:val="21"/>
                <w:szCs w:val="21"/>
                <w:lang w:val="zh-CN"/>
              </w:rPr>
              <w:t>质量</w:t>
            </w:r>
          </w:p>
          <w:p w14:paraId="483CC014" w14:textId="77777777" w:rsidR="00B77F90" w:rsidRPr="00727954" w:rsidRDefault="00B77F90" w:rsidP="00727954">
            <w:pPr>
              <w:pStyle w:val="af1"/>
              <w:rPr>
                <w:sz w:val="21"/>
                <w:szCs w:val="21"/>
                <w:lang w:val="zh-CN"/>
              </w:rPr>
            </w:pPr>
            <w:r w:rsidRPr="00727954">
              <w:rPr>
                <w:rFonts w:hint="eastAsia"/>
                <w:sz w:val="21"/>
                <w:szCs w:val="21"/>
                <w:lang w:val="zh-CN"/>
              </w:rPr>
              <w:t>(</w:t>
            </w:r>
            <w:r w:rsidRPr="00727954">
              <w:rPr>
                <w:sz w:val="21"/>
                <w:szCs w:val="21"/>
                <w:lang w:val="zh-CN"/>
              </w:rPr>
              <w:t>g)</w:t>
            </w:r>
          </w:p>
        </w:tc>
        <w:tc>
          <w:tcPr>
            <w:tcW w:w="1420" w:type="dxa"/>
            <w:tcBorders>
              <w:top w:val="single" w:sz="12" w:space="0" w:color="auto"/>
            </w:tcBorders>
            <w:vAlign w:val="center"/>
          </w:tcPr>
          <w:p w14:paraId="5DA19D99" w14:textId="77777777" w:rsidR="00B77F90" w:rsidRPr="00727954" w:rsidRDefault="00B77F90" w:rsidP="00727954">
            <w:pPr>
              <w:pStyle w:val="af1"/>
              <w:rPr>
                <w:sz w:val="21"/>
                <w:szCs w:val="21"/>
                <w:lang w:val="zh-CN"/>
              </w:rPr>
            </w:pPr>
            <w:r w:rsidRPr="00727954">
              <w:rPr>
                <w:rFonts w:hint="eastAsia"/>
                <w:sz w:val="21"/>
                <w:szCs w:val="21"/>
                <w:lang w:val="zh-CN"/>
              </w:rPr>
              <w:t>CH</w:t>
            </w:r>
            <w:r w:rsidRPr="00727954">
              <w:rPr>
                <w:rFonts w:hint="eastAsia"/>
                <w:sz w:val="21"/>
                <w:szCs w:val="21"/>
                <w:lang w:val="zh-CN"/>
              </w:rPr>
              <w:t>质量</w:t>
            </w:r>
          </w:p>
          <w:p w14:paraId="1C27EAB9" w14:textId="77777777" w:rsidR="00B77F90" w:rsidRPr="00727954" w:rsidRDefault="00B77F90" w:rsidP="00727954">
            <w:pPr>
              <w:pStyle w:val="af1"/>
              <w:rPr>
                <w:sz w:val="21"/>
                <w:szCs w:val="21"/>
                <w:lang w:val="zh-CN"/>
              </w:rPr>
            </w:pPr>
            <w:r w:rsidRPr="00727954">
              <w:rPr>
                <w:rFonts w:hint="eastAsia"/>
                <w:sz w:val="21"/>
                <w:szCs w:val="21"/>
                <w:lang w:val="zh-CN"/>
              </w:rPr>
              <w:t>(</w:t>
            </w:r>
            <w:r w:rsidRPr="00727954">
              <w:rPr>
                <w:sz w:val="21"/>
                <w:szCs w:val="21"/>
                <w:lang w:val="zh-CN"/>
              </w:rPr>
              <w:t>g)</w:t>
            </w:r>
          </w:p>
        </w:tc>
        <w:tc>
          <w:tcPr>
            <w:tcW w:w="1412" w:type="dxa"/>
            <w:tcBorders>
              <w:top w:val="single" w:sz="12" w:space="0" w:color="auto"/>
            </w:tcBorders>
            <w:vAlign w:val="center"/>
          </w:tcPr>
          <w:p w14:paraId="42648383" w14:textId="77777777" w:rsidR="00B77F90" w:rsidRPr="00727954" w:rsidRDefault="00B77F90" w:rsidP="00727954">
            <w:pPr>
              <w:pStyle w:val="af1"/>
              <w:rPr>
                <w:sz w:val="21"/>
                <w:szCs w:val="21"/>
                <w:lang w:val="zh-CN"/>
              </w:rPr>
            </w:pPr>
            <w:r w:rsidRPr="00727954">
              <w:rPr>
                <w:rFonts w:hint="eastAsia"/>
                <w:sz w:val="21"/>
                <w:szCs w:val="21"/>
                <w:lang w:val="zh-CN"/>
              </w:rPr>
              <w:t>溶蚀剂体积</w:t>
            </w:r>
            <w:r w:rsidRPr="00727954">
              <w:rPr>
                <w:rFonts w:hint="eastAsia"/>
                <w:sz w:val="21"/>
                <w:szCs w:val="21"/>
                <w:lang w:val="zh-CN"/>
              </w:rPr>
              <w:t>(</w:t>
            </w:r>
            <w:r w:rsidRPr="00727954">
              <w:rPr>
                <w:sz w:val="21"/>
                <w:szCs w:val="21"/>
                <w:lang w:val="zh-CN"/>
              </w:rPr>
              <w:t>ml)</w:t>
            </w:r>
          </w:p>
        </w:tc>
        <w:tc>
          <w:tcPr>
            <w:tcW w:w="1473" w:type="dxa"/>
            <w:tcBorders>
              <w:top w:val="single" w:sz="12" w:space="0" w:color="auto"/>
            </w:tcBorders>
            <w:vAlign w:val="center"/>
          </w:tcPr>
          <w:p w14:paraId="25161D4C" w14:textId="77777777" w:rsidR="00B77F90" w:rsidRPr="00727954" w:rsidRDefault="00B77F90" w:rsidP="00727954">
            <w:pPr>
              <w:pStyle w:val="af1"/>
              <w:rPr>
                <w:sz w:val="21"/>
                <w:szCs w:val="21"/>
                <w:lang w:val="zh-CN"/>
              </w:rPr>
            </w:pPr>
            <w:r w:rsidRPr="00727954">
              <w:rPr>
                <w:rFonts w:cstheme="minorBidi"/>
                <w:position w:val="-14"/>
                <w:sz w:val="21"/>
                <w:szCs w:val="21"/>
              </w:rPr>
              <w:object w:dxaOrig="520" w:dyaOrig="380" w14:anchorId="420B02F0">
                <v:shape id="_x0000_i1058" type="#_x0000_t75" style="width:25.25pt;height:18.25pt" o:ole="">
                  <v:imagedata r:id="rId18" o:title=""/>
                </v:shape>
                <o:OLEObject Type="Embed" ProgID="Equation.DSMT4" ShapeID="_x0000_i1058" DrawAspect="Content" ObjectID="_1685913694" r:id="rId75"/>
              </w:object>
            </w:r>
            <w:r w:rsidRPr="00727954">
              <w:rPr>
                <w:rFonts w:hint="eastAsia"/>
                <w:sz w:val="21"/>
                <w:szCs w:val="21"/>
                <w:lang w:val="zh-CN"/>
              </w:rPr>
              <w:t xml:space="preserve"> (</w:t>
            </w:r>
            <w:r w:rsidRPr="00727954">
              <w:rPr>
                <w:sz w:val="21"/>
                <w:szCs w:val="21"/>
                <w:lang w:val="zh-CN"/>
              </w:rPr>
              <w:t>mmol/L)</w:t>
            </w:r>
          </w:p>
        </w:tc>
        <w:tc>
          <w:tcPr>
            <w:tcW w:w="1417" w:type="dxa"/>
            <w:gridSpan w:val="2"/>
            <w:tcBorders>
              <w:top w:val="single" w:sz="12" w:space="0" w:color="auto"/>
            </w:tcBorders>
            <w:vAlign w:val="center"/>
          </w:tcPr>
          <w:p w14:paraId="5C6EA4E1" w14:textId="77777777" w:rsidR="00B77F90" w:rsidRPr="00727954" w:rsidRDefault="00B77F90" w:rsidP="00727954">
            <w:pPr>
              <w:pStyle w:val="af1"/>
              <w:rPr>
                <w:sz w:val="21"/>
                <w:szCs w:val="21"/>
                <w:lang w:val="zh-CN"/>
              </w:rPr>
            </w:pPr>
            <w:r w:rsidRPr="00727954">
              <w:rPr>
                <w:rFonts w:cstheme="minorBidi"/>
                <w:position w:val="-30"/>
                <w:sz w:val="21"/>
                <w:szCs w:val="21"/>
              </w:rPr>
              <w:object w:dxaOrig="420" w:dyaOrig="680" w14:anchorId="3B7C7AEB">
                <v:shape id="_x0000_i1059" type="#_x0000_t75" style="width:20.4pt;height:33.3pt" o:ole="">
                  <v:imagedata r:id="rId40" o:title=""/>
                </v:shape>
                <o:OLEObject Type="Embed" ProgID="Equation.DSMT4" ShapeID="_x0000_i1059" DrawAspect="Content" ObjectID="_1685913695" r:id="rId76"/>
              </w:object>
            </w:r>
            <w:r w:rsidRPr="00727954">
              <w:rPr>
                <w:rFonts w:hint="eastAsia"/>
                <w:sz w:val="21"/>
                <w:szCs w:val="21"/>
                <w:lang w:val="zh-CN"/>
              </w:rPr>
              <w:t>固相钙硅比</w:t>
            </w:r>
          </w:p>
        </w:tc>
      </w:tr>
      <w:tr w:rsidR="00B77F90" w:rsidRPr="005673AE" w14:paraId="4F8F7552" w14:textId="77777777" w:rsidTr="00701814">
        <w:trPr>
          <w:gridAfter w:val="1"/>
          <w:wAfter w:w="9" w:type="dxa"/>
        </w:trPr>
        <w:tc>
          <w:tcPr>
            <w:tcW w:w="1164" w:type="dxa"/>
          </w:tcPr>
          <w:p w14:paraId="04E4F527" w14:textId="1F7CDA77" w:rsidR="00B77F90" w:rsidRPr="00727954" w:rsidRDefault="00B77F90" w:rsidP="00727954">
            <w:pPr>
              <w:pStyle w:val="af1"/>
              <w:rPr>
                <w:sz w:val="21"/>
                <w:szCs w:val="21"/>
                <w:lang w:val="zh-CN"/>
              </w:rPr>
            </w:pPr>
            <w:r w:rsidRPr="00727954">
              <w:rPr>
                <w:sz w:val="21"/>
                <w:szCs w:val="21"/>
              </w:rPr>
              <w:t>5-1</w:t>
            </w:r>
          </w:p>
        </w:tc>
        <w:tc>
          <w:tcPr>
            <w:tcW w:w="1420" w:type="dxa"/>
          </w:tcPr>
          <w:p w14:paraId="5E9D9901" w14:textId="1C5CBC9B" w:rsidR="00B77F90" w:rsidRPr="00727954" w:rsidRDefault="00B77F90" w:rsidP="00727954">
            <w:pPr>
              <w:pStyle w:val="af1"/>
              <w:rPr>
                <w:sz w:val="21"/>
                <w:szCs w:val="21"/>
                <w:lang w:val="zh-CN"/>
              </w:rPr>
            </w:pPr>
            <w:r w:rsidRPr="00727954">
              <w:rPr>
                <w:sz w:val="21"/>
                <w:szCs w:val="21"/>
              </w:rPr>
              <w:t>0.252</w:t>
            </w:r>
          </w:p>
        </w:tc>
        <w:tc>
          <w:tcPr>
            <w:tcW w:w="1420" w:type="dxa"/>
          </w:tcPr>
          <w:p w14:paraId="5F03B246" w14:textId="5C887BBD" w:rsidR="00B77F90" w:rsidRPr="00727954" w:rsidRDefault="00B77F90" w:rsidP="00727954">
            <w:pPr>
              <w:pStyle w:val="af1"/>
              <w:rPr>
                <w:sz w:val="21"/>
                <w:szCs w:val="21"/>
              </w:rPr>
            </w:pPr>
            <w:r w:rsidRPr="00727954">
              <w:rPr>
                <w:sz w:val="21"/>
                <w:szCs w:val="21"/>
              </w:rPr>
              <w:t>0</w:t>
            </w:r>
          </w:p>
        </w:tc>
        <w:tc>
          <w:tcPr>
            <w:tcW w:w="1412" w:type="dxa"/>
          </w:tcPr>
          <w:p w14:paraId="2BDB0B63" w14:textId="469CD7C4" w:rsidR="00B77F90" w:rsidRPr="00727954" w:rsidRDefault="00B77F90" w:rsidP="00727954">
            <w:pPr>
              <w:pStyle w:val="af1"/>
              <w:rPr>
                <w:sz w:val="21"/>
                <w:szCs w:val="21"/>
              </w:rPr>
            </w:pPr>
            <w:r w:rsidRPr="00727954">
              <w:rPr>
                <w:sz w:val="21"/>
                <w:szCs w:val="21"/>
              </w:rPr>
              <w:t xml:space="preserve">1000 </w:t>
            </w:r>
          </w:p>
        </w:tc>
        <w:tc>
          <w:tcPr>
            <w:tcW w:w="1473" w:type="dxa"/>
          </w:tcPr>
          <w:p w14:paraId="0D509448" w14:textId="00112E10" w:rsidR="00B77F90" w:rsidRPr="00727954" w:rsidRDefault="00B77F90" w:rsidP="00727954">
            <w:pPr>
              <w:pStyle w:val="af1"/>
              <w:rPr>
                <w:sz w:val="21"/>
                <w:szCs w:val="21"/>
              </w:rPr>
            </w:pPr>
            <w:r w:rsidRPr="00727954">
              <w:rPr>
                <w:sz w:val="21"/>
                <w:szCs w:val="21"/>
              </w:rPr>
              <w:t xml:space="preserve">1.61 </w:t>
            </w:r>
          </w:p>
        </w:tc>
        <w:tc>
          <w:tcPr>
            <w:tcW w:w="1408" w:type="dxa"/>
          </w:tcPr>
          <w:p w14:paraId="67555449" w14:textId="28C9F8F7" w:rsidR="00B77F90" w:rsidRPr="00727954" w:rsidRDefault="00B77F90" w:rsidP="00727954">
            <w:pPr>
              <w:pStyle w:val="af1"/>
              <w:rPr>
                <w:sz w:val="21"/>
                <w:szCs w:val="21"/>
              </w:rPr>
            </w:pPr>
            <w:r w:rsidRPr="00727954">
              <w:rPr>
                <w:sz w:val="21"/>
                <w:szCs w:val="21"/>
              </w:rPr>
              <w:t xml:space="preserve">0.05 </w:t>
            </w:r>
          </w:p>
        </w:tc>
      </w:tr>
      <w:tr w:rsidR="00B77F90" w:rsidRPr="005673AE" w14:paraId="69FDA901" w14:textId="77777777" w:rsidTr="00701814">
        <w:trPr>
          <w:gridAfter w:val="1"/>
          <w:wAfter w:w="9" w:type="dxa"/>
        </w:trPr>
        <w:tc>
          <w:tcPr>
            <w:tcW w:w="1164" w:type="dxa"/>
          </w:tcPr>
          <w:p w14:paraId="4D94ADD8" w14:textId="0B6DEC27" w:rsidR="00B77F90" w:rsidRPr="00727954" w:rsidRDefault="00B77F90" w:rsidP="00727954">
            <w:pPr>
              <w:pStyle w:val="af1"/>
              <w:rPr>
                <w:sz w:val="21"/>
                <w:szCs w:val="21"/>
                <w:lang w:val="zh-CN"/>
              </w:rPr>
            </w:pPr>
            <w:r w:rsidRPr="00727954">
              <w:rPr>
                <w:sz w:val="21"/>
                <w:szCs w:val="21"/>
              </w:rPr>
              <w:t>5-2</w:t>
            </w:r>
          </w:p>
        </w:tc>
        <w:tc>
          <w:tcPr>
            <w:tcW w:w="1420" w:type="dxa"/>
          </w:tcPr>
          <w:p w14:paraId="5BDE1640" w14:textId="4B8EAADD" w:rsidR="00B77F90" w:rsidRPr="00727954" w:rsidRDefault="00B77F90" w:rsidP="00727954">
            <w:pPr>
              <w:pStyle w:val="af1"/>
              <w:rPr>
                <w:sz w:val="21"/>
                <w:szCs w:val="21"/>
              </w:rPr>
            </w:pPr>
            <w:r w:rsidRPr="00727954">
              <w:rPr>
                <w:sz w:val="21"/>
                <w:szCs w:val="21"/>
              </w:rPr>
              <w:t>0.118</w:t>
            </w:r>
          </w:p>
        </w:tc>
        <w:tc>
          <w:tcPr>
            <w:tcW w:w="1420" w:type="dxa"/>
          </w:tcPr>
          <w:p w14:paraId="72088CD5" w14:textId="602019AB" w:rsidR="00B77F90" w:rsidRPr="00727954" w:rsidRDefault="00B77F90" w:rsidP="00727954">
            <w:pPr>
              <w:pStyle w:val="af1"/>
              <w:rPr>
                <w:sz w:val="21"/>
                <w:szCs w:val="21"/>
              </w:rPr>
            </w:pPr>
            <w:r w:rsidRPr="00727954">
              <w:rPr>
                <w:sz w:val="21"/>
                <w:szCs w:val="21"/>
              </w:rPr>
              <w:t>0</w:t>
            </w:r>
          </w:p>
        </w:tc>
        <w:tc>
          <w:tcPr>
            <w:tcW w:w="1412" w:type="dxa"/>
          </w:tcPr>
          <w:p w14:paraId="4D0FC3AF" w14:textId="0605C8C7" w:rsidR="00B77F90" w:rsidRPr="00727954" w:rsidRDefault="00B77F90" w:rsidP="00727954">
            <w:pPr>
              <w:pStyle w:val="af1"/>
              <w:rPr>
                <w:sz w:val="21"/>
                <w:szCs w:val="21"/>
              </w:rPr>
            </w:pPr>
            <w:r w:rsidRPr="00727954">
              <w:rPr>
                <w:sz w:val="21"/>
                <w:szCs w:val="21"/>
              </w:rPr>
              <w:t xml:space="preserve">250 </w:t>
            </w:r>
          </w:p>
        </w:tc>
        <w:tc>
          <w:tcPr>
            <w:tcW w:w="1473" w:type="dxa"/>
          </w:tcPr>
          <w:p w14:paraId="70D2F799" w14:textId="3B0AE393" w:rsidR="00B77F90" w:rsidRPr="00727954" w:rsidRDefault="00B77F90" w:rsidP="00727954">
            <w:pPr>
              <w:pStyle w:val="af1"/>
              <w:rPr>
                <w:sz w:val="21"/>
                <w:szCs w:val="21"/>
              </w:rPr>
            </w:pPr>
            <w:r w:rsidRPr="00727954">
              <w:rPr>
                <w:sz w:val="21"/>
                <w:szCs w:val="21"/>
              </w:rPr>
              <w:t xml:space="preserve">2.48 </w:t>
            </w:r>
          </w:p>
        </w:tc>
        <w:tc>
          <w:tcPr>
            <w:tcW w:w="1408" w:type="dxa"/>
          </w:tcPr>
          <w:p w14:paraId="68719F6B" w14:textId="0A8C3850" w:rsidR="00B77F90" w:rsidRPr="00727954" w:rsidRDefault="00B77F90" w:rsidP="00727954">
            <w:pPr>
              <w:pStyle w:val="af1"/>
              <w:rPr>
                <w:sz w:val="21"/>
                <w:szCs w:val="21"/>
              </w:rPr>
            </w:pPr>
            <w:r w:rsidRPr="00727954">
              <w:rPr>
                <w:sz w:val="21"/>
                <w:szCs w:val="21"/>
              </w:rPr>
              <w:t xml:space="preserve">0.25 </w:t>
            </w:r>
          </w:p>
        </w:tc>
      </w:tr>
      <w:tr w:rsidR="00B77F90" w:rsidRPr="005673AE" w14:paraId="399967B2" w14:textId="77777777" w:rsidTr="00701814">
        <w:trPr>
          <w:gridAfter w:val="1"/>
          <w:wAfter w:w="9" w:type="dxa"/>
        </w:trPr>
        <w:tc>
          <w:tcPr>
            <w:tcW w:w="1164" w:type="dxa"/>
          </w:tcPr>
          <w:p w14:paraId="43498319" w14:textId="640EADA2" w:rsidR="00B77F90" w:rsidRPr="00727954" w:rsidRDefault="00B77F90" w:rsidP="00727954">
            <w:pPr>
              <w:pStyle w:val="af1"/>
              <w:rPr>
                <w:color w:val="FF0000"/>
                <w:sz w:val="21"/>
                <w:szCs w:val="21"/>
                <w:lang w:val="zh-CN"/>
              </w:rPr>
            </w:pPr>
            <w:r w:rsidRPr="00727954">
              <w:rPr>
                <w:sz w:val="21"/>
                <w:szCs w:val="21"/>
              </w:rPr>
              <w:t>5-3</w:t>
            </w:r>
          </w:p>
        </w:tc>
        <w:tc>
          <w:tcPr>
            <w:tcW w:w="1420" w:type="dxa"/>
          </w:tcPr>
          <w:p w14:paraId="763739F5" w14:textId="4BBDDC6A" w:rsidR="00B77F90" w:rsidRPr="00727954" w:rsidRDefault="00B77F90" w:rsidP="00727954">
            <w:pPr>
              <w:pStyle w:val="af1"/>
              <w:rPr>
                <w:color w:val="FF0000"/>
                <w:sz w:val="21"/>
                <w:szCs w:val="21"/>
              </w:rPr>
            </w:pPr>
            <w:r w:rsidRPr="00727954">
              <w:rPr>
                <w:sz w:val="21"/>
                <w:szCs w:val="21"/>
              </w:rPr>
              <w:t>0.5</w:t>
            </w:r>
          </w:p>
        </w:tc>
        <w:tc>
          <w:tcPr>
            <w:tcW w:w="1420" w:type="dxa"/>
          </w:tcPr>
          <w:p w14:paraId="3FB77114" w14:textId="002534E6" w:rsidR="00B77F90" w:rsidRPr="00727954" w:rsidRDefault="00B77F90" w:rsidP="00727954">
            <w:pPr>
              <w:pStyle w:val="af1"/>
              <w:rPr>
                <w:color w:val="FF0000"/>
                <w:sz w:val="21"/>
                <w:szCs w:val="21"/>
              </w:rPr>
            </w:pPr>
            <w:r w:rsidRPr="00727954">
              <w:rPr>
                <w:sz w:val="21"/>
                <w:szCs w:val="21"/>
              </w:rPr>
              <w:t xml:space="preserve">0.000 </w:t>
            </w:r>
          </w:p>
        </w:tc>
        <w:tc>
          <w:tcPr>
            <w:tcW w:w="1412" w:type="dxa"/>
          </w:tcPr>
          <w:p w14:paraId="7B79D684" w14:textId="5B57C126" w:rsidR="00B77F90" w:rsidRPr="00727954" w:rsidRDefault="00B77F90" w:rsidP="00727954">
            <w:pPr>
              <w:pStyle w:val="af1"/>
              <w:rPr>
                <w:color w:val="FF0000"/>
                <w:sz w:val="21"/>
                <w:szCs w:val="21"/>
              </w:rPr>
            </w:pPr>
            <w:r w:rsidRPr="00727954">
              <w:rPr>
                <w:sz w:val="21"/>
                <w:szCs w:val="21"/>
              </w:rPr>
              <w:t xml:space="preserve">500 </w:t>
            </w:r>
          </w:p>
        </w:tc>
        <w:tc>
          <w:tcPr>
            <w:tcW w:w="1473" w:type="dxa"/>
          </w:tcPr>
          <w:p w14:paraId="0C278662" w14:textId="6650D3EF" w:rsidR="00B77F90" w:rsidRPr="00727954" w:rsidRDefault="00B77F90" w:rsidP="00727954">
            <w:pPr>
              <w:pStyle w:val="af1"/>
              <w:rPr>
                <w:color w:val="FF0000"/>
                <w:sz w:val="21"/>
                <w:szCs w:val="21"/>
              </w:rPr>
            </w:pPr>
            <w:r w:rsidRPr="00727954">
              <w:rPr>
                <w:sz w:val="21"/>
                <w:szCs w:val="21"/>
              </w:rPr>
              <w:t xml:space="preserve">4.12 </w:t>
            </w:r>
          </w:p>
        </w:tc>
        <w:tc>
          <w:tcPr>
            <w:tcW w:w="1408" w:type="dxa"/>
          </w:tcPr>
          <w:p w14:paraId="635B1DF7" w14:textId="34E56E12" w:rsidR="00B77F90" w:rsidRPr="00727954" w:rsidRDefault="00B77F90" w:rsidP="00727954">
            <w:pPr>
              <w:pStyle w:val="af1"/>
              <w:rPr>
                <w:color w:val="FF0000"/>
                <w:sz w:val="21"/>
                <w:szCs w:val="21"/>
              </w:rPr>
            </w:pPr>
            <w:r w:rsidRPr="00727954">
              <w:rPr>
                <w:sz w:val="21"/>
                <w:szCs w:val="21"/>
              </w:rPr>
              <w:t xml:space="preserve">0.61 </w:t>
            </w:r>
          </w:p>
        </w:tc>
      </w:tr>
      <w:tr w:rsidR="00B77F90" w:rsidRPr="005673AE" w14:paraId="7B17C73A" w14:textId="77777777" w:rsidTr="00701814">
        <w:trPr>
          <w:gridAfter w:val="1"/>
          <w:wAfter w:w="9" w:type="dxa"/>
        </w:trPr>
        <w:tc>
          <w:tcPr>
            <w:tcW w:w="1164" w:type="dxa"/>
          </w:tcPr>
          <w:p w14:paraId="4D2BDEC5" w14:textId="7343C5BA" w:rsidR="00B77F90" w:rsidRPr="00727954" w:rsidRDefault="00B77F90" w:rsidP="00727954">
            <w:pPr>
              <w:pStyle w:val="af1"/>
              <w:rPr>
                <w:sz w:val="21"/>
                <w:szCs w:val="21"/>
                <w:lang w:val="zh-CN"/>
              </w:rPr>
            </w:pPr>
            <w:r w:rsidRPr="00727954">
              <w:rPr>
                <w:sz w:val="21"/>
                <w:szCs w:val="21"/>
              </w:rPr>
              <w:t>5-4</w:t>
            </w:r>
          </w:p>
        </w:tc>
        <w:tc>
          <w:tcPr>
            <w:tcW w:w="1420" w:type="dxa"/>
          </w:tcPr>
          <w:p w14:paraId="270E13DE" w14:textId="01B09BD5" w:rsidR="00B77F90" w:rsidRPr="00727954" w:rsidRDefault="00B77F90" w:rsidP="00727954">
            <w:pPr>
              <w:pStyle w:val="af1"/>
              <w:rPr>
                <w:sz w:val="21"/>
                <w:szCs w:val="21"/>
              </w:rPr>
            </w:pPr>
            <w:r w:rsidRPr="00727954">
              <w:rPr>
                <w:sz w:val="21"/>
                <w:szCs w:val="21"/>
              </w:rPr>
              <w:t>0.5</w:t>
            </w:r>
          </w:p>
        </w:tc>
        <w:tc>
          <w:tcPr>
            <w:tcW w:w="1420" w:type="dxa"/>
          </w:tcPr>
          <w:p w14:paraId="621CFF7E" w14:textId="33B37EEC" w:rsidR="00B77F90" w:rsidRPr="00727954" w:rsidRDefault="00B77F90" w:rsidP="00727954">
            <w:pPr>
              <w:pStyle w:val="af1"/>
              <w:rPr>
                <w:sz w:val="21"/>
                <w:szCs w:val="21"/>
              </w:rPr>
            </w:pPr>
            <w:r w:rsidRPr="00727954">
              <w:rPr>
                <w:sz w:val="21"/>
                <w:szCs w:val="21"/>
              </w:rPr>
              <w:t xml:space="preserve">0.000 </w:t>
            </w:r>
          </w:p>
        </w:tc>
        <w:tc>
          <w:tcPr>
            <w:tcW w:w="1412" w:type="dxa"/>
          </w:tcPr>
          <w:p w14:paraId="0D82686E" w14:textId="409F8F44" w:rsidR="00B77F90" w:rsidRPr="00727954" w:rsidRDefault="00B77F90" w:rsidP="00727954">
            <w:pPr>
              <w:pStyle w:val="af1"/>
              <w:rPr>
                <w:sz w:val="21"/>
                <w:szCs w:val="21"/>
              </w:rPr>
            </w:pPr>
            <w:r w:rsidRPr="00727954">
              <w:rPr>
                <w:sz w:val="21"/>
                <w:szCs w:val="21"/>
              </w:rPr>
              <w:t xml:space="preserve">250 </w:t>
            </w:r>
          </w:p>
        </w:tc>
        <w:tc>
          <w:tcPr>
            <w:tcW w:w="1473" w:type="dxa"/>
          </w:tcPr>
          <w:p w14:paraId="5EED0DC4" w14:textId="27BF0538" w:rsidR="00B77F90" w:rsidRPr="00727954" w:rsidRDefault="00B77F90" w:rsidP="00727954">
            <w:pPr>
              <w:pStyle w:val="af1"/>
              <w:rPr>
                <w:sz w:val="21"/>
                <w:szCs w:val="21"/>
              </w:rPr>
            </w:pPr>
            <w:r w:rsidRPr="00727954">
              <w:rPr>
                <w:sz w:val="21"/>
                <w:szCs w:val="21"/>
              </w:rPr>
              <w:t xml:space="preserve">5.96 </w:t>
            </w:r>
          </w:p>
        </w:tc>
        <w:tc>
          <w:tcPr>
            <w:tcW w:w="1408" w:type="dxa"/>
          </w:tcPr>
          <w:p w14:paraId="4735EED2" w14:textId="38A68EA6" w:rsidR="00B77F90" w:rsidRPr="00727954" w:rsidRDefault="00B77F90" w:rsidP="00727954">
            <w:pPr>
              <w:pStyle w:val="af1"/>
              <w:rPr>
                <w:sz w:val="21"/>
                <w:szCs w:val="21"/>
              </w:rPr>
            </w:pPr>
            <w:r w:rsidRPr="00727954">
              <w:rPr>
                <w:sz w:val="21"/>
                <w:szCs w:val="21"/>
              </w:rPr>
              <w:t xml:space="preserve">0.69 </w:t>
            </w:r>
          </w:p>
        </w:tc>
      </w:tr>
      <w:tr w:rsidR="00B77F90" w:rsidRPr="005673AE" w14:paraId="2F3631DA" w14:textId="77777777" w:rsidTr="00701814">
        <w:trPr>
          <w:gridAfter w:val="1"/>
          <w:wAfter w:w="9" w:type="dxa"/>
        </w:trPr>
        <w:tc>
          <w:tcPr>
            <w:tcW w:w="1164" w:type="dxa"/>
          </w:tcPr>
          <w:p w14:paraId="5A42ED36" w14:textId="0D9BEF7E" w:rsidR="00B77F90" w:rsidRPr="00727954" w:rsidRDefault="00B77F90" w:rsidP="00727954">
            <w:pPr>
              <w:pStyle w:val="af1"/>
              <w:rPr>
                <w:color w:val="FF0000"/>
                <w:sz w:val="21"/>
                <w:szCs w:val="21"/>
                <w:lang w:val="zh-CN"/>
              </w:rPr>
            </w:pPr>
            <w:r w:rsidRPr="00727954">
              <w:rPr>
                <w:sz w:val="21"/>
                <w:szCs w:val="21"/>
              </w:rPr>
              <w:t>5-5</w:t>
            </w:r>
          </w:p>
        </w:tc>
        <w:tc>
          <w:tcPr>
            <w:tcW w:w="1420" w:type="dxa"/>
          </w:tcPr>
          <w:p w14:paraId="5493153F" w14:textId="7642ECF8" w:rsidR="00B77F90" w:rsidRPr="00727954" w:rsidRDefault="00B77F90" w:rsidP="00727954">
            <w:pPr>
              <w:pStyle w:val="af1"/>
              <w:rPr>
                <w:color w:val="FF0000"/>
                <w:sz w:val="21"/>
                <w:szCs w:val="21"/>
              </w:rPr>
            </w:pPr>
            <w:r w:rsidRPr="00727954">
              <w:rPr>
                <w:sz w:val="21"/>
                <w:szCs w:val="21"/>
              </w:rPr>
              <w:t>0.5</w:t>
            </w:r>
          </w:p>
        </w:tc>
        <w:tc>
          <w:tcPr>
            <w:tcW w:w="1420" w:type="dxa"/>
          </w:tcPr>
          <w:p w14:paraId="29A2E98E" w14:textId="188612CB" w:rsidR="00B77F90" w:rsidRPr="00727954" w:rsidRDefault="00B77F90" w:rsidP="00727954">
            <w:pPr>
              <w:pStyle w:val="af1"/>
              <w:rPr>
                <w:color w:val="FF0000"/>
                <w:sz w:val="21"/>
                <w:szCs w:val="21"/>
              </w:rPr>
            </w:pPr>
            <w:r w:rsidRPr="00727954">
              <w:rPr>
                <w:sz w:val="21"/>
                <w:szCs w:val="21"/>
              </w:rPr>
              <w:t xml:space="preserve">0.125 </w:t>
            </w:r>
          </w:p>
        </w:tc>
        <w:tc>
          <w:tcPr>
            <w:tcW w:w="1412" w:type="dxa"/>
          </w:tcPr>
          <w:p w14:paraId="69E6B3FE" w14:textId="0AE201A4" w:rsidR="00B77F90" w:rsidRPr="00727954" w:rsidRDefault="00B77F90" w:rsidP="00727954">
            <w:pPr>
              <w:pStyle w:val="af1"/>
              <w:rPr>
                <w:color w:val="FF0000"/>
                <w:sz w:val="21"/>
                <w:szCs w:val="21"/>
              </w:rPr>
            </w:pPr>
            <w:r w:rsidRPr="00727954">
              <w:rPr>
                <w:sz w:val="21"/>
                <w:szCs w:val="21"/>
              </w:rPr>
              <w:t xml:space="preserve">250 </w:t>
            </w:r>
          </w:p>
        </w:tc>
        <w:tc>
          <w:tcPr>
            <w:tcW w:w="1473" w:type="dxa"/>
          </w:tcPr>
          <w:p w14:paraId="5293F515" w14:textId="0C80B438" w:rsidR="00B77F90" w:rsidRPr="00727954" w:rsidRDefault="00B77F90" w:rsidP="00727954">
            <w:pPr>
              <w:pStyle w:val="af1"/>
              <w:rPr>
                <w:color w:val="FF0000"/>
                <w:sz w:val="21"/>
                <w:szCs w:val="21"/>
              </w:rPr>
            </w:pPr>
            <w:r w:rsidRPr="00727954">
              <w:rPr>
                <w:sz w:val="21"/>
                <w:szCs w:val="21"/>
              </w:rPr>
              <w:t xml:space="preserve">11.17 </w:t>
            </w:r>
          </w:p>
        </w:tc>
        <w:tc>
          <w:tcPr>
            <w:tcW w:w="1408" w:type="dxa"/>
          </w:tcPr>
          <w:p w14:paraId="112E105B" w14:textId="71583724" w:rsidR="00B77F90" w:rsidRPr="00727954" w:rsidRDefault="00B77F90" w:rsidP="00727954">
            <w:pPr>
              <w:pStyle w:val="af1"/>
              <w:rPr>
                <w:color w:val="FF0000"/>
                <w:sz w:val="21"/>
                <w:szCs w:val="21"/>
              </w:rPr>
            </w:pPr>
            <w:r w:rsidRPr="00727954">
              <w:rPr>
                <w:sz w:val="21"/>
                <w:szCs w:val="21"/>
              </w:rPr>
              <w:t xml:space="preserve">0.98 </w:t>
            </w:r>
          </w:p>
        </w:tc>
      </w:tr>
      <w:tr w:rsidR="00B77F90" w:rsidRPr="005673AE" w14:paraId="6B049D08" w14:textId="77777777" w:rsidTr="00701814">
        <w:trPr>
          <w:gridAfter w:val="1"/>
          <w:wAfter w:w="9" w:type="dxa"/>
        </w:trPr>
        <w:tc>
          <w:tcPr>
            <w:tcW w:w="1164" w:type="dxa"/>
          </w:tcPr>
          <w:p w14:paraId="4D2333EA" w14:textId="43AF2685" w:rsidR="00B77F90" w:rsidRPr="00727954" w:rsidRDefault="00B77F90" w:rsidP="00727954">
            <w:pPr>
              <w:pStyle w:val="af1"/>
              <w:rPr>
                <w:sz w:val="21"/>
                <w:szCs w:val="21"/>
                <w:lang w:val="zh-CN"/>
              </w:rPr>
            </w:pPr>
            <w:r w:rsidRPr="00727954">
              <w:rPr>
                <w:sz w:val="21"/>
                <w:szCs w:val="21"/>
              </w:rPr>
              <w:t>5-6</w:t>
            </w:r>
          </w:p>
        </w:tc>
        <w:tc>
          <w:tcPr>
            <w:tcW w:w="1420" w:type="dxa"/>
          </w:tcPr>
          <w:p w14:paraId="5A8B68EE" w14:textId="44D6490C" w:rsidR="00B77F90" w:rsidRPr="00727954" w:rsidRDefault="00B77F90" w:rsidP="00727954">
            <w:pPr>
              <w:pStyle w:val="af1"/>
              <w:rPr>
                <w:sz w:val="21"/>
                <w:szCs w:val="21"/>
              </w:rPr>
            </w:pPr>
            <w:r w:rsidRPr="00727954">
              <w:rPr>
                <w:sz w:val="21"/>
                <w:szCs w:val="21"/>
              </w:rPr>
              <w:t>0.5</w:t>
            </w:r>
          </w:p>
        </w:tc>
        <w:tc>
          <w:tcPr>
            <w:tcW w:w="1420" w:type="dxa"/>
          </w:tcPr>
          <w:p w14:paraId="314552E5" w14:textId="267E714F" w:rsidR="00B77F90" w:rsidRPr="00727954" w:rsidRDefault="00B77F90" w:rsidP="00727954">
            <w:pPr>
              <w:pStyle w:val="af1"/>
              <w:rPr>
                <w:sz w:val="21"/>
                <w:szCs w:val="21"/>
              </w:rPr>
            </w:pPr>
            <w:r w:rsidRPr="00727954">
              <w:rPr>
                <w:sz w:val="21"/>
                <w:szCs w:val="21"/>
              </w:rPr>
              <w:t xml:space="preserve">0.250 </w:t>
            </w:r>
          </w:p>
        </w:tc>
        <w:tc>
          <w:tcPr>
            <w:tcW w:w="1412" w:type="dxa"/>
          </w:tcPr>
          <w:p w14:paraId="4B89EC43" w14:textId="7DDEF4F5" w:rsidR="00B77F90" w:rsidRPr="00727954" w:rsidRDefault="00B77F90" w:rsidP="00727954">
            <w:pPr>
              <w:pStyle w:val="af1"/>
              <w:rPr>
                <w:sz w:val="21"/>
                <w:szCs w:val="21"/>
              </w:rPr>
            </w:pPr>
            <w:r w:rsidRPr="00727954">
              <w:rPr>
                <w:sz w:val="21"/>
                <w:szCs w:val="21"/>
              </w:rPr>
              <w:t xml:space="preserve">250 </w:t>
            </w:r>
          </w:p>
        </w:tc>
        <w:tc>
          <w:tcPr>
            <w:tcW w:w="1473" w:type="dxa"/>
          </w:tcPr>
          <w:p w14:paraId="0539B4B7" w14:textId="36CEE657" w:rsidR="00B77F90" w:rsidRPr="00727954" w:rsidRDefault="00B77F90" w:rsidP="00727954">
            <w:pPr>
              <w:pStyle w:val="af1"/>
              <w:rPr>
                <w:sz w:val="21"/>
                <w:szCs w:val="21"/>
              </w:rPr>
            </w:pPr>
            <w:r w:rsidRPr="00727954">
              <w:rPr>
                <w:sz w:val="21"/>
                <w:szCs w:val="21"/>
              </w:rPr>
              <w:t xml:space="preserve">15.12 </w:t>
            </w:r>
          </w:p>
        </w:tc>
        <w:tc>
          <w:tcPr>
            <w:tcW w:w="1408" w:type="dxa"/>
          </w:tcPr>
          <w:p w14:paraId="11D672F3" w14:textId="530FE26C" w:rsidR="00B77F90" w:rsidRPr="00727954" w:rsidRDefault="00B77F90" w:rsidP="00727954">
            <w:pPr>
              <w:pStyle w:val="af1"/>
              <w:rPr>
                <w:sz w:val="21"/>
                <w:szCs w:val="21"/>
              </w:rPr>
            </w:pPr>
            <w:r w:rsidRPr="00727954">
              <w:rPr>
                <w:sz w:val="21"/>
                <w:szCs w:val="21"/>
              </w:rPr>
              <w:t xml:space="preserve">1.11 </w:t>
            </w:r>
          </w:p>
        </w:tc>
      </w:tr>
      <w:tr w:rsidR="00B77F90" w:rsidRPr="005673AE" w14:paraId="26E43B37" w14:textId="77777777" w:rsidTr="00701814">
        <w:trPr>
          <w:gridAfter w:val="1"/>
          <w:wAfter w:w="9" w:type="dxa"/>
        </w:trPr>
        <w:tc>
          <w:tcPr>
            <w:tcW w:w="1164" w:type="dxa"/>
          </w:tcPr>
          <w:p w14:paraId="2B09240F" w14:textId="20D3F2FE" w:rsidR="00B77F90" w:rsidRPr="00727954" w:rsidRDefault="00B77F90" w:rsidP="00727954">
            <w:pPr>
              <w:pStyle w:val="af1"/>
              <w:rPr>
                <w:sz w:val="21"/>
                <w:szCs w:val="21"/>
                <w:lang w:val="zh-CN"/>
              </w:rPr>
            </w:pPr>
            <w:r w:rsidRPr="00727954">
              <w:rPr>
                <w:sz w:val="21"/>
                <w:szCs w:val="21"/>
              </w:rPr>
              <w:t>5-7</w:t>
            </w:r>
          </w:p>
        </w:tc>
        <w:tc>
          <w:tcPr>
            <w:tcW w:w="1420" w:type="dxa"/>
          </w:tcPr>
          <w:p w14:paraId="18B91983" w14:textId="5296C784" w:rsidR="00B77F90" w:rsidRPr="00727954" w:rsidRDefault="00B77F90" w:rsidP="00727954">
            <w:pPr>
              <w:pStyle w:val="af1"/>
              <w:rPr>
                <w:sz w:val="21"/>
                <w:szCs w:val="21"/>
              </w:rPr>
            </w:pPr>
            <w:r w:rsidRPr="00727954">
              <w:rPr>
                <w:sz w:val="21"/>
                <w:szCs w:val="21"/>
              </w:rPr>
              <w:t>0.5</w:t>
            </w:r>
          </w:p>
        </w:tc>
        <w:tc>
          <w:tcPr>
            <w:tcW w:w="1420" w:type="dxa"/>
          </w:tcPr>
          <w:p w14:paraId="101463B3" w14:textId="57FE4C4F" w:rsidR="00B77F90" w:rsidRPr="00727954" w:rsidRDefault="00B77F90" w:rsidP="00727954">
            <w:pPr>
              <w:pStyle w:val="af1"/>
              <w:rPr>
                <w:sz w:val="21"/>
                <w:szCs w:val="21"/>
              </w:rPr>
            </w:pPr>
            <w:r w:rsidRPr="00727954">
              <w:rPr>
                <w:sz w:val="21"/>
                <w:szCs w:val="21"/>
              </w:rPr>
              <w:t xml:space="preserve">0.500 </w:t>
            </w:r>
          </w:p>
        </w:tc>
        <w:tc>
          <w:tcPr>
            <w:tcW w:w="1412" w:type="dxa"/>
          </w:tcPr>
          <w:p w14:paraId="79418AD6" w14:textId="288E7E52" w:rsidR="00B77F90" w:rsidRPr="00727954" w:rsidRDefault="00B77F90" w:rsidP="00727954">
            <w:pPr>
              <w:pStyle w:val="af1"/>
              <w:rPr>
                <w:sz w:val="21"/>
                <w:szCs w:val="21"/>
              </w:rPr>
            </w:pPr>
            <w:r w:rsidRPr="00727954">
              <w:rPr>
                <w:sz w:val="21"/>
                <w:szCs w:val="21"/>
              </w:rPr>
              <w:t xml:space="preserve">250 </w:t>
            </w:r>
          </w:p>
        </w:tc>
        <w:tc>
          <w:tcPr>
            <w:tcW w:w="1473" w:type="dxa"/>
          </w:tcPr>
          <w:p w14:paraId="62783883" w14:textId="2AB4D3E7" w:rsidR="00B77F90" w:rsidRPr="00727954" w:rsidRDefault="00B77F90" w:rsidP="00727954">
            <w:pPr>
              <w:pStyle w:val="af1"/>
              <w:rPr>
                <w:sz w:val="21"/>
                <w:szCs w:val="21"/>
              </w:rPr>
            </w:pPr>
            <w:r w:rsidRPr="00727954">
              <w:rPr>
                <w:sz w:val="21"/>
                <w:szCs w:val="21"/>
              </w:rPr>
              <w:t xml:space="preserve">27.93 </w:t>
            </w:r>
          </w:p>
        </w:tc>
        <w:tc>
          <w:tcPr>
            <w:tcW w:w="1408" w:type="dxa"/>
          </w:tcPr>
          <w:p w14:paraId="391CF4B3" w14:textId="55F362AA" w:rsidR="00B77F90" w:rsidRPr="00727954" w:rsidRDefault="00B77F90" w:rsidP="00727954">
            <w:pPr>
              <w:pStyle w:val="af1"/>
              <w:rPr>
                <w:sz w:val="21"/>
                <w:szCs w:val="21"/>
              </w:rPr>
            </w:pPr>
            <w:r w:rsidRPr="00727954">
              <w:rPr>
                <w:sz w:val="21"/>
                <w:szCs w:val="21"/>
              </w:rPr>
              <w:t xml:space="preserve">1.35 </w:t>
            </w:r>
          </w:p>
        </w:tc>
      </w:tr>
      <w:tr w:rsidR="00B77F90" w:rsidRPr="005673AE" w14:paraId="3FED1AD7" w14:textId="77777777" w:rsidTr="00701814">
        <w:trPr>
          <w:gridAfter w:val="1"/>
          <w:wAfter w:w="9" w:type="dxa"/>
        </w:trPr>
        <w:tc>
          <w:tcPr>
            <w:tcW w:w="1164" w:type="dxa"/>
          </w:tcPr>
          <w:p w14:paraId="1CC06BB3" w14:textId="5368D2E1" w:rsidR="00B77F90" w:rsidRPr="00727954" w:rsidRDefault="00B77F90" w:rsidP="00727954">
            <w:pPr>
              <w:pStyle w:val="af1"/>
              <w:rPr>
                <w:color w:val="FF0000"/>
                <w:sz w:val="21"/>
                <w:szCs w:val="21"/>
                <w:lang w:val="zh-CN"/>
              </w:rPr>
            </w:pPr>
            <w:r w:rsidRPr="00727954">
              <w:rPr>
                <w:sz w:val="21"/>
                <w:szCs w:val="21"/>
              </w:rPr>
              <w:t>5-8</w:t>
            </w:r>
          </w:p>
        </w:tc>
        <w:tc>
          <w:tcPr>
            <w:tcW w:w="1420" w:type="dxa"/>
          </w:tcPr>
          <w:p w14:paraId="1CF066C8" w14:textId="72F659DC" w:rsidR="00B77F90" w:rsidRPr="00727954" w:rsidRDefault="00B77F90" w:rsidP="00727954">
            <w:pPr>
              <w:pStyle w:val="af1"/>
              <w:rPr>
                <w:color w:val="FF0000"/>
                <w:sz w:val="21"/>
                <w:szCs w:val="21"/>
              </w:rPr>
            </w:pPr>
            <w:r w:rsidRPr="00727954">
              <w:rPr>
                <w:sz w:val="21"/>
                <w:szCs w:val="21"/>
              </w:rPr>
              <w:t>0.5</w:t>
            </w:r>
          </w:p>
        </w:tc>
        <w:tc>
          <w:tcPr>
            <w:tcW w:w="1420" w:type="dxa"/>
          </w:tcPr>
          <w:p w14:paraId="4DA3B556" w14:textId="3879F887" w:rsidR="00B77F90" w:rsidRPr="00727954" w:rsidRDefault="00B77F90" w:rsidP="00727954">
            <w:pPr>
              <w:pStyle w:val="af1"/>
              <w:rPr>
                <w:color w:val="FF0000"/>
                <w:sz w:val="21"/>
                <w:szCs w:val="21"/>
              </w:rPr>
            </w:pPr>
            <w:r w:rsidRPr="00727954">
              <w:rPr>
                <w:sz w:val="21"/>
                <w:szCs w:val="21"/>
              </w:rPr>
              <w:t xml:space="preserve">1.000 </w:t>
            </w:r>
          </w:p>
        </w:tc>
        <w:tc>
          <w:tcPr>
            <w:tcW w:w="1412" w:type="dxa"/>
          </w:tcPr>
          <w:p w14:paraId="1C70844E" w14:textId="4951BF6E" w:rsidR="00B77F90" w:rsidRPr="00727954" w:rsidRDefault="00B77F90" w:rsidP="00727954">
            <w:pPr>
              <w:pStyle w:val="af1"/>
              <w:rPr>
                <w:color w:val="FF0000"/>
                <w:sz w:val="21"/>
                <w:szCs w:val="21"/>
              </w:rPr>
            </w:pPr>
            <w:r w:rsidRPr="00727954">
              <w:rPr>
                <w:sz w:val="21"/>
                <w:szCs w:val="21"/>
              </w:rPr>
              <w:t xml:space="preserve">250 </w:t>
            </w:r>
          </w:p>
        </w:tc>
        <w:tc>
          <w:tcPr>
            <w:tcW w:w="1473" w:type="dxa"/>
          </w:tcPr>
          <w:p w14:paraId="23905292" w14:textId="787470F1" w:rsidR="00B77F90" w:rsidRPr="00727954" w:rsidRDefault="00B77F90" w:rsidP="00727954">
            <w:pPr>
              <w:pStyle w:val="af1"/>
              <w:rPr>
                <w:color w:val="FF0000"/>
                <w:sz w:val="21"/>
                <w:szCs w:val="21"/>
              </w:rPr>
            </w:pPr>
            <w:r w:rsidRPr="00727954">
              <w:rPr>
                <w:sz w:val="21"/>
                <w:szCs w:val="21"/>
              </w:rPr>
              <w:t xml:space="preserve">55.76 </w:t>
            </w:r>
          </w:p>
        </w:tc>
        <w:tc>
          <w:tcPr>
            <w:tcW w:w="1408" w:type="dxa"/>
          </w:tcPr>
          <w:p w14:paraId="72BC6149" w14:textId="73A2A36E" w:rsidR="00B77F90" w:rsidRPr="00727954" w:rsidRDefault="00B77F90" w:rsidP="00727954">
            <w:pPr>
              <w:pStyle w:val="af1"/>
              <w:rPr>
                <w:color w:val="FF0000"/>
                <w:sz w:val="21"/>
                <w:szCs w:val="21"/>
              </w:rPr>
            </w:pPr>
            <w:r w:rsidRPr="00727954">
              <w:rPr>
                <w:sz w:val="21"/>
                <w:szCs w:val="21"/>
              </w:rPr>
              <w:t xml:space="preserve">1.84 </w:t>
            </w:r>
          </w:p>
        </w:tc>
      </w:tr>
      <w:tr w:rsidR="00B77F90" w:rsidRPr="005673AE" w14:paraId="5EA78C1D" w14:textId="77777777" w:rsidTr="00701814">
        <w:trPr>
          <w:gridAfter w:val="1"/>
          <w:wAfter w:w="9" w:type="dxa"/>
        </w:trPr>
        <w:tc>
          <w:tcPr>
            <w:tcW w:w="1164" w:type="dxa"/>
          </w:tcPr>
          <w:p w14:paraId="062B848C" w14:textId="09DAF837" w:rsidR="00B77F90" w:rsidRPr="00727954" w:rsidRDefault="00B77F90" w:rsidP="00727954">
            <w:pPr>
              <w:pStyle w:val="af1"/>
              <w:rPr>
                <w:sz w:val="21"/>
                <w:szCs w:val="21"/>
                <w:lang w:val="zh-CN"/>
              </w:rPr>
            </w:pPr>
            <w:r w:rsidRPr="00727954">
              <w:rPr>
                <w:sz w:val="21"/>
                <w:szCs w:val="21"/>
              </w:rPr>
              <w:t>5-9</w:t>
            </w:r>
          </w:p>
        </w:tc>
        <w:tc>
          <w:tcPr>
            <w:tcW w:w="1420" w:type="dxa"/>
          </w:tcPr>
          <w:p w14:paraId="4E88AB8D" w14:textId="5673A4DB" w:rsidR="00B77F90" w:rsidRPr="00727954" w:rsidRDefault="00B77F90" w:rsidP="00727954">
            <w:pPr>
              <w:pStyle w:val="af1"/>
              <w:rPr>
                <w:sz w:val="21"/>
                <w:szCs w:val="21"/>
              </w:rPr>
            </w:pPr>
            <w:r w:rsidRPr="00727954">
              <w:rPr>
                <w:sz w:val="21"/>
                <w:szCs w:val="21"/>
              </w:rPr>
              <w:t>0.5</w:t>
            </w:r>
          </w:p>
        </w:tc>
        <w:tc>
          <w:tcPr>
            <w:tcW w:w="1420" w:type="dxa"/>
          </w:tcPr>
          <w:p w14:paraId="6C2A1F01" w14:textId="3D750D32" w:rsidR="00B77F90" w:rsidRPr="00727954" w:rsidRDefault="00B77F90" w:rsidP="00727954">
            <w:pPr>
              <w:pStyle w:val="af1"/>
              <w:rPr>
                <w:sz w:val="21"/>
                <w:szCs w:val="21"/>
              </w:rPr>
            </w:pPr>
            <w:r w:rsidRPr="00727954">
              <w:rPr>
                <w:sz w:val="21"/>
                <w:szCs w:val="21"/>
              </w:rPr>
              <w:t xml:space="preserve">1.500 </w:t>
            </w:r>
          </w:p>
        </w:tc>
        <w:tc>
          <w:tcPr>
            <w:tcW w:w="1412" w:type="dxa"/>
          </w:tcPr>
          <w:p w14:paraId="26F460F3" w14:textId="529FC074" w:rsidR="00B77F90" w:rsidRPr="00727954" w:rsidRDefault="00B77F90" w:rsidP="00727954">
            <w:pPr>
              <w:pStyle w:val="af1"/>
              <w:rPr>
                <w:sz w:val="21"/>
                <w:szCs w:val="21"/>
              </w:rPr>
            </w:pPr>
            <w:r w:rsidRPr="00727954">
              <w:rPr>
                <w:sz w:val="21"/>
                <w:szCs w:val="21"/>
              </w:rPr>
              <w:t xml:space="preserve">250 </w:t>
            </w:r>
          </w:p>
        </w:tc>
        <w:tc>
          <w:tcPr>
            <w:tcW w:w="1473" w:type="dxa"/>
          </w:tcPr>
          <w:p w14:paraId="08382039" w14:textId="61AD2860" w:rsidR="00B77F90" w:rsidRPr="00727954" w:rsidRDefault="00B77F90" w:rsidP="00727954">
            <w:pPr>
              <w:pStyle w:val="af1"/>
              <w:rPr>
                <w:sz w:val="21"/>
                <w:szCs w:val="21"/>
              </w:rPr>
            </w:pPr>
            <w:r w:rsidRPr="00727954">
              <w:rPr>
                <w:sz w:val="21"/>
                <w:szCs w:val="21"/>
              </w:rPr>
              <w:t xml:space="preserve">87.77 </w:t>
            </w:r>
          </w:p>
        </w:tc>
        <w:tc>
          <w:tcPr>
            <w:tcW w:w="1408" w:type="dxa"/>
          </w:tcPr>
          <w:p w14:paraId="6C38EB4B" w14:textId="4D79B82E" w:rsidR="00B77F90" w:rsidRPr="00727954" w:rsidRDefault="00B77F90" w:rsidP="00727954">
            <w:pPr>
              <w:pStyle w:val="af1"/>
              <w:rPr>
                <w:sz w:val="21"/>
                <w:szCs w:val="21"/>
              </w:rPr>
            </w:pPr>
            <w:r w:rsidRPr="00727954">
              <w:rPr>
                <w:sz w:val="21"/>
                <w:szCs w:val="21"/>
              </w:rPr>
              <w:t xml:space="preserve">3.00 </w:t>
            </w:r>
          </w:p>
        </w:tc>
      </w:tr>
      <w:tr w:rsidR="00B77F90" w:rsidRPr="005673AE" w14:paraId="40F54C3B" w14:textId="77777777" w:rsidTr="00701814">
        <w:trPr>
          <w:gridAfter w:val="1"/>
          <w:wAfter w:w="9" w:type="dxa"/>
        </w:trPr>
        <w:tc>
          <w:tcPr>
            <w:tcW w:w="1164" w:type="dxa"/>
          </w:tcPr>
          <w:p w14:paraId="5C80506D" w14:textId="15EAE87A" w:rsidR="00B77F90" w:rsidRPr="00727954" w:rsidRDefault="00B77F90" w:rsidP="00727954">
            <w:pPr>
              <w:pStyle w:val="af1"/>
              <w:rPr>
                <w:sz w:val="21"/>
                <w:szCs w:val="21"/>
              </w:rPr>
            </w:pPr>
            <w:r w:rsidRPr="00727954">
              <w:rPr>
                <w:rFonts w:hint="eastAsia"/>
                <w:sz w:val="21"/>
                <w:szCs w:val="21"/>
              </w:rPr>
              <w:t>5-</w:t>
            </w:r>
            <w:r w:rsidRPr="00727954">
              <w:rPr>
                <w:sz w:val="21"/>
                <w:szCs w:val="21"/>
              </w:rPr>
              <w:t>10</w:t>
            </w:r>
          </w:p>
        </w:tc>
        <w:tc>
          <w:tcPr>
            <w:tcW w:w="1420" w:type="dxa"/>
          </w:tcPr>
          <w:p w14:paraId="419A4F06" w14:textId="601FF046" w:rsidR="00B77F90" w:rsidRPr="00727954" w:rsidRDefault="00B77F90" w:rsidP="00727954">
            <w:pPr>
              <w:pStyle w:val="af1"/>
              <w:rPr>
                <w:sz w:val="21"/>
                <w:szCs w:val="21"/>
              </w:rPr>
            </w:pPr>
            <w:r w:rsidRPr="00727954">
              <w:rPr>
                <w:sz w:val="21"/>
                <w:szCs w:val="21"/>
              </w:rPr>
              <w:t>0.5</w:t>
            </w:r>
          </w:p>
        </w:tc>
        <w:tc>
          <w:tcPr>
            <w:tcW w:w="1420" w:type="dxa"/>
          </w:tcPr>
          <w:p w14:paraId="57D66275" w14:textId="00BEEDA3" w:rsidR="00B77F90" w:rsidRPr="00727954" w:rsidRDefault="00B77F90" w:rsidP="00727954">
            <w:pPr>
              <w:pStyle w:val="af1"/>
              <w:rPr>
                <w:sz w:val="21"/>
                <w:szCs w:val="21"/>
              </w:rPr>
            </w:pPr>
            <w:r w:rsidRPr="00727954">
              <w:rPr>
                <w:sz w:val="21"/>
                <w:szCs w:val="21"/>
              </w:rPr>
              <w:t xml:space="preserve">2.000 </w:t>
            </w:r>
          </w:p>
        </w:tc>
        <w:tc>
          <w:tcPr>
            <w:tcW w:w="1412" w:type="dxa"/>
          </w:tcPr>
          <w:p w14:paraId="568C1511" w14:textId="37AF3D4A" w:rsidR="00B77F90" w:rsidRPr="00727954" w:rsidRDefault="00B77F90" w:rsidP="00727954">
            <w:pPr>
              <w:pStyle w:val="af1"/>
              <w:rPr>
                <w:sz w:val="21"/>
                <w:szCs w:val="21"/>
              </w:rPr>
            </w:pPr>
            <w:r w:rsidRPr="00727954">
              <w:rPr>
                <w:sz w:val="21"/>
                <w:szCs w:val="21"/>
              </w:rPr>
              <w:t xml:space="preserve">250 </w:t>
            </w:r>
          </w:p>
        </w:tc>
        <w:tc>
          <w:tcPr>
            <w:tcW w:w="1473" w:type="dxa"/>
          </w:tcPr>
          <w:p w14:paraId="571122F6" w14:textId="4AF2CA09" w:rsidR="00B77F90" w:rsidRPr="00727954" w:rsidRDefault="00B77F90" w:rsidP="00727954">
            <w:pPr>
              <w:pStyle w:val="af1"/>
              <w:rPr>
                <w:sz w:val="21"/>
                <w:szCs w:val="21"/>
              </w:rPr>
            </w:pPr>
            <w:r w:rsidRPr="00727954">
              <w:rPr>
                <w:sz w:val="21"/>
                <w:szCs w:val="21"/>
              </w:rPr>
              <w:t xml:space="preserve">82.95 </w:t>
            </w:r>
          </w:p>
        </w:tc>
        <w:tc>
          <w:tcPr>
            <w:tcW w:w="1408" w:type="dxa"/>
          </w:tcPr>
          <w:p w14:paraId="477725E3" w14:textId="519B93C7" w:rsidR="00B77F90" w:rsidRPr="00727954" w:rsidRDefault="00B77F90" w:rsidP="00727954">
            <w:pPr>
              <w:pStyle w:val="af1"/>
              <w:rPr>
                <w:sz w:val="21"/>
                <w:szCs w:val="21"/>
              </w:rPr>
            </w:pPr>
            <w:r w:rsidRPr="00727954">
              <w:rPr>
                <w:sz w:val="21"/>
                <w:szCs w:val="21"/>
              </w:rPr>
              <w:t xml:space="preserve">3.00 </w:t>
            </w:r>
          </w:p>
        </w:tc>
      </w:tr>
    </w:tbl>
    <w:p w14:paraId="24C487C0" w14:textId="77777777" w:rsidR="00D549CC" w:rsidRDefault="00D549CC" w:rsidP="00D549CC">
      <w:pPr>
        <w:keepNext/>
        <w:ind w:firstLine="480"/>
        <w:jc w:val="center"/>
      </w:pPr>
      <w:r>
        <w:object w:dxaOrig="1930" w:dyaOrig="1801" w14:anchorId="202429B1">
          <v:shape id="_x0000_i1060" type="#_x0000_t75" style="width:212.8pt;height:198.25pt" o:ole="">
            <v:imagedata r:id="rId77" o:title=""/>
          </v:shape>
          <o:OLEObject Type="Embed" ProgID="Origin95.Graph" ShapeID="_x0000_i1060" DrawAspect="Content" ObjectID="_1685913696" r:id="rId78"/>
        </w:object>
      </w:r>
    </w:p>
    <w:p w14:paraId="6A77E4C1" w14:textId="1FD474C5" w:rsidR="00D549CC" w:rsidRDefault="00D549CC" w:rsidP="00D549CC">
      <w:pPr>
        <w:pStyle w:val="a9"/>
        <w:rPr>
          <w:rFonts w:cs="Times New Roman"/>
          <w:color w:val="000000"/>
          <w:szCs w:val="24"/>
        </w:rPr>
      </w:pPr>
      <w:bookmarkStart w:id="44" w:name="_Ref75206608"/>
      <w:r>
        <w:rPr>
          <w:rFonts w:hint="eastAsia"/>
        </w:rPr>
        <w:t>图</w:t>
      </w:r>
      <w:r>
        <w:rPr>
          <w:rFonts w:hint="eastAsia"/>
        </w:rPr>
        <w:t xml:space="preserve"> </w:t>
      </w:r>
      <w:r w:rsidR="00002F8D">
        <w:fldChar w:fldCharType="begin"/>
      </w:r>
      <w:r w:rsidR="00002F8D">
        <w:instrText xml:space="preserve"> </w:instrText>
      </w:r>
      <w:r w:rsidR="00002F8D">
        <w:rPr>
          <w:rFonts w:hint="eastAsia"/>
        </w:rPr>
        <w:instrText>STYLEREF 1 \s</w:instrText>
      </w:r>
      <w:r w:rsidR="00002F8D">
        <w:instrText xml:space="preserve"> </w:instrText>
      </w:r>
      <w:r w:rsidR="00002F8D">
        <w:fldChar w:fldCharType="separate"/>
      </w:r>
      <w:r w:rsidR="00002F8D">
        <w:rPr>
          <w:noProof/>
        </w:rPr>
        <w:t>2</w:t>
      </w:r>
      <w:r w:rsidR="00002F8D">
        <w:fldChar w:fldCharType="end"/>
      </w:r>
      <w:r w:rsidR="00002F8D">
        <w:noBreakHyphen/>
      </w:r>
      <w:r w:rsidR="00002F8D">
        <w:fldChar w:fldCharType="begin"/>
      </w:r>
      <w:r w:rsidR="00002F8D">
        <w:instrText xml:space="preserve"> </w:instrText>
      </w:r>
      <w:r w:rsidR="00002F8D">
        <w:rPr>
          <w:rFonts w:hint="eastAsia"/>
        </w:rPr>
        <w:instrText xml:space="preserve">SEQ </w:instrText>
      </w:r>
      <w:r w:rsidR="00002F8D">
        <w:rPr>
          <w:rFonts w:hint="eastAsia"/>
        </w:rPr>
        <w:instrText>图</w:instrText>
      </w:r>
      <w:r w:rsidR="00002F8D">
        <w:rPr>
          <w:rFonts w:hint="eastAsia"/>
        </w:rPr>
        <w:instrText xml:space="preserve"> \* ARABIC \s 1</w:instrText>
      </w:r>
      <w:r w:rsidR="00002F8D">
        <w:instrText xml:space="preserve"> </w:instrText>
      </w:r>
      <w:r w:rsidR="00002F8D">
        <w:fldChar w:fldCharType="separate"/>
      </w:r>
      <w:r w:rsidR="00002F8D">
        <w:rPr>
          <w:noProof/>
        </w:rPr>
        <w:t>5</w:t>
      </w:r>
      <w:r w:rsidR="00002F8D">
        <w:fldChar w:fldCharType="end"/>
      </w:r>
      <w:bookmarkEnd w:id="44"/>
      <w:r>
        <w:t xml:space="preserve"> </w:t>
      </w:r>
      <w:r w:rsidR="00B77F90">
        <w:t xml:space="preserve">5% </w:t>
      </w:r>
      <w:r w:rsidR="00B77F90" w:rsidRPr="00D549CC">
        <w:rPr>
          <w:rFonts w:cs="Times New Roman"/>
          <w:color w:val="000000"/>
          <w:szCs w:val="24"/>
        </w:rPr>
        <w:t>Na</w:t>
      </w:r>
      <w:r w:rsidR="00B77F90" w:rsidRPr="00D549CC">
        <w:rPr>
          <w:rFonts w:cs="Times New Roman"/>
          <w:color w:val="000000"/>
          <w:szCs w:val="24"/>
          <w:vertAlign w:val="subscript"/>
        </w:rPr>
        <w:t>2</w:t>
      </w:r>
      <w:r w:rsidR="00B77F90" w:rsidRPr="00D549CC">
        <w:rPr>
          <w:rFonts w:cs="Times New Roman"/>
          <w:color w:val="000000"/>
          <w:szCs w:val="24"/>
        </w:rPr>
        <w:t>SO</w:t>
      </w:r>
      <w:r w:rsidR="00B77F90" w:rsidRPr="00D549CC">
        <w:rPr>
          <w:rFonts w:cs="Times New Roman"/>
          <w:color w:val="000000"/>
          <w:szCs w:val="24"/>
          <w:vertAlign w:val="subscript"/>
        </w:rPr>
        <w:t>4</w:t>
      </w:r>
      <w:r w:rsidR="00B77F90">
        <w:rPr>
          <w:rFonts w:cs="Times New Roman" w:hint="eastAsia"/>
          <w:color w:val="000000"/>
          <w:szCs w:val="24"/>
        </w:rPr>
        <w:t>溶液中的钙离子固液平衡曲线</w:t>
      </w:r>
    </w:p>
    <w:p w14:paraId="1D403740" w14:textId="1161D9C8" w:rsidR="00727954" w:rsidRPr="00727954" w:rsidRDefault="00727954" w:rsidP="00727954">
      <w:pPr>
        <w:ind w:firstLine="480"/>
      </w:pPr>
      <w:r>
        <w:fldChar w:fldCharType="begin"/>
      </w:r>
      <w:r>
        <w:instrText xml:space="preserve"> </w:instrText>
      </w:r>
      <w:r>
        <w:rPr>
          <w:rFonts w:hint="eastAsia"/>
        </w:rPr>
        <w:instrText>REF _Ref75206608 \h</w:instrText>
      </w:r>
      <w:r>
        <w:instrText xml:space="preserve"> </w:instrText>
      </w:r>
      <w:r>
        <w:fldChar w:fldCharType="separate"/>
      </w:r>
      <w:r w:rsidR="0080092E">
        <w:rPr>
          <w:rFonts w:hint="eastAsia"/>
        </w:rPr>
        <w:t>图</w:t>
      </w:r>
      <w:r w:rsidR="0080092E">
        <w:rPr>
          <w:rFonts w:hint="eastAsia"/>
        </w:rPr>
        <w:t xml:space="preserve"> </w:t>
      </w:r>
      <w:r w:rsidR="0080092E">
        <w:rPr>
          <w:noProof/>
        </w:rPr>
        <w:t>2</w:t>
      </w:r>
      <w:r w:rsidR="0080092E">
        <w:noBreakHyphen/>
      </w:r>
      <w:r w:rsidR="0080092E">
        <w:rPr>
          <w:noProof/>
        </w:rPr>
        <w:t>5</w:t>
      </w:r>
      <w:r>
        <w:fldChar w:fldCharType="end"/>
      </w:r>
      <w:r>
        <w:rPr>
          <w:rFonts w:hint="eastAsia"/>
        </w:rPr>
        <w:t>为实验测定的在质量分数为</w:t>
      </w:r>
      <w:r>
        <w:rPr>
          <w:rFonts w:hint="eastAsia"/>
        </w:rPr>
        <w:t>5%</w:t>
      </w:r>
      <w:r>
        <w:rPr>
          <w:rFonts w:hint="eastAsia"/>
        </w:rPr>
        <w:t>的硫酸钠溶液中钙离子的固液平衡曲线，可以看到固液平衡曲线与去离子水、硝酸铵溶液中的形式一致，都呈现出三阶段的形式。分别为</w:t>
      </w:r>
      <w:r>
        <w:rPr>
          <w:rFonts w:hint="eastAsia"/>
        </w:rPr>
        <w:t>CH</w:t>
      </w:r>
      <w:r>
        <w:rPr>
          <w:rFonts w:hint="eastAsia"/>
        </w:rPr>
        <w:t>的快速溶出、</w:t>
      </w:r>
      <w:r>
        <w:rPr>
          <w:rFonts w:hint="eastAsia"/>
        </w:rPr>
        <w:t>C-S-H</w:t>
      </w:r>
      <w:r>
        <w:rPr>
          <w:rFonts w:hint="eastAsia"/>
        </w:rPr>
        <w:t>缓慢溶出和</w:t>
      </w:r>
      <w:r>
        <w:rPr>
          <w:rFonts w:hint="eastAsia"/>
        </w:rPr>
        <w:t>C-S-H</w:t>
      </w:r>
      <w:r>
        <w:rPr>
          <w:rFonts w:hint="eastAsia"/>
        </w:rPr>
        <w:t>快速脱钙三个阶段，三段的分界点取值本节暂不分析，</w:t>
      </w:r>
      <w:r w:rsidR="002F6B02">
        <w:rPr>
          <w:rFonts w:hint="eastAsia"/>
        </w:rPr>
        <w:t>下一章测定了多条固液平衡曲线之后会进行详细的讨论</w:t>
      </w:r>
      <w:r>
        <w:rPr>
          <w:rFonts w:hint="eastAsia"/>
        </w:rPr>
        <w:t>。</w:t>
      </w:r>
      <w:r w:rsidR="00DC1F9D">
        <w:rPr>
          <w:rFonts w:hint="eastAsia"/>
        </w:rPr>
        <w:t>钙离子的饱和浓度的大小与去离子水中相比有明显的提升，因此硫酸根离子的存在的钙离子的溶蚀是有一定的加速作用的。</w:t>
      </w:r>
    </w:p>
    <w:p w14:paraId="2F705085" w14:textId="5B0FD08E" w:rsidR="001B774D" w:rsidRPr="001B774D" w:rsidRDefault="000C3B7D" w:rsidP="00D549CC">
      <w:pPr>
        <w:pStyle w:val="2"/>
        <w:spacing w:before="156" w:after="156"/>
      </w:pPr>
      <w:bookmarkStart w:id="45" w:name="_Toc75188766"/>
      <w:r>
        <w:rPr>
          <w:rFonts w:hint="eastAsia"/>
        </w:rPr>
        <w:t>2</w:t>
      </w:r>
      <w:r>
        <w:t xml:space="preserve">.7 </w:t>
      </w:r>
      <w:r>
        <w:rPr>
          <w:rFonts w:hint="eastAsia"/>
        </w:rPr>
        <w:t>本章小结</w:t>
      </w:r>
      <w:bookmarkEnd w:id="45"/>
    </w:p>
    <w:p w14:paraId="4E8224A4" w14:textId="53DFDF42" w:rsidR="000C3B7D" w:rsidRDefault="000C3B7D" w:rsidP="000C3B7D">
      <w:pPr>
        <w:ind w:firstLine="480"/>
      </w:pPr>
      <w:r>
        <w:rPr>
          <w:rFonts w:hint="eastAsia"/>
        </w:rPr>
        <w:t>本章</w:t>
      </w:r>
      <w:r w:rsidR="008E2A38">
        <w:rPr>
          <w:rFonts w:hint="eastAsia"/>
        </w:rPr>
        <w:t>介绍了试验所用的材料和试验方法，</w:t>
      </w:r>
      <w:r>
        <w:rPr>
          <w:rFonts w:hint="eastAsia"/>
        </w:rPr>
        <w:t>对去离子水条件下的</w:t>
      </w:r>
      <w:r w:rsidR="00701814">
        <w:rPr>
          <w:rFonts w:hint="eastAsia"/>
        </w:rPr>
        <w:t>水泥和</w:t>
      </w:r>
      <w:r w:rsidR="00701814">
        <w:rPr>
          <w:rFonts w:hint="eastAsia"/>
        </w:rPr>
        <w:t>C-S-H</w:t>
      </w:r>
      <w:r w:rsidR="00701814">
        <w:rPr>
          <w:rFonts w:hint="eastAsia"/>
        </w:rPr>
        <w:t>凝胶的</w:t>
      </w:r>
      <w:r>
        <w:rPr>
          <w:rFonts w:hint="eastAsia"/>
        </w:rPr>
        <w:t>钙离子固液平衡曲线进行了测定</w:t>
      </w:r>
      <w:r w:rsidR="00E342CE">
        <w:rPr>
          <w:rFonts w:hint="eastAsia"/>
        </w:rPr>
        <w:t>，并使用直接测定和</w:t>
      </w:r>
      <w:r w:rsidR="005673AE">
        <w:rPr>
          <w:rFonts w:hint="eastAsia"/>
        </w:rPr>
        <w:t>推算两种方法计算固</w:t>
      </w:r>
      <w:r w:rsidR="005673AE">
        <w:rPr>
          <w:rFonts w:hint="eastAsia"/>
        </w:rPr>
        <w:lastRenderedPageBreak/>
        <w:t>相钙硅比，验证试验的准确性</w:t>
      </w:r>
      <w:r w:rsidR="00B926D1">
        <w:rPr>
          <w:rFonts w:hint="eastAsia"/>
        </w:rPr>
        <w:t>。对比合成</w:t>
      </w:r>
      <w:r w:rsidR="00B926D1">
        <w:rPr>
          <w:rFonts w:hint="eastAsia"/>
        </w:rPr>
        <w:t>C-S-H</w:t>
      </w:r>
      <w:r w:rsidR="00B926D1">
        <w:rPr>
          <w:rFonts w:hint="eastAsia"/>
        </w:rPr>
        <w:t>凝胶与水泥的钙离子固液平衡曲线，</w:t>
      </w:r>
      <w:r w:rsidR="00DC1F9D">
        <w:rPr>
          <w:rFonts w:hint="eastAsia"/>
        </w:rPr>
        <w:t>说明</w:t>
      </w:r>
      <w:r w:rsidR="00DC1F9D">
        <w:rPr>
          <w:rFonts w:hint="eastAsia"/>
        </w:rPr>
        <w:t>C-S-H</w:t>
      </w:r>
      <w:r w:rsidR="00DC1F9D">
        <w:rPr>
          <w:rFonts w:hint="eastAsia"/>
        </w:rPr>
        <w:t>凝胶代替水泥测试钙离子的固液平衡曲线具有可行性</w:t>
      </w:r>
      <w:r w:rsidR="00755CE7">
        <w:rPr>
          <w:rFonts w:hint="eastAsia"/>
        </w:rPr>
        <w:t>。</w:t>
      </w:r>
      <w:r w:rsidR="00DC1F9D">
        <w:rPr>
          <w:rFonts w:hint="eastAsia"/>
        </w:rPr>
        <w:t>基于硫酸盐侵蚀中生成钙矾石的化学反应对该溶蚀的过程影响较小这一假设，提出了一种使用</w:t>
      </w:r>
      <w:r w:rsidR="00DC1F9D">
        <w:rPr>
          <w:rFonts w:hint="eastAsia"/>
        </w:rPr>
        <w:t>C-S-H</w:t>
      </w:r>
      <w:r w:rsidR="00DC1F9D">
        <w:rPr>
          <w:rFonts w:hint="eastAsia"/>
        </w:rPr>
        <w:t>凝胶代替水泥测定硫酸盐侵蚀条件下钙离子的固液平衡曲线方程的实验方法。实验测定的钙离子固液平衡曲线呈现出与去离子水中相似的三段形式，且硫酸根离子的存在对钙离子的溶蚀具有明显的加速作用。</w:t>
      </w:r>
    </w:p>
    <w:p w14:paraId="4E84BA12" w14:textId="457CA6DA" w:rsidR="0080092E" w:rsidRPr="000C3B7D" w:rsidRDefault="0080092E" w:rsidP="000C3B7D">
      <w:pPr>
        <w:ind w:firstLine="480"/>
      </w:pPr>
      <w:r>
        <w:fldChar w:fldCharType="begin"/>
      </w:r>
      <w:r>
        <w:instrText xml:space="preserve"> MACROBUTTON MTEditEquationSection2 </w:instrText>
      </w:r>
      <w:r w:rsidRPr="0080092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4865C5CA" w14:textId="623502B1" w:rsidR="00755CE7" w:rsidRDefault="00755CE7" w:rsidP="00755CE7">
      <w:pPr>
        <w:pStyle w:val="1"/>
        <w:numPr>
          <w:ilvl w:val="0"/>
          <w:numId w:val="14"/>
        </w:numPr>
        <w:spacing w:before="31" w:after="31"/>
      </w:pPr>
      <w:bookmarkStart w:id="46" w:name="_Toc75188767"/>
      <w:r>
        <w:rPr>
          <w:rFonts w:hint="eastAsia"/>
        </w:rPr>
        <w:lastRenderedPageBreak/>
        <w:t>离子浓度</w:t>
      </w:r>
      <w:r w:rsidR="00BD037F">
        <w:rPr>
          <w:rFonts w:hint="eastAsia"/>
        </w:rPr>
        <w:t>与温度对固液平衡曲线的影响</w:t>
      </w:r>
      <w:bookmarkEnd w:id="46"/>
    </w:p>
    <w:p w14:paraId="569E01C6" w14:textId="75CEC54B" w:rsidR="00755CE7" w:rsidRDefault="00755CE7" w:rsidP="00755CE7">
      <w:pPr>
        <w:ind w:firstLine="480"/>
      </w:pPr>
      <w:r w:rsidRPr="00755CE7">
        <w:rPr>
          <w:rFonts w:hint="eastAsia"/>
        </w:rPr>
        <w:t>上一章建立了一种在去离子水中测定固液平衡曲线的方法，为本章测定</w:t>
      </w:r>
      <w:r w:rsidR="008E2A38">
        <w:rPr>
          <w:rFonts w:hint="eastAsia"/>
        </w:rPr>
        <w:t>不同条件下</w:t>
      </w:r>
      <w:r w:rsidRPr="00755CE7">
        <w:rPr>
          <w:rFonts w:hint="eastAsia"/>
        </w:rPr>
        <w:t>硫酸钠溶液中钙离子的固液平衡曲线奠定基础。</w:t>
      </w:r>
    </w:p>
    <w:p w14:paraId="1873B3C7" w14:textId="7A5B402C" w:rsidR="008E2A38" w:rsidRPr="008E2A38" w:rsidRDefault="008E2A38" w:rsidP="00755CE7">
      <w:pPr>
        <w:ind w:firstLine="480"/>
      </w:pPr>
      <w:r>
        <w:rPr>
          <w:rFonts w:hint="eastAsia"/>
        </w:rPr>
        <w:t>钙溶蚀过程对硫酸盐侵蚀具有重要影响，而常用的描述钙溶蚀的方法为钙离子的固液平衡曲线，现有的硫酸盐侵蚀模型直接使用去离子水或硝酸铵中的钙离子固液平衡曲线对硫酸盐侵蚀进行预测，这是不合理的。本章</w:t>
      </w:r>
      <w:r w:rsidR="000A6B30">
        <w:rPr>
          <w:rFonts w:hint="eastAsia"/>
        </w:rPr>
        <w:t>将</w:t>
      </w:r>
      <w:r>
        <w:rPr>
          <w:rFonts w:hint="eastAsia"/>
        </w:rPr>
        <w:t>对不同硫酸根离子浓度与不同温度条件下的钙离子固液平衡曲线</w:t>
      </w:r>
      <w:r w:rsidR="000A6B30">
        <w:rPr>
          <w:rFonts w:hint="eastAsia"/>
        </w:rPr>
        <w:t>进行</w:t>
      </w:r>
      <w:r>
        <w:rPr>
          <w:rFonts w:hint="eastAsia"/>
        </w:rPr>
        <w:t>测定，并对其变化的规律进行总结，</w:t>
      </w:r>
      <w:r w:rsidR="000A6B30">
        <w:rPr>
          <w:rFonts w:hint="eastAsia"/>
        </w:rPr>
        <w:t>以给出</w:t>
      </w:r>
      <w:r>
        <w:rPr>
          <w:rFonts w:hint="eastAsia"/>
        </w:rPr>
        <w:t>在已知硫酸根离子浓度与温度的条件下钙离子固液平衡曲线参数的计算方法。</w:t>
      </w:r>
    </w:p>
    <w:p w14:paraId="581CEDC5" w14:textId="2D5B8E80" w:rsidR="00755CE7" w:rsidRDefault="00392887" w:rsidP="00392887">
      <w:pPr>
        <w:pStyle w:val="2"/>
        <w:spacing w:before="156" w:after="156"/>
      </w:pPr>
      <w:bookmarkStart w:id="47" w:name="_Toc75188768"/>
      <w:r>
        <w:t xml:space="preserve">3.1 </w:t>
      </w:r>
      <w:r>
        <w:rPr>
          <w:rFonts w:hint="eastAsia"/>
        </w:rPr>
        <w:t>实验工况设置</w:t>
      </w:r>
      <w:bookmarkEnd w:id="47"/>
    </w:p>
    <w:p w14:paraId="77E78C14" w14:textId="6BE16B9B" w:rsidR="00392887" w:rsidRDefault="00B96FCC" w:rsidP="00392887">
      <w:pPr>
        <w:pStyle w:val="3"/>
        <w:spacing w:before="156" w:after="156"/>
      </w:pPr>
      <w:bookmarkStart w:id="48" w:name="_Toc75188769"/>
      <w:r>
        <w:rPr>
          <w:rFonts w:hint="eastAsia"/>
        </w:rPr>
        <w:t>3</w:t>
      </w:r>
      <w:r>
        <w:t xml:space="preserve">.1.1 </w:t>
      </w:r>
      <w:r w:rsidR="008A774D">
        <w:rPr>
          <w:rFonts w:hint="eastAsia"/>
        </w:rPr>
        <w:t>测定固液平衡曲线的实验</w:t>
      </w:r>
      <w:r>
        <w:rPr>
          <w:rFonts w:hint="eastAsia"/>
        </w:rPr>
        <w:t>工况</w:t>
      </w:r>
      <w:bookmarkEnd w:id="48"/>
    </w:p>
    <w:p w14:paraId="4A8B55C6" w14:textId="07714A56" w:rsidR="008A774D" w:rsidRDefault="008A774D" w:rsidP="008A774D">
      <w:pPr>
        <w:ind w:firstLine="480"/>
      </w:pPr>
      <w:r>
        <w:rPr>
          <w:rFonts w:hint="eastAsia"/>
        </w:rPr>
        <w:t>为了测试不同浓度的硫酸根离子对钙离子溶蚀的影响，</w:t>
      </w:r>
      <w:r w:rsidRPr="005B0BC8">
        <w:rPr>
          <w:rFonts w:hint="eastAsia"/>
        </w:rPr>
        <w:t>选取了硫酸盐侵蚀实验中常用的硫酸根离子浓度进行测定，以</w:t>
      </w:r>
      <w:r>
        <w:rPr>
          <w:rFonts w:hint="eastAsia"/>
        </w:rPr>
        <w:t>上一章测定的</w:t>
      </w:r>
      <w:r w:rsidRPr="005B0BC8">
        <w:rPr>
          <w:rFonts w:hint="eastAsia"/>
        </w:rPr>
        <w:t>硫酸根离子浓度为</w:t>
      </w:r>
      <w:r w:rsidRPr="005B0BC8">
        <w:rPr>
          <w:rFonts w:hint="eastAsia"/>
        </w:rPr>
        <w:t>0</w:t>
      </w:r>
      <w:r>
        <w:rPr>
          <w:rFonts w:hint="eastAsia"/>
        </w:rPr>
        <w:t>的去离子水</w:t>
      </w:r>
      <w:r w:rsidRPr="005B0BC8">
        <w:rPr>
          <w:rFonts w:hint="eastAsia"/>
        </w:rPr>
        <w:t>组作为对照组</w:t>
      </w:r>
      <w:r>
        <w:rPr>
          <w:rFonts w:hint="eastAsia"/>
        </w:rPr>
        <w:t>。因为需要因为需要分析硫酸根离子浓度对溶蚀</w:t>
      </w:r>
      <w:r w:rsidRPr="00B96FCC">
        <w:rPr>
          <w:rFonts w:hint="eastAsia"/>
        </w:rPr>
        <w:t>过程的影响，所以</w:t>
      </w:r>
      <w:r>
        <w:rPr>
          <w:rFonts w:hint="eastAsia"/>
        </w:rPr>
        <w:t>选择了这些</w:t>
      </w:r>
      <w:r w:rsidRPr="00B96FCC">
        <w:rPr>
          <w:rFonts w:hint="eastAsia"/>
        </w:rPr>
        <w:t>浓度梯度比较大的</w:t>
      </w:r>
      <w:r>
        <w:rPr>
          <w:rFonts w:hint="eastAsia"/>
        </w:rPr>
        <w:t>溶蚀工况，而没有选择与实际情况非常接近的低浓度的硫酸根离子侵蚀工况，特别是</w:t>
      </w:r>
      <w:r>
        <w:rPr>
          <w:rFonts w:hint="eastAsia"/>
        </w:rPr>
        <w:t>1</w:t>
      </w:r>
      <w:r>
        <w:t>0</w:t>
      </w:r>
      <w:r>
        <w:rPr>
          <w:rFonts w:hint="eastAsia"/>
        </w:rPr>
        <w:t>%</w:t>
      </w:r>
      <w:r>
        <w:rPr>
          <w:rFonts w:hint="eastAsia"/>
        </w:rPr>
        <w:t>的</w:t>
      </w:r>
      <w:r w:rsidRPr="00B96FCC">
        <w:rPr>
          <w:rFonts w:cs="Times New Roman"/>
          <w:color w:val="000000"/>
          <w:szCs w:val="24"/>
        </w:rPr>
        <w:t>Na</w:t>
      </w:r>
      <w:r w:rsidRPr="00B96FCC">
        <w:rPr>
          <w:rFonts w:cs="Times New Roman"/>
          <w:color w:val="000000"/>
          <w:szCs w:val="24"/>
          <w:vertAlign w:val="subscript"/>
        </w:rPr>
        <w:t>2</w:t>
      </w:r>
      <w:r w:rsidRPr="00B96FCC">
        <w:rPr>
          <w:rFonts w:cs="Times New Roman"/>
          <w:color w:val="000000"/>
          <w:szCs w:val="24"/>
        </w:rPr>
        <w:t>SO</w:t>
      </w:r>
      <w:r w:rsidRPr="00B96FCC">
        <w:rPr>
          <w:rFonts w:cs="Times New Roman"/>
          <w:color w:val="000000"/>
          <w:szCs w:val="24"/>
          <w:vertAlign w:val="subscript"/>
        </w:rPr>
        <w:t>4</w:t>
      </w:r>
      <w:r>
        <w:rPr>
          <w:rFonts w:hint="eastAsia"/>
        </w:rPr>
        <w:t>溶蚀工况，实际工程中几乎不可能出现这样高的硫酸根离子浓度，在实验中测试这样高的硫酸根离子浓度是为了确定在硫酸根离子浓度非常高的时候，硫酸根离子加速钙溶蚀的规律是否会发生改变</w:t>
      </w:r>
      <w:r w:rsidRPr="00B96FCC">
        <w:rPr>
          <w:rFonts w:hint="eastAsia"/>
        </w:rPr>
        <w:t>。</w:t>
      </w:r>
      <w:r>
        <w:rPr>
          <w:rFonts w:hint="eastAsia"/>
        </w:rPr>
        <w:t>表</w:t>
      </w:r>
      <w:r w:rsidR="00372E03">
        <w:t>3</w:t>
      </w:r>
      <w:r>
        <w:rPr>
          <w:rFonts w:hint="eastAsia"/>
        </w:rPr>
        <w:t>-</w:t>
      </w:r>
      <w:r w:rsidR="00372E03">
        <w:t>1</w:t>
      </w:r>
      <w:r w:rsidRPr="005B0BC8">
        <w:rPr>
          <w:rFonts w:hint="eastAsia"/>
        </w:rPr>
        <w:t>列出了所有的实验工况。</w:t>
      </w:r>
    </w:p>
    <w:p w14:paraId="5E666917" w14:textId="18EA9A94" w:rsidR="008A774D" w:rsidRPr="00B96FCC" w:rsidRDefault="008A774D" w:rsidP="008A774D">
      <w:pPr>
        <w:adjustRightInd w:val="0"/>
        <w:snapToGrid w:val="0"/>
        <w:spacing w:beforeLines="50" w:before="156" w:line="288" w:lineRule="auto"/>
        <w:ind w:firstLineChars="0" w:firstLine="0"/>
        <w:jc w:val="center"/>
        <w:rPr>
          <w:rFonts w:cs="Times New Roman"/>
          <w:color w:val="000000"/>
          <w:sz w:val="21"/>
          <w:szCs w:val="24"/>
        </w:rPr>
      </w:pPr>
      <w:bookmarkStart w:id="49" w:name="_Ref73311018"/>
      <w:r w:rsidRPr="00B96FCC">
        <w:rPr>
          <w:rFonts w:cs="Times New Roman" w:hint="eastAsia"/>
          <w:color w:val="000000"/>
          <w:sz w:val="21"/>
          <w:szCs w:val="24"/>
        </w:rPr>
        <w:t>表</w:t>
      </w:r>
      <w:r w:rsidR="00372E03">
        <w:rPr>
          <w:rFonts w:cs="Times New Roman"/>
          <w:color w:val="000000"/>
          <w:sz w:val="21"/>
          <w:szCs w:val="24"/>
        </w:rPr>
        <w:t>3</w:t>
      </w:r>
      <w:r w:rsidRPr="00B96FCC">
        <w:rPr>
          <w:rFonts w:cs="Times New Roman"/>
          <w:color w:val="000000"/>
          <w:sz w:val="21"/>
          <w:szCs w:val="24"/>
        </w:rPr>
        <w:noBreakHyphen/>
      </w:r>
      <w:r w:rsidR="00AF48C3">
        <w:rPr>
          <w:rFonts w:cs="Times New Roman"/>
          <w:color w:val="000000"/>
          <w:sz w:val="21"/>
          <w:szCs w:val="24"/>
        </w:rPr>
        <w:fldChar w:fldCharType="begin"/>
      </w:r>
      <w:r w:rsidR="00AF48C3">
        <w:rPr>
          <w:rFonts w:cs="Times New Roman"/>
          <w:color w:val="000000"/>
          <w:sz w:val="21"/>
          <w:szCs w:val="24"/>
        </w:rPr>
        <w:instrText xml:space="preserve"> STYLEREF 1 \s </w:instrText>
      </w:r>
      <w:r w:rsidR="00AF48C3">
        <w:rPr>
          <w:rFonts w:cs="Times New Roman"/>
          <w:color w:val="000000"/>
          <w:sz w:val="21"/>
          <w:szCs w:val="24"/>
        </w:rPr>
        <w:fldChar w:fldCharType="separate"/>
      </w:r>
      <w:r w:rsidR="00AF48C3">
        <w:rPr>
          <w:rFonts w:cs="Times New Roman"/>
          <w:noProof/>
          <w:color w:val="000000"/>
          <w:sz w:val="21"/>
          <w:szCs w:val="24"/>
        </w:rPr>
        <w:t>3</w:t>
      </w:r>
      <w:r w:rsidR="00AF48C3">
        <w:rPr>
          <w:rFonts w:cs="Times New Roman"/>
          <w:color w:val="000000"/>
          <w:sz w:val="21"/>
          <w:szCs w:val="24"/>
        </w:rPr>
        <w:fldChar w:fldCharType="end"/>
      </w:r>
      <w:r w:rsidR="00AF48C3">
        <w:rPr>
          <w:rFonts w:cs="Times New Roman"/>
          <w:color w:val="000000"/>
          <w:sz w:val="21"/>
          <w:szCs w:val="24"/>
        </w:rPr>
        <w:noBreakHyphen/>
      </w:r>
      <w:r w:rsidR="00AF48C3">
        <w:rPr>
          <w:rFonts w:cs="Times New Roman"/>
          <w:color w:val="000000"/>
          <w:sz w:val="21"/>
          <w:szCs w:val="24"/>
        </w:rPr>
        <w:fldChar w:fldCharType="begin"/>
      </w:r>
      <w:r w:rsidR="00AF48C3">
        <w:rPr>
          <w:rFonts w:cs="Times New Roman"/>
          <w:color w:val="000000"/>
          <w:sz w:val="21"/>
          <w:szCs w:val="24"/>
        </w:rPr>
        <w:instrText xml:space="preserve"> SEQ </w:instrText>
      </w:r>
      <w:r w:rsidR="00AF48C3">
        <w:rPr>
          <w:rFonts w:cs="Times New Roman"/>
          <w:color w:val="000000"/>
          <w:sz w:val="21"/>
          <w:szCs w:val="24"/>
        </w:rPr>
        <w:instrText>表</w:instrText>
      </w:r>
      <w:r w:rsidR="00AF48C3">
        <w:rPr>
          <w:rFonts w:cs="Times New Roman"/>
          <w:color w:val="000000"/>
          <w:sz w:val="21"/>
          <w:szCs w:val="24"/>
        </w:rPr>
        <w:instrText xml:space="preserve"> \* ARABIC \s 1 </w:instrText>
      </w:r>
      <w:r w:rsidR="00AF48C3">
        <w:rPr>
          <w:rFonts w:cs="Times New Roman"/>
          <w:color w:val="000000"/>
          <w:sz w:val="21"/>
          <w:szCs w:val="24"/>
        </w:rPr>
        <w:fldChar w:fldCharType="separate"/>
      </w:r>
      <w:r w:rsidR="00AF48C3">
        <w:rPr>
          <w:rFonts w:cs="Times New Roman"/>
          <w:noProof/>
          <w:color w:val="000000"/>
          <w:sz w:val="21"/>
          <w:szCs w:val="24"/>
        </w:rPr>
        <w:t>1</w:t>
      </w:r>
      <w:r w:rsidR="00AF48C3">
        <w:rPr>
          <w:rFonts w:cs="Times New Roman"/>
          <w:color w:val="000000"/>
          <w:sz w:val="21"/>
          <w:szCs w:val="24"/>
        </w:rPr>
        <w:fldChar w:fldCharType="end"/>
      </w:r>
      <w:bookmarkEnd w:id="49"/>
      <w:r w:rsidRPr="00B96FCC">
        <w:rPr>
          <w:rFonts w:cs="Times New Roman"/>
          <w:color w:val="000000"/>
          <w:sz w:val="21"/>
          <w:szCs w:val="24"/>
        </w:rPr>
        <w:t xml:space="preserve"> </w:t>
      </w:r>
      <w:r w:rsidRPr="00B96FCC">
        <w:rPr>
          <w:rFonts w:cs="Times New Roman"/>
          <w:color w:val="000000"/>
          <w:sz w:val="21"/>
          <w:szCs w:val="24"/>
        </w:rPr>
        <w:t>硫酸根离子加速钙溶蚀曲线测定试验的参数</w:t>
      </w:r>
    </w:p>
    <w:tbl>
      <w:tblPr>
        <w:tblStyle w:val="11"/>
        <w:tblW w:w="5000" w:type="pct"/>
        <w:tblLook w:val="0600" w:firstRow="0" w:lastRow="0" w:firstColumn="0" w:lastColumn="0" w:noHBand="1" w:noVBand="1"/>
      </w:tblPr>
      <w:tblGrid>
        <w:gridCol w:w="2076"/>
        <w:gridCol w:w="2076"/>
        <w:gridCol w:w="2077"/>
        <w:gridCol w:w="2077"/>
      </w:tblGrid>
      <w:tr w:rsidR="008A774D" w14:paraId="18ECBF5B" w14:textId="77777777" w:rsidTr="0080092E">
        <w:tc>
          <w:tcPr>
            <w:tcW w:w="1250" w:type="pct"/>
            <w:tcBorders>
              <w:top w:val="single" w:sz="12" w:space="0" w:color="auto"/>
              <w:bottom w:val="single" w:sz="4" w:space="0" w:color="auto"/>
            </w:tcBorders>
          </w:tcPr>
          <w:p w14:paraId="19DA813B" w14:textId="77777777" w:rsidR="008A774D" w:rsidRDefault="008A774D" w:rsidP="0080092E">
            <w:pPr>
              <w:ind w:firstLineChars="0" w:firstLine="0"/>
              <w:jc w:val="center"/>
            </w:pPr>
            <w:r w:rsidRPr="00B96FCC">
              <w:rPr>
                <w:color w:val="000000"/>
                <w:sz w:val="21"/>
                <w:szCs w:val="24"/>
              </w:rPr>
              <w:t>试样成分</w:t>
            </w:r>
          </w:p>
        </w:tc>
        <w:tc>
          <w:tcPr>
            <w:tcW w:w="1250" w:type="pct"/>
            <w:tcBorders>
              <w:top w:val="single" w:sz="12" w:space="0" w:color="auto"/>
              <w:bottom w:val="single" w:sz="4" w:space="0" w:color="auto"/>
            </w:tcBorders>
          </w:tcPr>
          <w:p w14:paraId="6E9C8128" w14:textId="77777777" w:rsidR="008A774D" w:rsidRDefault="008A774D" w:rsidP="0080092E">
            <w:pPr>
              <w:ind w:firstLineChars="0" w:firstLine="0"/>
              <w:jc w:val="center"/>
            </w:pPr>
            <w:r w:rsidRPr="00B96FCC">
              <w:rPr>
                <w:color w:val="000000"/>
                <w:sz w:val="21"/>
                <w:szCs w:val="24"/>
              </w:rPr>
              <w:t>试样分组</w:t>
            </w:r>
          </w:p>
        </w:tc>
        <w:tc>
          <w:tcPr>
            <w:tcW w:w="1250" w:type="pct"/>
            <w:tcBorders>
              <w:top w:val="single" w:sz="12" w:space="0" w:color="auto"/>
              <w:bottom w:val="single" w:sz="4" w:space="0" w:color="auto"/>
            </w:tcBorders>
          </w:tcPr>
          <w:p w14:paraId="0513DBBD" w14:textId="77777777" w:rsidR="008A774D" w:rsidRDefault="008A774D" w:rsidP="0080092E">
            <w:pPr>
              <w:ind w:firstLineChars="0" w:firstLine="0"/>
              <w:jc w:val="center"/>
            </w:pPr>
            <w:r w:rsidRPr="00B96FCC">
              <w:rPr>
                <w:color w:val="000000"/>
                <w:sz w:val="21"/>
                <w:szCs w:val="24"/>
              </w:rPr>
              <w:t>盐浓度</w:t>
            </w:r>
          </w:p>
        </w:tc>
        <w:tc>
          <w:tcPr>
            <w:tcW w:w="1250" w:type="pct"/>
            <w:tcBorders>
              <w:top w:val="single" w:sz="12" w:space="0" w:color="auto"/>
              <w:bottom w:val="single" w:sz="4" w:space="0" w:color="auto"/>
            </w:tcBorders>
          </w:tcPr>
          <w:p w14:paraId="65E18D0B" w14:textId="77777777" w:rsidR="008A774D" w:rsidRDefault="008A774D" w:rsidP="0080092E">
            <w:pPr>
              <w:ind w:firstLineChars="0" w:firstLine="0"/>
              <w:jc w:val="center"/>
            </w:pPr>
            <w:r w:rsidRPr="00B96FCC">
              <w:rPr>
                <w:color w:val="000000"/>
                <w:sz w:val="21"/>
                <w:szCs w:val="24"/>
              </w:rPr>
              <w:t>温度</w:t>
            </w:r>
            <w:r w:rsidRPr="00B96FCC">
              <w:rPr>
                <w:color w:val="000000"/>
                <w:sz w:val="21"/>
                <w:szCs w:val="24"/>
              </w:rPr>
              <w:t>(</w:t>
            </w:r>
            <w:r w:rsidRPr="00B96FCC">
              <w:rPr>
                <w:rFonts w:eastAsia="微软雅黑"/>
                <w:color w:val="000000"/>
                <w:sz w:val="21"/>
                <w:szCs w:val="24"/>
              </w:rPr>
              <w:t>˚</w:t>
            </w:r>
            <w:r w:rsidRPr="00B96FCC">
              <w:rPr>
                <w:color w:val="000000"/>
                <w:sz w:val="21"/>
                <w:szCs w:val="24"/>
              </w:rPr>
              <w:t>C)</w:t>
            </w:r>
          </w:p>
        </w:tc>
      </w:tr>
      <w:tr w:rsidR="008A774D" w14:paraId="5A74F7FB" w14:textId="77777777" w:rsidTr="0080092E">
        <w:tc>
          <w:tcPr>
            <w:tcW w:w="1250" w:type="pct"/>
            <w:tcBorders>
              <w:top w:val="single" w:sz="4" w:space="0" w:color="auto"/>
            </w:tcBorders>
          </w:tcPr>
          <w:p w14:paraId="4D75D02A" w14:textId="77777777" w:rsidR="008A774D" w:rsidRDefault="008A774D" w:rsidP="0080092E">
            <w:pPr>
              <w:ind w:firstLineChars="0" w:firstLine="0"/>
              <w:jc w:val="center"/>
            </w:pPr>
            <w:r w:rsidRPr="00B96FCC">
              <w:rPr>
                <w:color w:val="000000"/>
                <w:sz w:val="21"/>
                <w:szCs w:val="24"/>
              </w:rPr>
              <w:t>CSH</w:t>
            </w:r>
            <w:r w:rsidRPr="00B96FCC">
              <w:rPr>
                <w:color w:val="000000"/>
                <w:sz w:val="21"/>
                <w:szCs w:val="24"/>
              </w:rPr>
              <w:t>凝胶</w:t>
            </w:r>
          </w:p>
        </w:tc>
        <w:tc>
          <w:tcPr>
            <w:tcW w:w="1250" w:type="pct"/>
            <w:tcBorders>
              <w:top w:val="single" w:sz="4" w:space="0" w:color="auto"/>
            </w:tcBorders>
          </w:tcPr>
          <w:p w14:paraId="3BBFA763" w14:textId="77777777" w:rsidR="008A774D" w:rsidRDefault="008A774D" w:rsidP="0080092E">
            <w:pPr>
              <w:ind w:firstLineChars="0" w:firstLine="0"/>
              <w:jc w:val="center"/>
            </w:pPr>
            <w:r w:rsidRPr="00B96FCC">
              <w:rPr>
                <w:color w:val="000000"/>
                <w:sz w:val="21"/>
                <w:szCs w:val="24"/>
              </w:rPr>
              <w:t>去离子水</w:t>
            </w:r>
          </w:p>
        </w:tc>
        <w:tc>
          <w:tcPr>
            <w:tcW w:w="1250" w:type="pct"/>
            <w:tcBorders>
              <w:top w:val="single" w:sz="4" w:space="0" w:color="auto"/>
            </w:tcBorders>
          </w:tcPr>
          <w:p w14:paraId="4285496C" w14:textId="77777777" w:rsidR="008A774D" w:rsidRDefault="008A774D" w:rsidP="0080092E">
            <w:pPr>
              <w:ind w:firstLineChars="0" w:firstLine="0"/>
              <w:jc w:val="center"/>
            </w:pPr>
            <w:r w:rsidRPr="00B96FCC">
              <w:rPr>
                <w:color w:val="000000"/>
                <w:sz w:val="21"/>
                <w:szCs w:val="24"/>
              </w:rPr>
              <w:t>0</w:t>
            </w:r>
          </w:p>
        </w:tc>
        <w:tc>
          <w:tcPr>
            <w:tcW w:w="1250" w:type="pct"/>
            <w:tcBorders>
              <w:top w:val="single" w:sz="4" w:space="0" w:color="auto"/>
            </w:tcBorders>
          </w:tcPr>
          <w:p w14:paraId="0E5E8084" w14:textId="77777777" w:rsidR="008A774D" w:rsidRDefault="008A774D" w:rsidP="0080092E">
            <w:pPr>
              <w:ind w:firstLineChars="0" w:firstLine="0"/>
              <w:jc w:val="center"/>
            </w:pPr>
            <w:r w:rsidRPr="00B96FCC">
              <w:rPr>
                <w:color w:val="000000"/>
                <w:sz w:val="21"/>
                <w:szCs w:val="24"/>
              </w:rPr>
              <w:t>25</w:t>
            </w:r>
          </w:p>
        </w:tc>
      </w:tr>
      <w:tr w:rsidR="008A774D" w14:paraId="54B17C25" w14:textId="77777777" w:rsidTr="0080092E">
        <w:tc>
          <w:tcPr>
            <w:tcW w:w="1250" w:type="pct"/>
          </w:tcPr>
          <w:p w14:paraId="545A4295" w14:textId="77777777" w:rsidR="008A774D" w:rsidRDefault="008A774D" w:rsidP="0080092E">
            <w:pPr>
              <w:ind w:firstLineChars="0" w:firstLine="0"/>
              <w:jc w:val="center"/>
            </w:pPr>
            <w:r w:rsidRPr="00B96FCC">
              <w:rPr>
                <w:color w:val="000000"/>
                <w:sz w:val="21"/>
                <w:szCs w:val="24"/>
              </w:rPr>
              <w:t>CSH</w:t>
            </w:r>
            <w:r w:rsidRPr="00B96FCC">
              <w:rPr>
                <w:color w:val="000000"/>
                <w:sz w:val="21"/>
                <w:szCs w:val="24"/>
              </w:rPr>
              <w:t>凝胶</w:t>
            </w:r>
          </w:p>
        </w:tc>
        <w:tc>
          <w:tcPr>
            <w:tcW w:w="1250" w:type="pct"/>
            <w:vMerge w:val="restart"/>
          </w:tcPr>
          <w:p w14:paraId="25B92546" w14:textId="77777777" w:rsidR="008A774D" w:rsidRDefault="008A774D" w:rsidP="0080092E">
            <w:pPr>
              <w:ind w:firstLineChars="0" w:firstLine="0"/>
              <w:jc w:val="center"/>
            </w:pPr>
            <w:r w:rsidRPr="00B96FCC">
              <w:rPr>
                <w:color w:val="000000"/>
                <w:sz w:val="21"/>
                <w:szCs w:val="24"/>
              </w:rPr>
              <w:t>硫酸盐</w:t>
            </w:r>
          </w:p>
        </w:tc>
        <w:tc>
          <w:tcPr>
            <w:tcW w:w="1250" w:type="pct"/>
          </w:tcPr>
          <w:p w14:paraId="4AD7AB6C" w14:textId="77777777" w:rsidR="008A774D" w:rsidRDefault="008A774D" w:rsidP="0080092E">
            <w:pPr>
              <w:ind w:firstLineChars="0" w:firstLine="0"/>
              <w:jc w:val="center"/>
            </w:pPr>
            <w:r w:rsidRPr="00B96FCC">
              <w:rPr>
                <w:color w:val="000000"/>
                <w:sz w:val="21"/>
                <w:szCs w:val="24"/>
              </w:rPr>
              <w:t>1% Na</w:t>
            </w:r>
            <w:r w:rsidRPr="00B96FCC">
              <w:rPr>
                <w:color w:val="000000"/>
                <w:sz w:val="21"/>
                <w:szCs w:val="24"/>
                <w:vertAlign w:val="subscript"/>
              </w:rPr>
              <w:t>2</w:t>
            </w:r>
            <w:r w:rsidRPr="00B96FCC">
              <w:rPr>
                <w:color w:val="000000"/>
                <w:sz w:val="21"/>
                <w:szCs w:val="24"/>
              </w:rPr>
              <w:t>SO</w:t>
            </w:r>
            <w:r w:rsidRPr="00B96FCC">
              <w:rPr>
                <w:color w:val="000000"/>
                <w:sz w:val="21"/>
                <w:szCs w:val="24"/>
                <w:vertAlign w:val="subscript"/>
              </w:rPr>
              <w:t>4</w:t>
            </w:r>
          </w:p>
        </w:tc>
        <w:tc>
          <w:tcPr>
            <w:tcW w:w="1250" w:type="pct"/>
          </w:tcPr>
          <w:p w14:paraId="4ED82287" w14:textId="77777777" w:rsidR="008A774D" w:rsidRDefault="008A774D" w:rsidP="0080092E">
            <w:pPr>
              <w:ind w:firstLineChars="0" w:firstLine="0"/>
              <w:jc w:val="center"/>
            </w:pPr>
            <w:r w:rsidRPr="00B96FCC">
              <w:rPr>
                <w:color w:val="000000"/>
                <w:sz w:val="21"/>
                <w:szCs w:val="24"/>
              </w:rPr>
              <w:t>25</w:t>
            </w:r>
          </w:p>
        </w:tc>
      </w:tr>
      <w:tr w:rsidR="008A774D" w14:paraId="615DD6AB" w14:textId="77777777" w:rsidTr="0080092E">
        <w:tc>
          <w:tcPr>
            <w:tcW w:w="1250" w:type="pct"/>
          </w:tcPr>
          <w:p w14:paraId="37F46EE2" w14:textId="77777777" w:rsidR="008A774D" w:rsidRPr="00B96FCC" w:rsidRDefault="008A774D" w:rsidP="0080092E">
            <w:pPr>
              <w:ind w:firstLineChars="0" w:firstLine="0"/>
              <w:jc w:val="center"/>
              <w:rPr>
                <w:color w:val="000000"/>
                <w:sz w:val="21"/>
                <w:szCs w:val="24"/>
              </w:rPr>
            </w:pPr>
            <w:r w:rsidRPr="00B96FCC">
              <w:rPr>
                <w:color w:val="000000"/>
                <w:sz w:val="21"/>
                <w:szCs w:val="24"/>
              </w:rPr>
              <w:t>CSH</w:t>
            </w:r>
            <w:r w:rsidRPr="00B96FCC">
              <w:rPr>
                <w:color w:val="000000"/>
                <w:sz w:val="21"/>
                <w:szCs w:val="24"/>
              </w:rPr>
              <w:t>凝胶</w:t>
            </w:r>
          </w:p>
        </w:tc>
        <w:tc>
          <w:tcPr>
            <w:tcW w:w="1250" w:type="pct"/>
            <w:vMerge/>
          </w:tcPr>
          <w:p w14:paraId="374EACF8" w14:textId="77777777" w:rsidR="008A774D" w:rsidRPr="00B96FCC" w:rsidRDefault="008A774D" w:rsidP="0080092E">
            <w:pPr>
              <w:ind w:firstLineChars="0" w:firstLine="0"/>
              <w:jc w:val="center"/>
              <w:rPr>
                <w:color w:val="000000"/>
                <w:sz w:val="21"/>
                <w:szCs w:val="24"/>
              </w:rPr>
            </w:pPr>
          </w:p>
        </w:tc>
        <w:tc>
          <w:tcPr>
            <w:tcW w:w="1250" w:type="pct"/>
          </w:tcPr>
          <w:p w14:paraId="604E69E7" w14:textId="77777777" w:rsidR="008A774D" w:rsidRPr="00B96FCC" w:rsidRDefault="008A774D" w:rsidP="0080092E">
            <w:pPr>
              <w:ind w:firstLineChars="0" w:firstLine="0"/>
              <w:jc w:val="center"/>
              <w:rPr>
                <w:color w:val="000000"/>
                <w:sz w:val="21"/>
                <w:szCs w:val="24"/>
              </w:rPr>
            </w:pPr>
            <w:r w:rsidRPr="00B96FCC">
              <w:rPr>
                <w:color w:val="000000"/>
                <w:sz w:val="21"/>
                <w:szCs w:val="24"/>
              </w:rPr>
              <w:t>3% Na</w:t>
            </w:r>
            <w:r w:rsidRPr="00B96FCC">
              <w:rPr>
                <w:color w:val="000000"/>
                <w:sz w:val="21"/>
                <w:szCs w:val="24"/>
                <w:vertAlign w:val="subscript"/>
              </w:rPr>
              <w:t>2</w:t>
            </w:r>
            <w:r w:rsidRPr="00B96FCC">
              <w:rPr>
                <w:color w:val="000000"/>
                <w:sz w:val="21"/>
                <w:szCs w:val="24"/>
              </w:rPr>
              <w:t>SO</w:t>
            </w:r>
            <w:r w:rsidRPr="00B96FCC">
              <w:rPr>
                <w:color w:val="000000"/>
                <w:sz w:val="21"/>
                <w:szCs w:val="24"/>
                <w:vertAlign w:val="subscript"/>
              </w:rPr>
              <w:t>4</w:t>
            </w:r>
          </w:p>
        </w:tc>
        <w:tc>
          <w:tcPr>
            <w:tcW w:w="1250" w:type="pct"/>
          </w:tcPr>
          <w:p w14:paraId="3B41AB85" w14:textId="77777777" w:rsidR="008A774D" w:rsidRPr="00B96FCC" w:rsidRDefault="008A774D" w:rsidP="0080092E">
            <w:pPr>
              <w:ind w:firstLineChars="0" w:firstLine="0"/>
              <w:jc w:val="center"/>
              <w:rPr>
                <w:color w:val="000000"/>
                <w:sz w:val="21"/>
                <w:szCs w:val="24"/>
              </w:rPr>
            </w:pPr>
            <w:r w:rsidRPr="00B96FCC">
              <w:rPr>
                <w:color w:val="000000"/>
                <w:sz w:val="21"/>
                <w:szCs w:val="24"/>
              </w:rPr>
              <w:t>25</w:t>
            </w:r>
          </w:p>
        </w:tc>
      </w:tr>
      <w:tr w:rsidR="008A774D" w14:paraId="045AD59F" w14:textId="77777777" w:rsidTr="0080092E">
        <w:tc>
          <w:tcPr>
            <w:tcW w:w="1250" w:type="pct"/>
          </w:tcPr>
          <w:p w14:paraId="680157A7" w14:textId="77777777" w:rsidR="008A774D" w:rsidRPr="00B96FCC" w:rsidRDefault="008A774D" w:rsidP="0080092E">
            <w:pPr>
              <w:ind w:firstLineChars="0" w:firstLine="0"/>
              <w:jc w:val="center"/>
              <w:rPr>
                <w:color w:val="000000"/>
                <w:sz w:val="21"/>
                <w:szCs w:val="24"/>
              </w:rPr>
            </w:pPr>
            <w:r w:rsidRPr="00B96FCC">
              <w:rPr>
                <w:color w:val="000000"/>
                <w:sz w:val="21"/>
                <w:szCs w:val="24"/>
              </w:rPr>
              <w:t>CSH</w:t>
            </w:r>
            <w:r w:rsidRPr="00B96FCC">
              <w:rPr>
                <w:color w:val="000000"/>
                <w:sz w:val="21"/>
                <w:szCs w:val="24"/>
              </w:rPr>
              <w:t>凝胶</w:t>
            </w:r>
          </w:p>
        </w:tc>
        <w:tc>
          <w:tcPr>
            <w:tcW w:w="1250" w:type="pct"/>
            <w:vMerge/>
          </w:tcPr>
          <w:p w14:paraId="168C9356" w14:textId="77777777" w:rsidR="008A774D" w:rsidRPr="00B96FCC" w:rsidRDefault="008A774D" w:rsidP="0080092E">
            <w:pPr>
              <w:ind w:firstLineChars="0" w:firstLine="0"/>
              <w:jc w:val="center"/>
              <w:rPr>
                <w:color w:val="000000"/>
                <w:sz w:val="21"/>
                <w:szCs w:val="24"/>
              </w:rPr>
            </w:pPr>
          </w:p>
        </w:tc>
        <w:tc>
          <w:tcPr>
            <w:tcW w:w="1250" w:type="pct"/>
          </w:tcPr>
          <w:p w14:paraId="29FD12C6" w14:textId="77777777" w:rsidR="008A774D" w:rsidRPr="00B96FCC" w:rsidRDefault="008A774D" w:rsidP="0080092E">
            <w:pPr>
              <w:ind w:firstLineChars="0" w:firstLine="0"/>
              <w:jc w:val="center"/>
              <w:rPr>
                <w:color w:val="000000"/>
                <w:sz w:val="21"/>
                <w:szCs w:val="24"/>
              </w:rPr>
            </w:pPr>
            <w:r w:rsidRPr="00B96FCC">
              <w:rPr>
                <w:color w:val="000000"/>
                <w:sz w:val="21"/>
                <w:szCs w:val="24"/>
              </w:rPr>
              <w:t>5% Na</w:t>
            </w:r>
            <w:r w:rsidRPr="00B96FCC">
              <w:rPr>
                <w:color w:val="000000"/>
                <w:sz w:val="21"/>
                <w:szCs w:val="24"/>
                <w:vertAlign w:val="subscript"/>
              </w:rPr>
              <w:t>2</w:t>
            </w:r>
            <w:r w:rsidRPr="00B96FCC">
              <w:rPr>
                <w:color w:val="000000"/>
                <w:sz w:val="21"/>
                <w:szCs w:val="24"/>
              </w:rPr>
              <w:t>SO</w:t>
            </w:r>
            <w:r w:rsidRPr="00B96FCC">
              <w:rPr>
                <w:color w:val="000000"/>
                <w:sz w:val="21"/>
                <w:szCs w:val="24"/>
                <w:vertAlign w:val="subscript"/>
              </w:rPr>
              <w:t>4</w:t>
            </w:r>
          </w:p>
        </w:tc>
        <w:tc>
          <w:tcPr>
            <w:tcW w:w="1250" w:type="pct"/>
          </w:tcPr>
          <w:p w14:paraId="6CC6092C" w14:textId="77777777" w:rsidR="008A774D" w:rsidRPr="00B96FCC" w:rsidRDefault="008A774D" w:rsidP="0080092E">
            <w:pPr>
              <w:ind w:firstLineChars="0" w:firstLine="0"/>
              <w:jc w:val="center"/>
              <w:rPr>
                <w:color w:val="000000"/>
                <w:sz w:val="21"/>
                <w:szCs w:val="24"/>
              </w:rPr>
            </w:pPr>
            <w:r w:rsidRPr="00B96FCC">
              <w:rPr>
                <w:color w:val="000000"/>
                <w:sz w:val="21"/>
                <w:szCs w:val="24"/>
              </w:rPr>
              <w:t>25</w:t>
            </w:r>
          </w:p>
        </w:tc>
      </w:tr>
      <w:tr w:rsidR="008A774D" w14:paraId="237343A2" w14:textId="77777777" w:rsidTr="0080092E">
        <w:tc>
          <w:tcPr>
            <w:tcW w:w="1250" w:type="pct"/>
          </w:tcPr>
          <w:p w14:paraId="2BC1F953" w14:textId="77777777" w:rsidR="008A774D" w:rsidRPr="00B96FCC" w:rsidRDefault="008A774D" w:rsidP="0080092E">
            <w:pPr>
              <w:ind w:firstLineChars="0" w:firstLine="0"/>
              <w:jc w:val="center"/>
              <w:rPr>
                <w:color w:val="000000"/>
                <w:sz w:val="21"/>
                <w:szCs w:val="24"/>
              </w:rPr>
            </w:pPr>
            <w:r w:rsidRPr="00B96FCC">
              <w:rPr>
                <w:color w:val="000000"/>
                <w:sz w:val="21"/>
                <w:szCs w:val="24"/>
              </w:rPr>
              <w:t>CSH</w:t>
            </w:r>
            <w:r w:rsidRPr="00B96FCC">
              <w:rPr>
                <w:color w:val="000000"/>
                <w:sz w:val="21"/>
                <w:szCs w:val="24"/>
              </w:rPr>
              <w:t>凝胶</w:t>
            </w:r>
          </w:p>
        </w:tc>
        <w:tc>
          <w:tcPr>
            <w:tcW w:w="1250" w:type="pct"/>
            <w:vMerge/>
          </w:tcPr>
          <w:p w14:paraId="4B86A058" w14:textId="77777777" w:rsidR="008A774D" w:rsidRPr="00B96FCC" w:rsidRDefault="008A774D" w:rsidP="0080092E">
            <w:pPr>
              <w:ind w:firstLineChars="0" w:firstLine="0"/>
              <w:jc w:val="center"/>
              <w:rPr>
                <w:color w:val="000000"/>
                <w:sz w:val="21"/>
                <w:szCs w:val="24"/>
              </w:rPr>
            </w:pPr>
          </w:p>
        </w:tc>
        <w:tc>
          <w:tcPr>
            <w:tcW w:w="1250" w:type="pct"/>
          </w:tcPr>
          <w:p w14:paraId="06C23CD8" w14:textId="77777777" w:rsidR="008A774D" w:rsidRPr="00B96FCC" w:rsidRDefault="008A774D" w:rsidP="0080092E">
            <w:pPr>
              <w:ind w:firstLineChars="0" w:firstLine="0"/>
              <w:jc w:val="center"/>
              <w:rPr>
                <w:color w:val="000000"/>
                <w:sz w:val="21"/>
                <w:szCs w:val="24"/>
              </w:rPr>
            </w:pPr>
            <w:r w:rsidRPr="00B96FCC">
              <w:rPr>
                <w:color w:val="000000"/>
                <w:sz w:val="21"/>
                <w:szCs w:val="24"/>
              </w:rPr>
              <w:t>10% Na</w:t>
            </w:r>
            <w:r w:rsidRPr="00B96FCC">
              <w:rPr>
                <w:color w:val="000000"/>
                <w:sz w:val="21"/>
                <w:szCs w:val="24"/>
                <w:vertAlign w:val="subscript"/>
              </w:rPr>
              <w:t>2</w:t>
            </w:r>
            <w:r w:rsidRPr="00B96FCC">
              <w:rPr>
                <w:color w:val="000000"/>
                <w:sz w:val="21"/>
                <w:szCs w:val="24"/>
              </w:rPr>
              <w:t>SO</w:t>
            </w:r>
            <w:r w:rsidRPr="00B96FCC">
              <w:rPr>
                <w:color w:val="000000"/>
                <w:sz w:val="21"/>
                <w:szCs w:val="24"/>
                <w:vertAlign w:val="subscript"/>
              </w:rPr>
              <w:t>4</w:t>
            </w:r>
          </w:p>
        </w:tc>
        <w:tc>
          <w:tcPr>
            <w:tcW w:w="1250" w:type="pct"/>
          </w:tcPr>
          <w:p w14:paraId="64A4DB05" w14:textId="77777777" w:rsidR="008A774D" w:rsidRPr="00B96FCC" w:rsidRDefault="008A774D" w:rsidP="0080092E">
            <w:pPr>
              <w:ind w:firstLineChars="0" w:firstLine="0"/>
              <w:jc w:val="center"/>
              <w:rPr>
                <w:color w:val="000000"/>
                <w:sz w:val="21"/>
                <w:szCs w:val="24"/>
              </w:rPr>
            </w:pPr>
            <w:r w:rsidRPr="00B96FCC">
              <w:rPr>
                <w:color w:val="000000"/>
                <w:sz w:val="21"/>
                <w:szCs w:val="24"/>
              </w:rPr>
              <w:t>25</w:t>
            </w:r>
          </w:p>
        </w:tc>
      </w:tr>
    </w:tbl>
    <w:p w14:paraId="17F65826" w14:textId="77777777" w:rsidR="008A774D" w:rsidRDefault="008A774D" w:rsidP="008A774D">
      <w:pPr>
        <w:ind w:firstLine="480"/>
      </w:pPr>
      <w:r>
        <w:rPr>
          <w:rFonts w:hint="eastAsia"/>
        </w:rPr>
        <w:t>关于温度对硫酸根离子加速钙溶蚀的影响，选择了</w:t>
      </w:r>
      <w:r>
        <w:rPr>
          <w:rFonts w:hint="eastAsia"/>
        </w:rPr>
        <w:t>5</w:t>
      </w:r>
      <w:r>
        <w:rPr>
          <w:rFonts w:hint="eastAsia"/>
        </w:rPr>
        <w:t>℃、室温（</w:t>
      </w:r>
      <w:r>
        <w:rPr>
          <w:rFonts w:hint="eastAsia"/>
        </w:rPr>
        <w:t>2</w:t>
      </w:r>
      <w:r>
        <w:t>5</w:t>
      </w:r>
      <w:r>
        <w:rPr>
          <w:rFonts w:hint="eastAsia"/>
        </w:rPr>
        <w:t>℃）和</w:t>
      </w:r>
      <w:r>
        <w:rPr>
          <w:rFonts w:hint="eastAsia"/>
        </w:rPr>
        <w:t>4</w:t>
      </w:r>
      <w:r>
        <w:t>0</w:t>
      </w:r>
      <w:r>
        <w:rPr>
          <w:rFonts w:hint="eastAsia"/>
        </w:rPr>
        <w:t>℃三种工况进行固液平衡曲线的测定。</w:t>
      </w:r>
    </w:p>
    <w:p w14:paraId="41EA0774" w14:textId="51E6822A" w:rsidR="008A774D" w:rsidRPr="008A774D" w:rsidRDefault="008A774D" w:rsidP="008A774D">
      <w:pPr>
        <w:ind w:firstLine="480"/>
      </w:pPr>
      <w:r>
        <w:rPr>
          <w:rFonts w:hint="eastAsia"/>
        </w:rPr>
        <w:t>在不同浓度硫酸钠溶液中的钙离子固液平衡曲线的实验测定方法与第一章一样，温度组使用了带恒温功能的磁力搅拌器进行实验。考虑到低温环境可能会导致化学反应速率变慢，</w:t>
      </w:r>
      <w:r>
        <w:rPr>
          <w:rFonts w:hint="eastAsia"/>
        </w:rPr>
        <w:t>5</w:t>
      </w:r>
      <w:r>
        <w:rPr>
          <w:rFonts w:hint="eastAsia"/>
        </w:rPr>
        <w:t>℃工况的固液平衡曲线溶蚀达到</w:t>
      </w:r>
      <w:r>
        <w:rPr>
          <w:rFonts w:hint="eastAsia"/>
        </w:rPr>
        <w:t>1</w:t>
      </w:r>
      <w:r>
        <w:t>4</w:t>
      </w:r>
      <w:r>
        <w:rPr>
          <w:rFonts w:hint="eastAsia"/>
        </w:rPr>
        <w:t>天之后再进行固液分离操作。</w:t>
      </w:r>
    </w:p>
    <w:p w14:paraId="3D9CD330" w14:textId="10727CC6" w:rsidR="00392887" w:rsidRDefault="00392887" w:rsidP="00392887">
      <w:pPr>
        <w:pStyle w:val="2"/>
        <w:spacing w:before="156" w:after="156"/>
      </w:pPr>
      <w:bookmarkStart w:id="50" w:name="_Toc75188771"/>
      <w:r>
        <w:rPr>
          <w:rFonts w:hint="eastAsia"/>
        </w:rPr>
        <w:lastRenderedPageBreak/>
        <w:t>3</w:t>
      </w:r>
      <w:r>
        <w:t xml:space="preserve">.2 </w:t>
      </w:r>
      <w:r>
        <w:rPr>
          <w:rFonts w:hint="eastAsia"/>
        </w:rPr>
        <w:t>实验结果与讨论</w:t>
      </w:r>
      <w:bookmarkEnd w:id="50"/>
    </w:p>
    <w:p w14:paraId="65024BA2" w14:textId="7AE95E40" w:rsidR="00372E03" w:rsidRDefault="00372E03" w:rsidP="00372E03">
      <w:pPr>
        <w:pStyle w:val="3"/>
        <w:spacing w:before="156" w:after="156"/>
      </w:pPr>
      <w:r>
        <w:rPr>
          <w:rFonts w:hint="eastAsia"/>
        </w:rPr>
        <w:t>3</w:t>
      </w:r>
      <w:r>
        <w:t xml:space="preserve">.2.1 </w:t>
      </w:r>
      <w:r>
        <w:rPr>
          <w:rFonts w:hint="eastAsia"/>
        </w:rPr>
        <w:t>实验测定的钙离子固液平衡曲线结果</w:t>
      </w:r>
    </w:p>
    <w:tbl>
      <w:tblPr>
        <w:tblStyle w:val="af8"/>
        <w:tblW w:w="0" w:type="auto"/>
        <w:tblInd w:w="0" w:type="dxa"/>
        <w:tblLook w:val="04A0" w:firstRow="1" w:lastRow="0" w:firstColumn="1" w:lastColumn="0" w:noHBand="0" w:noVBand="1"/>
      </w:tblPr>
      <w:tblGrid>
        <w:gridCol w:w="4153"/>
        <w:gridCol w:w="4153"/>
      </w:tblGrid>
      <w:tr w:rsidR="00372E03" w14:paraId="648B257B" w14:textId="77777777" w:rsidTr="0080092E">
        <w:tc>
          <w:tcPr>
            <w:tcW w:w="4427" w:type="dxa"/>
            <w:vAlign w:val="center"/>
          </w:tcPr>
          <w:p w14:paraId="4864B072" w14:textId="77777777" w:rsidR="00372E03" w:rsidRPr="00372E03" w:rsidRDefault="00372E03" w:rsidP="00372E03">
            <w:pPr>
              <w:pStyle w:val="af1"/>
              <w:rPr>
                <w:sz w:val="21"/>
                <w:szCs w:val="21"/>
              </w:rPr>
            </w:pPr>
            <w:r w:rsidRPr="00372E03">
              <w:rPr>
                <w:rFonts w:cstheme="minorBidi"/>
                <w:sz w:val="21"/>
                <w:szCs w:val="21"/>
              </w:rPr>
              <w:object w:dxaOrig="10632" w:dyaOrig="9924" w14:anchorId="1CDCFB99">
                <v:shape id="_x0000_i1061" type="#_x0000_t75" style="width:210.65pt;height:197.75pt" o:ole="">
                  <v:imagedata r:id="rId79" o:title=""/>
                </v:shape>
                <o:OLEObject Type="Embed" ProgID="Origin95.Graph" ShapeID="_x0000_i1061" DrawAspect="Content" ObjectID="_1685913697" r:id="rId80"/>
              </w:object>
            </w:r>
          </w:p>
        </w:tc>
        <w:tc>
          <w:tcPr>
            <w:tcW w:w="4427" w:type="dxa"/>
            <w:vAlign w:val="center"/>
          </w:tcPr>
          <w:p w14:paraId="59D1E6AB" w14:textId="77777777" w:rsidR="00372E03" w:rsidRPr="00372E03" w:rsidRDefault="00372E03" w:rsidP="00372E03">
            <w:pPr>
              <w:pStyle w:val="af1"/>
              <w:rPr>
                <w:sz w:val="21"/>
                <w:szCs w:val="21"/>
              </w:rPr>
            </w:pPr>
            <w:r w:rsidRPr="00372E03">
              <w:rPr>
                <w:rFonts w:cstheme="minorBidi"/>
                <w:sz w:val="21"/>
                <w:szCs w:val="21"/>
              </w:rPr>
              <w:object w:dxaOrig="10632" w:dyaOrig="9924" w14:anchorId="64ACCEC8">
                <v:shape id="_x0000_i1062" type="#_x0000_t75" style="width:210.65pt;height:197.75pt" o:ole="">
                  <v:imagedata r:id="rId81" o:title=""/>
                </v:shape>
                <o:OLEObject Type="Embed" ProgID="Origin95.Graph" ShapeID="_x0000_i1062" DrawAspect="Content" ObjectID="_1685913698" r:id="rId82"/>
              </w:object>
            </w:r>
          </w:p>
        </w:tc>
      </w:tr>
      <w:tr w:rsidR="00372E03" w:rsidRPr="0046303A" w14:paraId="1652034C" w14:textId="77777777" w:rsidTr="0080092E">
        <w:tc>
          <w:tcPr>
            <w:tcW w:w="4427" w:type="dxa"/>
            <w:vAlign w:val="center"/>
          </w:tcPr>
          <w:p w14:paraId="4929C716" w14:textId="0AACEE2A" w:rsidR="00372E03" w:rsidRPr="00372E03" w:rsidRDefault="00372E03" w:rsidP="00372E03">
            <w:pPr>
              <w:pStyle w:val="af1"/>
              <w:numPr>
                <w:ilvl w:val="0"/>
                <w:numId w:val="20"/>
              </w:numPr>
              <w:rPr>
                <w:sz w:val="21"/>
                <w:szCs w:val="21"/>
              </w:rPr>
            </w:pPr>
            <w:r w:rsidRPr="00372E03">
              <w:rPr>
                <w:rFonts w:hint="eastAsia"/>
                <w:sz w:val="21"/>
                <w:szCs w:val="21"/>
              </w:rPr>
              <w:t>1</w:t>
            </w:r>
            <w:r w:rsidRPr="00372E03">
              <w:rPr>
                <w:sz w:val="21"/>
                <w:szCs w:val="21"/>
              </w:rPr>
              <w:t xml:space="preserve">% </w:t>
            </w:r>
            <w:r w:rsidRPr="00372E03">
              <w:rPr>
                <w:rFonts w:hint="eastAsia"/>
                <w:sz w:val="21"/>
                <w:szCs w:val="21"/>
              </w:rPr>
              <w:t>钙离子固液平衡曲线</w:t>
            </w:r>
          </w:p>
        </w:tc>
        <w:tc>
          <w:tcPr>
            <w:tcW w:w="4427" w:type="dxa"/>
            <w:vAlign w:val="center"/>
          </w:tcPr>
          <w:p w14:paraId="62C763F1" w14:textId="49AF302B" w:rsidR="00372E03" w:rsidRPr="00372E03" w:rsidRDefault="00372E03" w:rsidP="00372E03">
            <w:pPr>
              <w:pStyle w:val="af1"/>
              <w:numPr>
                <w:ilvl w:val="0"/>
                <w:numId w:val="20"/>
              </w:numPr>
              <w:rPr>
                <w:sz w:val="21"/>
                <w:szCs w:val="21"/>
              </w:rPr>
            </w:pPr>
            <w:r w:rsidRPr="00372E03">
              <w:rPr>
                <w:sz w:val="21"/>
                <w:szCs w:val="21"/>
              </w:rPr>
              <w:t xml:space="preserve">3% </w:t>
            </w:r>
            <w:r w:rsidRPr="00372E03">
              <w:rPr>
                <w:rFonts w:hint="eastAsia"/>
                <w:sz w:val="21"/>
                <w:szCs w:val="21"/>
              </w:rPr>
              <w:t>钙离子固液平衡曲线</w:t>
            </w:r>
          </w:p>
        </w:tc>
      </w:tr>
      <w:tr w:rsidR="00372E03" w14:paraId="0C9C6C21" w14:textId="77777777" w:rsidTr="0080092E">
        <w:tc>
          <w:tcPr>
            <w:tcW w:w="4427" w:type="dxa"/>
            <w:vAlign w:val="center"/>
          </w:tcPr>
          <w:p w14:paraId="63553FEB" w14:textId="77777777" w:rsidR="00372E03" w:rsidRPr="00372E03" w:rsidRDefault="00372E03" w:rsidP="00372E03">
            <w:pPr>
              <w:pStyle w:val="af1"/>
              <w:rPr>
                <w:sz w:val="21"/>
                <w:szCs w:val="21"/>
              </w:rPr>
            </w:pPr>
            <w:r w:rsidRPr="00372E03">
              <w:rPr>
                <w:rFonts w:cstheme="minorBidi"/>
                <w:sz w:val="21"/>
                <w:szCs w:val="21"/>
              </w:rPr>
              <w:object w:dxaOrig="10632" w:dyaOrig="9924" w14:anchorId="5485C352">
                <v:shape id="_x0000_i1063" type="#_x0000_t75" style="width:210.65pt;height:197.75pt" o:ole="">
                  <v:imagedata r:id="rId83" o:title=""/>
                </v:shape>
                <o:OLEObject Type="Embed" ProgID="Origin95.Graph" ShapeID="_x0000_i1063" DrawAspect="Content" ObjectID="_1685913699" r:id="rId84"/>
              </w:object>
            </w:r>
          </w:p>
        </w:tc>
        <w:tc>
          <w:tcPr>
            <w:tcW w:w="4427" w:type="dxa"/>
            <w:vAlign w:val="center"/>
          </w:tcPr>
          <w:p w14:paraId="5881F4E2" w14:textId="77777777" w:rsidR="00372E03" w:rsidRPr="00372E03" w:rsidRDefault="00372E03" w:rsidP="00372E03">
            <w:pPr>
              <w:pStyle w:val="af1"/>
              <w:rPr>
                <w:sz w:val="21"/>
                <w:szCs w:val="21"/>
              </w:rPr>
            </w:pPr>
            <w:r w:rsidRPr="00372E03">
              <w:rPr>
                <w:rFonts w:cstheme="minorBidi"/>
                <w:sz w:val="21"/>
                <w:szCs w:val="21"/>
              </w:rPr>
              <w:object w:dxaOrig="10632" w:dyaOrig="9924" w14:anchorId="2AA2F383">
                <v:shape id="_x0000_i1064" type="#_x0000_t75" style="width:210.65pt;height:197.75pt" o:ole="">
                  <v:imagedata r:id="rId85" o:title=""/>
                </v:shape>
                <o:OLEObject Type="Embed" ProgID="Origin95.Graph" ShapeID="_x0000_i1064" DrawAspect="Content" ObjectID="_1685913700" r:id="rId86"/>
              </w:object>
            </w:r>
          </w:p>
        </w:tc>
      </w:tr>
      <w:tr w:rsidR="00372E03" w:rsidRPr="00665CE9" w14:paraId="1915FB1B" w14:textId="77777777" w:rsidTr="0080092E">
        <w:tc>
          <w:tcPr>
            <w:tcW w:w="4427" w:type="dxa"/>
            <w:vAlign w:val="center"/>
          </w:tcPr>
          <w:p w14:paraId="67ECE249" w14:textId="79765508" w:rsidR="00372E03" w:rsidRPr="00372E03" w:rsidRDefault="00372E03" w:rsidP="00372E03">
            <w:pPr>
              <w:pStyle w:val="af1"/>
              <w:numPr>
                <w:ilvl w:val="0"/>
                <w:numId w:val="20"/>
              </w:numPr>
              <w:rPr>
                <w:sz w:val="21"/>
                <w:szCs w:val="21"/>
              </w:rPr>
            </w:pPr>
            <w:r w:rsidRPr="00372E03">
              <w:rPr>
                <w:rFonts w:hint="eastAsia"/>
                <w:sz w:val="21"/>
                <w:szCs w:val="21"/>
              </w:rPr>
              <w:t>5</w:t>
            </w:r>
            <w:r w:rsidRPr="00372E03">
              <w:rPr>
                <w:sz w:val="21"/>
                <w:szCs w:val="21"/>
              </w:rPr>
              <w:t xml:space="preserve">% </w:t>
            </w:r>
            <w:r w:rsidRPr="00372E03">
              <w:rPr>
                <w:rFonts w:hint="eastAsia"/>
                <w:sz w:val="21"/>
                <w:szCs w:val="21"/>
              </w:rPr>
              <w:t>钙离子固液平衡曲线</w:t>
            </w:r>
          </w:p>
        </w:tc>
        <w:tc>
          <w:tcPr>
            <w:tcW w:w="4427" w:type="dxa"/>
            <w:vAlign w:val="center"/>
          </w:tcPr>
          <w:p w14:paraId="05B2027C" w14:textId="41702E5A" w:rsidR="00372E03" w:rsidRPr="00372E03" w:rsidRDefault="00372E03" w:rsidP="00372E03">
            <w:pPr>
              <w:pStyle w:val="af1"/>
              <w:numPr>
                <w:ilvl w:val="0"/>
                <w:numId w:val="20"/>
              </w:numPr>
              <w:rPr>
                <w:sz w:val="21"/>
                <w:szCs w:val="21"/>
              </w:rPr>
            </w:pPr>
            <w:r w:rsidRPr="00372E03">
              <w:rPr>
                <w:rFonts w:hint="eastAsia"/>
                <w:sz w:val="21"/>
                <w:szCs w:val="21"/>
              </w:rPr>
              <w:t>1</w:t>
            </w:r>
            <w:r w:rsidRPr="00372E03">
              <w:rPr>
                <w:sz w:val="21"/>
                <w:szCs w:val="21"/>
              </w:rPr>
              <w:t xml:space="preserve">0% </w:t>
            </w:r>
            <w:r w:rsidRPr="00372E03">
              <w:rPr>
                <w:rFonts w:hint="eastAsia"/>
                <w:sz w:val="21"/>
                <w:szCs w:val="21"/>
              </w:rPr>
              <w:t>钙离子固液平衡曲线</w:t>
            </w:r>
          </w:p>
        </w:tc>
      </w:tr>
      <w:tr w:rsidR="00372E03" w14:paraId="22B882E9" w14:textId="77777777" w:rsidTr="0080092E">
        <w:tc>
          <w:tcPr>
            <w:tcW w:w="8854" w:type="dxa"/>
            <w:gridSpan w:val="2"/>
            <w:vAlign w:val="center"/>
          </w:tcPr>
          <w:p w14:paraId="7B4F0D27" w14:textId="09CF3347" w:rsidR="00372E03" w:rsidRPr="00372E03" w:rsidRDefault="00372E03" w:rsidP="00372E03">
            <w:pPr>
              <w:pStyle w:val="af1"/>
              <w:rPr>
                <w:sz w:val="21"/>
                <w:szCs w:val="21"/>
              </w:rPr>
            </w:pPr>
            <w:bookmarkStart w:id="51" w:name="_Ref73374395"/>
            <w:r w:rsidRPr="00372E03">
              <w:rPr>
                <w:rFonts w:hint="eastAsia"/>
                <w:sz w:val="21"/>
                <w:szCs w:val="21"/>
              </w:rPr>
              <w:t>图</w:t>
            </w:r>
            <w:r w:rsidR="00002F8D">
              <w:rPr>
                <w:szCs w:val="21"/>
              </w:rPr>
              <w:fldChar w:fldCharType="begin"/>
            </w:r>
            <w:r w:rsidR="00002F8D">
              <w:rPr>
                <w:sz w:val="21"/>
                <w:szCs w:val="21"/>
              </w:rPr>
              <w:instrText xml:space="preserve"> </w:instrText>
            </w:r>
            <w:r w:rsidR="00002F8D">
              <w:rPr>
                <w:rFonts w:hint="eastAsia"/>
                <w:sz w:val="21"/>
                <w:szCs w:val="21"/>
              </w:rPr>
              <w:instrText>STYLEREF 1 \s</w:instrText>
            </w:r>
            <w:r w:rsidR="00002F8D">
              <w:rPr>
                <w:sz w:val="21"/>
                <w:szCs w:val="21"/>
              </w:rPr>
              <w:instrText xml:space="preserve"> </w:instrText>
            </w:r>
            <w:r w:rsidR="00002F8D">
              <w:rPr>
                <w:szCs w:val="21"/>
              </w:rPr>
              <w:fldChar w:fldCharType="separate"/>
            </w:r>
            <w:r w:rsidR="00002F8D">
              <w:rPr>
                <w:noProof/>
                <w:sz w:val="21"/>
                <w:szCs w:val="21"/>
              </w:rPr>
              <w:t>3</w:t>
            </w:r>
            <w:r w:rsidR="00002F8D">
              <w:rPr>
                <w:szCs w:val="21"/>
              </w:rPr>
              <w:fldChar w:fldCharType="end"/>
            </w:r>
            <w:r w:rsidR="00002F8D">
              <w:rPr>
                <w:sz w:val="21"/>
                <w:szCs w:val="21"/>
              </w:rPr>
              <w:noBreakHyphen/>
            </w:r>
            <w:r w:rsidR="00002F8D">
              <w:rPr>
                <w:szCs w:val="21"/>
              </w:rPr>
              <w:fldChar w:fldCharType="begin"/>
            </w:r>
            <w:r w:rsidR="00002F8D">
              <w:rPr>
                <w:sz w:val="21"/>
                <w:szCs w:val="21"/>
              </w:rPr>
              <w:instrText xml:space="preserve"> </w:instrText>
            </w:r>
            <w:r w:rsidR="00002F8D">
              <w:rPr>
                <w:rFonts w:hint="eastAsia"/>
                <w:sz w:val="21"/>
                <w:szCs w:val="21"/>
              </w:rPr>
              <w:instrText xml:space="preserve">SEQ </w:instrText>
            </w:r>
            <w:r w:rsidR="00002F8D">
              <w:rPr>
                <w:rFonts w:hint="eastAsia"/>
                <w:sz w:val="21"/>
                <w:szCs w:val="21"/>
              </w:rPr>
              <w:instrText>图</w:instrText>
            </w:r>
            <w:r w:rsidR="00002F8D">
              <w:rPr>
                <w:rFonts w:hint="eastAsia"/>
                <w:sz w:val="21"/>
                <w:szCs w:val="21"/>
              </w:rPr>
              <w:instrText xml:space="preserve"> \* ARABIC \s 1</w:instrText>
            </w:r>
            <w:r w:rsidR="00002F8D">
              <w:rPr>
                <w:sz w:val="21"/>
                <w:szCs w:val="21"/>
              </w:rPr>
              <w:instrText xml:space="preserve"> </w:instrText>
            </w:r>
            <w:r w:rsidR="00002F8D">
              <w:rPr>
                <w:szCs w:val="21"/>
              </w:rPr>
              <w:fldChar w:fldCharType="separate"/>
            </w:r>
            <w:r w:rsidR="00002F8D">
              <w:rPr>
                <w:noProof/>
                <w:sz w:val="21"/>
                <w:szCs w:val="21"/>
              </w:rPr>
              <w:t>1</w:t>
            </w:r>
            <w:r w:rsidR="00002F8D">
              <w:rPr>
                <w:szCs w:val="21"/>
              </w:rPr>
              <w:fldChar w:fldCharType="end"/>
            </w:r>
            <w:bookmarkEnd w:id="51"/>
            <w:r w:rsidRPr="00372E03">
              <w:rPr>
                <w:sz w:val="21"/>
                <w:szCs w:val="21"/>
              </w:rPr>
              <w:t xml:space="preserve"> </w:t>
            </w:r>
            <w:r w:rsidRPr="00372E03">
              <w:rPr>
                <w:rFonts w:hint="eastAsia"/>
                <w:sz w:val="21"/>
                <w:szCs w:val="21"/>
              </w:rPr>
              <w:t>不同浓度的钙离子固液平衡曲线</w:t>
            </w:r>
          </w:p>
        </w:tc>
      </w:tr>
    </w:tbl>
    <w:p w14:paraId="65D1C3AB" w14:textId="0F374D97" w:rsidR="00372E03" w:rsidRDefault="00372E03" w:rsidP="00372E03">
      <w:pPr>
        <w:ind w:firstLine="480"/>
      </w:pPr>
      <w:r>
        <w:rPr>
          <w:rFonts w:hint="eastAsia"/>
        </w:rPr>
        <w:t>图</w:t>
      </w:r>
      <w:r w:rsidR="007B4EC1">
        <w:t>3</w:t>
      </w:r>
      <w:r>
        <w:rPr>
          <w:rFonts w:hint="eastAsia"/>
        </w:rPr>
        <w:t>-</w:t>
      </w:r>
      <w:r>
        <w:t>1</w:t>
      </w:r>
      <w:r>
        <w:rPr>
          <w:rFonts w:hint="eastAsia"/>
        </w:rPr>
        <w:t>为不同硫酸根离子浓度条件下测定的钙离子固液平衡曲线结果，图中的实线为</w:t>
      </w:r>
      <w:r>
        <w:rPr>
          <w:rFonts w:hint="eastAsia"/>
        </w:rPr>
        <w:t>Berner</w:t>
      </w:r>
      <w:r>
        <w:rPr>
          <w:rFonts w:hint="eastAsia"/>
        </w:rPr>
        <w:t>对钙离子固液平衡曲线的模拟。模型中</w:t>
      </w:r>
      <w:r w:rsidRPr="00372E03">
        <w:rPr>
          <w:rFonts w:hint="eastAsia"/>
        </w:rPr>
        <w:t>C-S-H</w:t>
      </w:r>
      <w:r>
        <w:rPr>
          <w:rFonts w:hint="eastAsia"/>
        </w:rPr>
        <w:t>的钙硅比</w:t>
      </w:r>
      <w:r w:rsidRPr="00372E03">
        <w:rPr>
          <w:rFonts w:hint="eastAsia"/>
        </w:rPr>
        <w:t>取为</w:t>
      </w:r>
      <w:r>
        <w:rPr>
          <w:rFonts w:hint="eastAsia"/>
        </w:rPr>
        <w:t>与水泥中实际的</w:t>
      </w:r>
      <w:r>
        <w:rPr>
          <w:rFonts w:hint="eastAsia"/>
        </w:rPr>
        <w:t>C-S-H</w:t>
      </w:r>
      <w:r>
        <w:rPr>
          <w:rFonts w:hint="eastAsia"/>
        </w:rPr>
        <w:t>凝胶的钙硅比比较接近的</w:t>
      </w:r>
      <w:r w:rsidRPr="00372E03">
        <w:rPr>
          <w:rFonts w:hint="eastAsia"/>
        </w:rPr>
        <w:t>1.7</w:t>
      </w:r>
      <w:r w:rsidRPr="00372E03">
        <w:rPr>
          <w:rFonts w:hint="eastAsia"/>
        </w:rPr>
        <w:t>，</w:t>
      </w:r>
      <w:r>
        <w:rPr>
          <w:rFonts w:hint="eastAsia"/>
        </w:rPr>
        <w:t>因为水泥中总的钙硅比约为</w:t>
      </w:r>
      <w:r>
        <w:rPr>
          <w:rFonts w:hint="eastAsia"/>
        </w:rPr>
        <w:t>2</w:t>
      </w:r>
      <w:r>
        <w:t>.5</w:t>
      </w:r>
      <w:r>
        <w:rPr>
          <w:rFonts w:hint="eastAsia"/>
        </w:rPr>
        <w:t>，</w:t>
      </w:r>
      <w:r w:rsidRPr="00372E03">
        <w:rPr>
          <w:rFonts w:hint="eastAsia"/>
        </w:rPr>
        <w:t>CH</w:t>
      </w:r>
      <w:r w:rsidRPr="00372E03">
        <w:rPr>
          <w:rFonts w:hint="eastAsia"/>
        </w:rPr>
        <w:t>比例取为</w:t>
      </w:r>
      <w:r w:rsidRPr="00372E03">
        <w:rPr>
          <w:rFonts w:hint="eastAsia"/>
        </w:rPr>
        <w:t>0.8</w:t>
      </w:r>
      <w:r w:rsidRPr="00372E03">
        <w:rPr>
          <w:rFonts w:hint="eastAsia"/>
        </w:rPr>
        <w:t>，</w:t>
      </w:r>
      <w:r w:rsidRPr="00372E03">
        <w:rPr>
          <w:rFonts w:hint="eastAsia"/>
        </w:rPr>
        <w:t xml:space="preserve"> </w:t>
      </w:r>
      <w:r w:rsidRPr="00372E03">
        <w:rPr>
          <w:rFonts w:hint="eastAsia"/>
        </w:rPr>
        <w:t>模型中其他参数的取值列于表中。</w:t>
      </w:r>
    </w:p>
    <w:p w14:paraId="31E3BA9D" w14:textId="72839A2F" w:rsidR="00372E03" w:rsidRPr="00372E03" w:rsidRDefault="00372E03" w:rsidP="00372E03">
      <w:pPr>
        <w:adjustRightInd w:val="0"/>
        <w:snapToGrid w:val="0"/>
        <w:spacing w:beforeLines="50" w:before="156" w:line="288" w:lineRule="auto"/>
        <w:ind w:firstLineChars="0" w:firstLine="0"/>
        <w:jc w:val="center"/>
        <w:rPr>
          <w:rFonts w:cs="Times New Roman"/>
          <w:color w:val="000000"/>
          <w:sz w:val="21"/>
          <w:szCs w:val="24"/>
        </w:rPr>
      </w:pPr>
      <w:r w:rsidRPr="00372E03">
        <w:rPr>
          <w:rFonts w:cs="Times New Roman" w:hint="eastAsia"/>
          <w:color w:val="000000"/>
          <w:sz w:val="21"/>
          <w:szCs w:val="24"/>
        </w:rPr>
        <w:t>表</w:t>
      </w:r>
      <w:r w:rsidR="007B4EC1">
        <w:rPr>
          <w:rFonts w:cs="Times New Roman"/>
          <w:color w:val="000000"/>
          <w:sz w:val="21"/>
          <w:szCs w:val="24"/>
        </w:rPr>
        <w:t>3</w:t>
      </w:r>
      <w:r w:rsidRPr="00372E03">
        <w:rPr>
          <w:rFonts w:cs="Times New Roman"/>
          <w:color w:val="000000"/>
          <w:sz w:val="21"/>
          <w:szCs w:val="24"/>
        </w:rPr>
        <w:noBreakHyphen/>
      </w:r>
      <w:r w:rsidR="00AF48C3">
        <w:rPr>
          <w:rFonts w:cs="Times New Roman"/>
          <w:color w:val="000000"/>
          <w:sz w:val="21"/>
          <w:szCs w:val="24"/>
        </w:rPr>
        <w:fldChar w:fldCharType="begin"/>
      </w:r>
      <w:r w:rsidR="00AF48C3">
        <w:rPr>
          <w:rFonts w:cs="Times New Roman"/>
          <w:color w:val="000000"/>
          <w:sz w:val="21"/>
          <w:szCs w:val="24"/>
        </w:rPr>
        <w:instrText xml:space="preserve"> STYLEREF 1 \s </w:instrText>
      </w:r>
      <w:r w:rsidR="00AF48C3">
        <w:rPr>
          <w:rFonts w:cs="Times New Roman"/>
          <w:color w:val="000000"/>
          <w:sz w:val="21"/>
          <w:szCs w:val="24"/>
        </w:rPr>
        <w:fldChar w:fldCharType="separate"/>
      </w:r>
      <w:r w:rsidR="00AF48C3">
        <w:rPr>
          <w:rFonts w:cs="Times New Roman"/>
          <w:noProof/>
          <w:color w:val="000000"/>
          <w:sz w:val="21"/>
          <w:szCs w:val="24"/>
        </w:rPr>
        <w:t>3</w:t>
      </w:r>
      <w:r w:rsidR="00AF48C3">
        <w:rPr>
          <w:rFonts w:cs="Times New Roman"/>
          <w:color w:val="000000"/>
          <w:sz w:val="21"/>
          <w:szCs w:val="24"/>
        </w:rPr>
        <w:fldChar w:fldCharType="end"/>
      </w:r>
      <w:r w:rsidR="00AF48C3">
        <w:rPr>
          <w:rFonts w:cs="Times New Roman"/>
          <w:color w:val="000000"/>
          <w:sz w:val="21"/>
          <w:szCs w:val="24"/>
        </w:rPr>
        <w:noBreakHyphen/>
      </w:r>
      <w:r w:rsidR="00AF48C3">
        <w:rPr>
          <w:rFonts w:cs="Times New Roman"/>
          <w:color w:val="000000"/>
          <w:sz w:val="21"/>
          <w:szCs w:val="24"/>
        </w:rPr>
        <w:fldChar w:fldCharType="begin"/>
      </w:r>
      <w:r w:rsidR="00AF48C3">
        <w:rPr>
          <w:rFonts w:cs="Times New Roman"/>
          <w:color w:val="000000"/>
          <w:sz w:val="21"/>
          <w:szCs w:val="24"/>
        </w:rPr>
        <w:instrText xml:space="preserve"> SEQ </w:instrText>
      </w:r>
      <w:r w:rsidR="00AF48C3">
        <w:rPr>
          <w:rFonts w:cs="Times New Roman"/>
          <w:color w:val="000000"/>
          <w:sz w:val="21"/>
          <w:szCs w:val="24"/>
        </w:rPr>
        <w:instrText>表</w:instrText>
      </w:r>
      <w:r w:rsidR="00AF48C3">
        <w:rPr>
          <w:rFonts w:cs="Times New Roman"/>
          <w:color w:val="000000"/>
          <w:sz w:val="21"/>
          <w:szCs w:val="24"/>
        </w:rPr>
        <w:instrText xml:space="preserve"> \* ARABIC \s 1 </w:instrText>
      </w:r>
      <w:r w:rsidR="00AF48C3">
        <w:rPr>
          <w:rFonts w:cs="Times New Roman"/>
          <w:color w:val="000000"/>
          <w:sz w:val="21"/>
          <w:szCs w:val="24"/>
        </w:rPr>
        <w:fldChar w:fldCharType="separate"/>
      </w:r>
      <w:r w:rsidR="00AF48C3">
        <w:rPr>
          <w:rFonts w:cs="Times New Roman"/>
          <w:noProof/>
          <w:color w:val="000000"/>
          <w:sz w:val="21"/>
          <w:szCs w:val="24"/>
        </w:rPr>
        <w:t>2</w:t>
      </w:r>
      <w:r w:rsidR="00AF48C3">
        <w:rPr>
          <w:rFonts w:cs="Times New Roman"/>
          <w:color w:val="000000"/>
          <w:sz w:val="21"/>
          <w:szCs w:val="24"/>
        </w:rPr>
        <w:fldChar w:fldCharType="end"/>
      </w:r>
      <w:r w:rsidRPr="00372E03">
        <w:rPr>
          <w:rFonts w:cs="Times New Roman"/>
          <w:color w:val="000000"/>
          <w:sz w:val="21"/>
          <w:szCs w:val="24"/>
        </w:rPr>
        <w:t xml:space="preserve"> </w:t>
      </w:r>
      <w:r w:rsidRPr="00372E03">
        <w:rPr>
          <w:rFonts w:cs="Times New Roman" w:hint="eastAsia"/>
          <w:color w:val="000000"/>
          <w:sz w:val="21"/>
          <w:szCs w:val="24"/>
        </w:rPr>
        <w:t>模型参数的取值</w:t>
      </w:r>
    </w:p>
    <w:tbl>
      <w:tblPr>
        <w:tblStyle w:val="160"/>
        <w:tblW w:w="0" w:type="auto"/>
        <w:tblLook w:val="04A0" w:firstRow="1" w:lastRow="0" w:firstColumn="1" w:lastColumn="0" w:noHBand="0" w:noVBand="1"/>
      </w:tblPr>
      <w:tblGrid>
        <w:gridCol w:w="2083"/>
        <w:gridCol w:w="2074"/>
        <w:gridCol w:w="2074"/>
        <w:gridCol w:w="2075"/>
      </w:tblGrid>
      <w:tr w:rsidR="00372E03" w:rsidRPr="00372E03" w14:paraId="4D10111F" w14:textId="77777777" w:rsidTr="00372E03">
        <w:trPr>
          <w:cnfStyle w:val="100000000000" w:firstRow="1" w:lastRow="0" w:firstColumn="0" w:lastColumn="0" w:oddVBand="0" w:evenVBand="0" w:oddHBand="0" w:evenHBand="0" w:firstRowFirstColumn="0" w:firstRowLastColumn="0" w:lastRowFirstColumn="0" w:lastRowLastColumn="0"/>
        </w:trPr>
        <w:tc>
          <w:tcPr>
            <w:tcW w:w="2083" w:type="dxa"/>
            <w:tcBorders>
              <w:top w:val="single" w:sz="12" w:space="0" w:color="auto"/>
            </w:tcBorders>
            <w:vAlign w:val="center"/>
          </w:tcPr>
          <w:p w14:paraId="087AE744"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rFonts w:cstheme="minorBidi"/>
                <w:color w:val="000000"/>
                <w:position w:val="-10"/>
                <w:sz w:val="21"/>
                <w:szCs w:val="24"/>
              </w:rPr>
              <w:object w:dxaOrig="820" w:dyaOrig="340" w14:anchorId="2477C2AA">
                <v:shape id="_x0000_i1065" type="#_x0000_t75" style="width:41.35pt;height:16.65pt" o:ole="">
                  <v:imagedata r:id="rId87" o:title=""/>
                </v:shape>
                <o:OLEObject Type="Embed" ProgID="Equation.DSMT4" ShapeID="_x0000_i1065" DrawAspect="Content" ObjectID="_1685913701" r:id="rId88"/>
              </w:object>
            </w:r>
            <w:r w:rsidRPr="00372E03">
              <w:rPr>
                <w:color w:val="000000"/>
                <w:sz w:val="21"/>
                <w:szCs w:val="24"/>
              </w:rPr>
              <w:t>(mol/m</w:t>
            </w:r>
            <w:r w:rsidRPr="00372E03">
              <w:rPr>
                <w:color w:val="000000"/>
                <w:sz w:val="21"/>
                <w:szCs w:val="24"/>
                <w:vertAlign w:val="superscript"/>
              </w:rPr>
              <w:t>3</w:t>
            </w:r>
            <w:r w:rsidRPr="00372E03">
              <w:rPr>
                <w:color w:val="000000"/>
                <w:sz w:val="21"/>
                <w:szCs w:val="24"/>
              </w:rPr>
              <w:t>)</w:t>
            </w:r>
          </w:p>
        </w:tc>
        <w:tc>
          <w:tcPr>
            <w:tcW w:w="2074" w:type="dxa"/>
            <w:tcBorders>
              <w:top w:val="single" w:sz="12" w:space="0" w:color="auto"/>
            </w:tcBorders>
            <w:vAlign w:val="center"/>
          </w:tcPr>
          <w:p w14:paraId="6E06C117"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rFonts w:cstheme="minorBidi"/>
                <w:color w:val="000000"/>
                <w:position w:val="-12"/>
                <w:sz w:val="21"/>
                <w:szCs w:val="24"/>
              </w:rPr>
              <w:object w:dxaOrig="240" w:dyaOrig="360" w14:anchorId="2173B120">
                <v:shape id="_x0000_i1066" type="#_x0000_t75" style="width:12.35pt;height:17.75pt" o:ole="">
                  <v:imagedata r:id="rId89" o:title=""/>
                </v:shape>
                <o:OLEObject Type="Embed" ProgID="Equation.DSMT4" ShapeID="_x0000_i1066" DrawAspect="Content" ObjectID="_1685913702" r:id="rId90"/>
              </w:object>
            </w:r>
            <w:r w:rsidRPr="00372E03">
              <w:rPr>
                <w:color w:val="000000"/>
                <w:sz w:val="21"/>
                <w:szCs w:val="24"/>
              </w:rPr>
              <w:t>(mol/m</w:t>
            </w:r>
            <w:r w:rsidRPr="00372E03">
              <w:rPr>
                <w:color w:val="000000"/>
                <w:sz w:val="21"/>
                <w:szCs w:val="24"/>
                <w:vertAlign w:val="superscript"/>
              </w:rPr>
              <w:t>3</w:t>
            </w:r>
            <w:r w:rsidRPr="00372E03">
              <w:rPr>
                <w:color w:val="000000"/>
                <w:sz w:val="21"/>
                <w:szCs w:val="24"/>
              </w:rPr>
              <w:t>)</w:t>
            </w:r>
          </w:p>
        </w:tc>
        <w:tc>
          <w:tcPr>
            <w:tcW w:w="2074" w:type="dxa"/>
            <w:tcBorders>
              <w:top w:val="single" w:sz="12" w:space="0" w:color="auto"/>
            </w:tcBorders>
            <w:vAlign w:val="center"/>
          </w:tcPr>
          <w:p w14:paraId="142A81B3"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rFonts w:cstheme="minorBidi"/>
                <w:color w:val="000000"/>
                <w:position w:val="-12"/>
                <w:sz w:val="21"/>
                <w:szCs w:val="24"/>
              </w:rPr>
              <w:object w:dxaOrig="260" w:dyaOrig="360" w14:anchorId="6E5EE965">
                <v:shape id="_x0000_i1067" type="#_x0000_t75" style="width:12.9pt;height:17.75pt" o:ole="">
                  <v:imagedata r:id="rId91" o:title=""/>
                </v:shape>
                <o:OLEObject Type="Embed" ProgID="Equation.DSMT4" ShapeID="_x0000_i1067" DrawAspect="Content" ObjectID="_1685913703" r:id="rId92"/>
              </w:object>
            </w:r>
            <w:r w:rsidRPr="00372E03">
              <w:rPr>
                <w:color w:val="000000"/>
                <w:sz w:val="21"/>
                <w:szCs w:val="24"/>
              </w:rPr>
              <w:t>(mol/m</w:t>
            </w:r>
            <w:r w:rsidRPr="00372E03">
              <w:rPr>
                <w:color w:val="000000"/>
                <w:sz w:val="21"/>
                <w:szCs w:val="24"/>
                <w:vertAlign w:val="superscript"/>
              </w:rPr>
              <w:t>3</w:t>
            </w:r>
            <w:r w:rsidRPr="00372E03">
              <w:rPr>
                <w:color w:val="000000"/>
                <w:sz w:val="21"/>
                <w:szCs w:val="24"/>
              </w:rPr>
              <w:t>)</w:t>
            </w:r>
          </w:p>
        </w:tc>
        <w:tc>
          <w:tcPr>
            <w:tcW w:w="2075" w:type="dxa"/>
            <w:tcBorders>
              <w:top w:val="single" w:sz="12" w:space="0" w:color="auto"/>
            </w:tcBorders>
            <w:vAlign w:val="center"/>
          </w:tcPr>
          <w:p w14:paraId="3DBE6AB2"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rFonts w:cstheme="minorBidi"/>
                <w:color w:val="000000"/>
                <w:position w:val="-14"/>
                <w:sz w:val="21"/>
                <w:szCs w:val="24"/>
              </w:rPr>
              <w:object w:dxaOrig="320" w:dyaOrig="380" w14:anchorId="4A2CC08D">
                <v:shape id="_x0000_i1068" type="#_x0000_t75" style="width:16.1pt;height:18.8pt" o:ole="">
                  <v:imagedata r:id="rId93" o:title=""/>
                </v:shape>
                <o:OLEObject Type="Embed" ProgID="Equation.DSMT4" ShapeID="_x0000_i1068" DrawAspect="Content" ObjectID="_1685913704" r:id="rId94"/>
              </w:object>
            </w:r>
            <w:r w:rsidRPr="00372E03">
              <w:rPr>
                <w:color w:val="000000"/>
                <w:sz w:val="21"/>
                <w:szCs w:val="24"/>
              </w:rPr>
              <w:t>(mol/m</w:t>
            </w:r>
            <w:r w:rsidRPr="00372E03">
              <w:rPr>
                <w:color w:val="000000"/>
                <w:sz w:val="21"/>
                <w:szCs w:val="24"/>
                <w:vertAlign w:val="superscript"/>
              </w:rPr>
              <w:t>3</w:t>
            </w:r>
            <w:r w:rsidRPr="00372E03">
              <w:rPr>
                <w:color w:val="000000"/>
                <w:sz w:val="21"/>
                <w:szCs w:val="24"/>
              </w:rPr>
              <w:t>)</w:t>
            </w:r>
          </w:p>
        </w:tc>
      </w:tr>
      <w:tr w:rsidR="00372E03" w:rsidRPr="00372E03" w14:paraId="0A109EAD" w14:textId="77777777" w:rsidTr="00372E03">
        <w:tc>
          <w:tcPr>
            <w:tcW w:w="2083" w:type="dxa"/>
            <w:vAlign w:val="center"/>
          </w:tcPr>
          <w:p w14:paraId="7C6D9FA9"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0.00</w:t>
            </w:r>
          </w:p>
        </w:tc>
        <w:tc>
          <w:tcPr>
            <w:tcW w:w="2074" w:type="dxa"/>
            <w:vAlign w:val="center"/>
          </w:tcPr>
          <w:p w14:paraId="14930897"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2.00</w:t>
            </w:r>
          </w:p>
        </w:tc>
        <w:tc>
          <w:tcPr>
            <w:tcW w:w="2074" w:type="dxa"/>
            <w:vAlign w:val="center"/>
          </w:tcPr>
          <w:p w14:paraId="67BD3570"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19.00</w:t>
            </w:r>
          </w:p>
        </w:tc>
        <w:tc>
          <w:tcPr>
            <w:tcW w:w="2075" w:type="dxa"/>
            <w:vAlign w:val="center"/>
          </w:tcPr>
          <w:p w14:paraId="60B7E672"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21.00</w:t>
            </w:r>
          </w:p>
        </w:tc>
      </w:tr>
      <w:tr w:rsidR="00372E03" w:rsidRPr="00372E03" w14:paraId="0FF23688" w14:textId="77777777" w:rsidTr="00372E03">
        <w:tc>
          <w:tcPr>
            <w:tcW w:w="2083" w:type="dxa"/>
            <w:vAlign w:val="center"/>
          </w:tcPr>
          <w:p w14:paraId="3AA3FE9B"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lastRenderedPageBreak/>
              <w:t>70.42</w:t>
            </w:r>
          </w:p>
        </w:tc>
        <w:tc>
          <w:tcPr>
            <w:tcW w:w="2074" w:type="dxa"/>
            <w:vAlign w:val="center"/>
          </w:tcPr>
          <w:p w14:paraId="406B5D25"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3.00</w:t>
            </w:r>
          </w:p>
        </w:tc>
        <w:tc>
          <w:tcPr>
            <w:tcW w:w="2074" w:type="dxa"/>
            <w:vAlign w:val="center"/>
          </w:tcPr>
          <w:p w14:paraId="71E1304D"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38.64</w:t>
            </w:r>
          </w:p>
        </w:tc>
        <w:tc>
          <w:tcPr>
            <w:tcW w:w="2075" w:type="dxa"/>
            <w:vAlign w:val="center"/>
          </w:tcPr>
          <w:p w14:paraId="6706EE56"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41.64</w:t>
            </w:r>
          </w:p>
        </w:tc>
      </w:tr>
      <w:tr w:rsidR="00372E03" w:rsidRPr="00372E03" w14:paraId="0DBEBCA6" w14:textId="77777777" w:rsidTr="00372E03">
        <w:tc>
          <w:tcPr>
            <w:tcW w:w="2083" w:type="dxa"/>
            <w:vAlign w:val="center"/>
          </w:tcPr>
          <w:p w14:paraId="5A22B85A"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211.27</w:t>
            </w:r>
          </w:p>
        </w:tc>
        <w:tc>
          <w:tcPr>
            <w:tcW w:w="2074" w:type="dxa"/>
            <w:vAlign w:val="center"/>
          </w:tcPr>
          <w:p w14:paraId="01073056"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4.93</w:t>
            </w:r>
          </w:p>
        </w:tc>
        <w:tc>
          <w:tcPr>
            <w:tcW w:w="2074" w:type="dxa"/>
            <w:vAlign w:val="center"/>
          </w:tcPr>
          <w:p w14:paraId="0BD60C57"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56.84</w:t>
            </w:r>
          </w:p>
        </w:tc>
        <w:tc>
          <w:tcPr>
            <w:tcW w:w="2075" w:type="dxa"/>
            <w:vAlign w:val="center"/>
          </w:tcPr>
          <w:p w14:paraId="2DA428D2"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61.77</w:t>
            </w:r>
          </w:p>
        </w:tc>
      </w:tr>
      <w:tr w:rsidR="00372E03" w:rsidRPr="00372E03" w14:paraId="625714ED" w14:textId="77777777" w:rsidTr="00372E03">
        <w:tc>
          <w:tcPr>
            <w:tcW w:w="2083" w:type="dxa"/>
            <w:vAlign w:val="center"/>
          </w:tcPr>
          <w:p w14:paraId="6957D88C"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352.11</w:t>
            </w:r>
          </w:p>
        </w:tc>
        <w:tc>
          <w:tcPr>
            <w:tcW w:w="2074" w:type="dxa"/>
            <w:vAlign w:val="center"/>
          </w:tcPr>
          <w:p w14:paraId="6A1B69CE"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6.50</w:t>
            </w:r>
          </w:p>
        </w:tc>
        <w:tc>
          <w:tcPr>
            <w:tcW w:w="2074" w:type="dxa"/>
            <w:vAlign w:val="center"/>
          </w:tcPr>
          <w:p w14:paraId="38B6FE6B"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81.27</w:t>
            </w:r>
          </w:p>
        </w:tc>
        <w:tc>
          <w:tcPr>
            <w:tcW w:w="2075" w:type="dxa"/>
            <w:vAlign w:val="center"/>
          </w:tcPr>
          <w:p w14:paraId="5F4B2F01"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87.77</w:t>
            </w:r>
          </w:p>
        </w:tc>
      </w:tr>
      <w:tr w:rsidR="00372E03" w:rsidRPr="00372E03" w14:paraId="1C9AEEFF" w14:textId="77777777" w:rsidTr="00372E03">
        <w:tc>
          <w:tcPr>
            <w:tcW w:w="2083" w:type="dxa"/>
            <w:tcBorders>
              <w:bottom w:val="single" w:sz="12" w:space="0" w:color="auto"/>
            </w:tcBorders>
            <w:vAlign w:val="center"/>
          </w:tcPr>
          <w:p w14:paraId="41CAA097"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704.23</w:t>
            </w:r>
          </w:p>
        </w:tc>
        <w:tc>
          <w:tcPr>
            <w:tcW w:w="2074" w:type="dxa"/>
            <w:tcBorders>
              <w:bottom w:val="single" w:sz="12" w:space="0" w:color="auto"/>
            </w:tcBorders>
            <w:vAlign w:val="center"/>
          </w:tcPr>
          <w:p w14:paraId="157F8831"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8.00</w:t>
            </w:r>
          </w:p>
        </w:tc>
        <w:tc>
          <w:tcPr>
            <w:tcW w:w="2074" w:type="dxa"/>
            <w:tcBorders>
              <w:bottom w:val="single" w:sz="12" w:space="0" w:color="auto"/>
            </w:tcBorders>
            <w:vAlign w:val="center"/>
          </w:tcPr>
          <w:p w14:paraId="58987047"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71.92</w:t>
            </w:r>
          </w:p>
        </w:tc>
        <w:tc>
          <w:tcPr>
            <w:tcW w:w="2075" w:type="dxa"/>
            <w:tcBorders>
              <w:bottom w:val="single" w:sz="12" w:space="0" w:color="auto"/>
            </w:tcBorders>
            <w:vAlign w:val="center"/>
          </w:tcPr>
          <w:p w14:paraId="6B1841A3" w14:textId="77777777" w:rsidR="00372E03" w:rsidRPr="00372E03" w:rsidRDefault="00372E03" w:rsidP="00372E03">
            <w:pPr>
              <w:adjustRightInd w:val="0"/>
              <w:snapToGrid w:val="0"/>
              <w:spacing w:line="288" w:lineRule="auto"/>
              <w:ind w:firstLineChars="0" w:firstLine="0"/>
              <w:jc w:val="center"/>
              <w:rPr>
                <w:color w:val="000000"/>
                <w:sz w:val="21"/>
                <w:szCs w:val="24"/>
              </w:rPr>
            </w:pPr>
            <w:r w:rsidRPr="00372E03">
              <w:rPr>
                <w:color w:val="000000"/>
                <w:sz w:val="21"/>
                <w:szCs w:val="24"/>
              </w:rPr>
              <w:t>79.92</w:t>
            </w:r>
          </w:p>
        </w:tc>
      </w:tr>
    </w:tbl>
    <w:p w14:paraId="7FB9B9C0" w14:textId="3413B8EE" w:rsidR="00372E03" w:rsidRDefault="00372E03" w:rsidP="00372E03">
      <w:pPr>
        <w:ind w:firstLine="480"/>
        <w:rPr>
          <w:lang w:val="zh-CN"/>
        </w:rPr>
      </w:pPr>
      <w:bookmarkStart w:id="52" w:name="_Toc75188772"/>
      <w:r>
        <w:rPr>
          <w:rFonts w:hint="eastAsia"/>
          <w:lang w:val="zh-CN"/>
        </w:rPr>
        <w:t>对比低浓度硫酸钠溶液中的固液平衡曲线与高浓度硫酸钠溶液中的钙离子固液平衡曲线可以得出结论，即硫酸根离子在</w:t>
      </w:r>
      <w:r>
        <w:rPr>
          <w:rFonts w:hint="eastAsia"/>
          <w:lang w:val="zh-CN"/>
        </w:rPr>
        <w:t>C-S-H</w:t>
      </w:r>
      <w:r>
        <w:rPr>
          <w:rFonts w:hint="eastAsia"/>
          <w:lang w:val="zh-CN"/>
        </w:rPr>
        <w:t>凝胶快速脱钙的阶段，即固液平衡曲线的第一段具有加速作用，</w:t>
      </w:r>
      <w:commentRangeStart w:id="53"/>
      <w:r>
        <w:rPr>
          <w:rFonts w:hint="eastAsia"/>
          <w:lang w:val="zh-CN"/>
        </w:rPr>
        <w:t>但加速作用是有限的</w:t>
      </w:r>
      <w:r w:rsidR="007B4EC1">
        <w:rPr>
          <w:rFonts w:hint="eastAsia"/>
          <w:lang w:val="zh-CN"/>
        </w:rPr>
        <w:t>，并不能通过不断地增大硫酸根离子的浓度从而不断地提高钙离子溶出的程度</w:t>
      </w:r>
      <w:r>
        <w:rPr>
          <w:rFonts w:hint="eastAsia"/>
          <w:lang w:val="zh-CN"/>
        </w:rPr>
        <w:t>。</w:t>
      </w:r>
      <w:commentRangeEnd w:id="53"/>
      <w:r>
        <w:rPr>
          <w:rStyle w:val="af2"/>
        </w:rPr>
        <w:commentReference w:id="53"/>
      </w:r>
      <w:r>
        <w:rPr>
          <w:rFonts w:hint="eastAsia"/>
          <w:lang w:val="zh-CN"/>
        </w:rPr>
        <w:t>将钙硅比为</w:t>
      </w:r>
      <w:r>
        <w:rPr>
          <w:rFonts w:hint="eastAsia"/>
          <w:lang w:val="zh-CN"/>
        </w:rPr>
        <w:t>1</w:t>
      </w:r>
      <w:r>
        <w:rPr>
          <w:rFonts w:hint="eastAsia"/>
          <w:lang w:val="zh-CN"/>
        </w:rPr>
        <w:t>对应的液相钙离子浓度作为</w:t>
      </w:r>
      <w:r w:rsidRPr="00AB6D8B">
        <w:rPr>
          <w:rFonts w:hint="eastAsia"/>
          <w:i/>
          <w:lang w:val="zh-CN"/>
        </w:rPr>
        <w:t>x</w:t>
      </w:r>
      <w:r>
        <w:rPr>
          <w:vertAlign w:val="subscript"/>
          <w:lang w:val="zh-CN"/>
        </w:rPr>
        <w:t>1</w:t>
      </w:r>
      <w:r>
        <w:rPr>
          <w:rFonts w:hint="eastAsia"/>
          <w:lang w:val="zh-CN"/>
        </w:rPr>
        <w:t>，认为当固相钙硅比小于</w:t>
      </w:r>
      <w:r>
        <w:rPr>
          <w:rFonts w:hint="eastAsia"/>
          <w:lang w:val="zh-CN"/>
        </w:rPr>
        <w:t>1</w:t>
      </w:r>
      <w:r>
        <w:rPr>
          <w:rFonts w:hint="eastAsia"/>
          <w:lang w:val="zh-CN"/>
        </w:rPr>
        <w:t>之后，</w:t>
      </w:r>
      <w:r>
        <w:rPr>
          <w:rFonts w:hint="eastAsia"/>
          <w:lang w:val="zh-CN"/>
        </w:rPr>
        <w:t>C-S-H</w:t>
      </w:r>
      <w:r>
        <w:rPr>
          <w:rFonts w:hint="eastAsia"/>
          <w:lang w:val="zh-CN"/>
        </w:rPr>
        <w:t>凝胶开始发生快速脱钙。在本实验中，每种工况取钙硅比最接近</w:t>
      </w:r>
      <w:r>
        <w:rPr>
          <w:rFonts w:hint="eastAsia"/>
          <w:lang w:val="zh-CN"/>
        </w:rPr>
        <w:t>1</w:t>
      </w:r>
      <w:r>
        <w:rPr>
          <w:rFonts w:hint="eastAsia"/>
          <w:lang w:val="zh-CN"/>
        </w:rPr>
        <w:t>的两个点进行线性插值以估算</w:t>
      </w:r>
      <w:r w:rsidRPr="00BE1879">
        <w:rPr>
          <w:rFonts w:hint="eastAsia"/>
          <w:i/>
          <w:lang w:val="zh-CN"/>
        </w:rPr>
        <w:t>x</w:t>
      </w:r>
      <w:r w:rsidRPr="00BE1879">
        <w:rPr>
          <w:vertAlign w:val="subscript"/>
          <w:lang w:val="zh-CN"/>
        </w:rPr>
        <w:t>1</w:t>
      </w:r>
      <w:r>
        <w:rPr>
          <w:rFonts w:hint="eastAsia"/>
          <w:lang w:val="zh-CN"/>
        </w:rPr>
        <w:t>的取值。</w:t>
      </w:r>
    </w:p>
    <w:p w14:paraId="60E347DC" w14:textId="7E1A593F" w:rsidR="00607F9E" w:rsidRDefault="00607F9E" w:rsidP="00607F9E">
      <w:pPr>
        <w:pStyle w:val="3"/>
        <w:spacing w:before="156" w:after="156"/>
        <w:rPr>
          <w:lang w:val="zh-CN"/>
        </w:rPr>
      </w:pPr>
      <w:r>
        <w:rPr>
          <w:rFonts w:hint="eastAsia"/>
          <w:lang w:val="zh-CN"/>
        </w:rPr>
        <w:t>3</w:t>
      </w:r>
      <w:r>
        <w:rPr>
          <w:lang w:val="zh-CN"/>
        </w:rPr>
        <w:t xml:space="preserve">.2.2 </w:t>
      </w:r>
      <w:r>
        <w:rPr>
          <w:rFonts w:hint="eastAsia"/>
          <w:lang w:val="zh-CN"/>
        </w:rPr>
        <w:t>硫酸根离子加速钙溶蚀的机理分析</w:t>
      </w:r>
    </w:p>
    <w:p w14:paraId="53DEB72D" w14:textId="2F60A33B" w:rsidR="00607F9E" w:rsidRDefault="0080092E" w:rsidP="00607F9E">
      <w:pPr>
        <w:ind w:firstLine="480"/>
        <w:rPr>
          <w:lang w:val="zh-CN"/>
        </w:rPr>
      </w:pPr>
      <w:r>
        <w:rPr>
          <w:rFonts w:hint="eastAsia"/>
          <w:lang w:val="zh-CN"/>
        </w:rPr>
        <w:t>考虑</w:t>
      </w:r>
      <w:r>
        <w:rPr>
          <w:rFonts w:hint="eastAsia"/>
          <w:lang w:val="zh-CN"/>
        </w:rPr>
        <w:t>C-S-H</w:t>
      </w:r>
      <w:r>
        <w:rPr>
          <w:rFonts w:hint="eastAsia"/>
          <w:lang w:val="zh-CN"/>
        </w:rPr>
        <w:t>凝胶中的钙离子溶蚀之后在溶液中以氢氧化钙的形式存在时，因为溶液中有浓度较高的硫酸根离子的存在，而石膏的溶解度小于氢氧化钙的溶解度，于是会发生以下沉淀转化的化学反应：</w:t>
      </w:r>
    </w:p>
    <w:p w14:paraId="2962C941" w14:textId="24F75D8B" w:rsidR="0080092E" w:rsidRDefault="0080092E" w:rsidP="0080092E">
      <w:pPr>
        <w:pStyle w:val="MTDisplayEquation"/>
        <w:rPr>
          <w:lang w:val="zh-CN"/>
        </w:rPr>
      </w:pPr>
      <w:r>
        <w:rPr>
          <w:lang w:val="zh-CN"/>
        </w:rPr>
        <w:tab/>
      </w:r>
      <w:r w:rsidRPr="0080092E">
        <w:rPr>
          <w:position w:val="-12"/>
          <w:lang w:val="zh-CN"/>
        </w:rPr>
        <w:object w:dxaOrig="4720" w:dyaOrig="380" w14:anchorId="4F036828">
          <v:shape id="_x0000_i1069" type="#_x0000_t75" style="width:235.9pt;height:18.8pt" o:ole="">
            <v:imagedata r:id="rId95" o:title=""/>
          </v:shape>
          <o:OLEObject Type="Embed" ProgID="Equation.DSMT4" ShapeID="_x0000_i1069" DrawAspect="Content" ObjectID="_1685913705" r:id="rId96"/>
        </w:object>
      </w:r>
      <w:r>
        <w:rPr>
          <w:lang w:val="zh-CN"/>
        </w:rPr>
        <w:t xml:space="preserve"> </w:t>
      </w:r>
      <w:r>
        <w:rPr>
          <w:lang w:val="zh-CN"/>
        </w:rPr>
        <w:tab/>
      </w:r>
      <w:r>
        <w:rPr>
          <w:lang w:val="zh-CN"/>
        </w:rPr>
        <w:fldChar w:fldCharType="begin"/>
      </w:r>
      <w:r>
        <w:rPr>
          <w:lang w:val="zh-CN"/>
        </w:rPr>
        <w:instrText xml:space="preserve"> MACROBUTTON MTPlaceRef \* MERGEFORMAT </w:instrText>
      </w:r>
      <w:r>
        <w:rPr>
          <w:lang w:val="zh-CN"/>
        </w:rPr>
        <w:fldChar w:fldCharType="begin"/>
      </w:r>
      <w:r>
        <w:rPr>
          <w:lang w:val="zh-CN"/>
        </w:rPr>
        <w:instrText xml:space="preserve"> SEQ MTEqn \h \* MERGEFORMAT </w:instrText>
      </w:r>
      <w:r>
        <w:rPr>
          <w:lang w:val="zh-CN"/>
        </w:rPr>
        <w:fldChar w:fldCharType="end"/>
      </w:r>
      <w:r>
        <w:rPr>
          <w:lang w:val="zh-CN"/>
        </w:rPr>
        <w:instrText>(</w:instrText>
      </w:r>
      <w:r>
        <w:rPr>
          <w:lang w:val="zh-CN"/>
        </w:rPr>
        <w:fldChar w:fldCharType="begin"/>
      </w:r>
      <w:r>
        <w:rPr>
          <w:lang w:val="zh-CN"/>
        </w:rPr>
        <w:instrText xml:space="preserve"> SEQ MTChap \c \* Arabic \* MERGEFORMAT </w:instrText>
      </w:r>
      <w:r>
        <w:rPr>
          <w:lang w:val="zh-CN"/>
        </w:rPr>
        <w:fldChar w:fldCharType="separate"/>
      </w:r>
      <w:r>
        <w:rPr>
          <w:noProof/>
          <w:lang w:val="zh-CN"/>
        </w:rPr>
        <w:instrText>3</w:instrText>
      </w:r>
      <w:r>
        <w:rPr>
          <w:lang w:val="zh-CN"/>
        </w:rPr>
        <w:fldChar w:fldCharType="end"/>
      </w:r>
      <w:r>
        <w:rPr>
          <w:lang w:val="zh-CN"/>
        </w:rPr>
        <w:instrText>-</w:instrText>
      </w:r>
      <w:r>
        <w:rPr>
          <w:lang w:val="zh-CN"/>
        </w:rPr>
        <w:fldChar w:fldCharType="begin"/>
      </w:r>
      <w:r>
        <w:rPr>
          <w:lang w:val="zh-CN"/>
        </w:rPr>
        <w:instrText xml:space="preserve"> SEQ MTEqn \c \* Arabic \* MERGEFORMAT </w:instrText>
      </w:r>
      <w:r>
        <w:rPr>
          <w:lang w:val="zh-CN"/>
        </w:rPr>
        <w:fldChar w:fldCharType="separate"/>
      </w:r>
      <w:r>
        <w:rPr>
          <w:noProof/>
          <w:lang w:val="zh-CN"/>
        </w:rPr>
        <w:instrText>1</w:instrText>
      </w:r>
      <w:r>
        <w:rPr>
          <w:lang w:val="zh-CN"/>
        </w:rPr>
        <w:fldChar w:fldCharType="end"/>
      </w:r>
      <w:r>
        <w:rPr>
          <w:lang w:val="zh-CN"/>
        </w:rPr>
        <w:instrText>)</w:instrText>
      </w:r>
      <w:r>
        <w:rPr>
          <w:lang w:val="zh-CN"/>
        </w:rPr>
        <w:fldChar w:fldCharType="end"/>
      </w:r>
    </w:p>
    <w:p w14:paraId="39F5F62B" w14:textId="029DC43A" w:rsidR="0080092E" w:rsidRDefault="0080092E" w:rsidP="0080092E">
      <w:pPr>
        <w:ind w:firstLine="480"/>
        <w:rPr>
          <w:lang w:val="zh-CN"/>
        </w:rPr>
      </w:pPr>
      <w:r>
        <w:rPr>
          <w:rFonts w:hint="eastAsia"/>
          <w:lang w:val="zh-CN"/>
        </w:rPr>
        <w:t>于是，溶液中含有的钙离子减少，</w:t>
      </w:r>
      <w:r>
        <w:rPr>
          <w:rFonts w:hint="eastAsia"/>
          <w:lang w:val="zh-CN"/>
        </w:rPr>
        <w:t>CH</w:t>
      </w:r>
      <w:r>
        <w:rPr>
          <w:rFonts w:hint="eastAsia"/>
          <w:lang w:val="zh-CN"/>
        </w:rPr>
        <w:t>和</w:t>
      </w:r>
      <w:r>
        <w:rPr>
          <w:rFonts w:hint="eastAsia"/>
          <w:lang w:val="zh-CN"/>
        </w:rPr>
        <w:t>C-S-H</w:t>
      </w:r>
      <w:r>
        <w:rPr>
          <w:rFonts w:hint="eastAsia"/>
          <w:lang w:val="zh-CN"/>
        </w:rPr>
        <w:t>中的钙离子可以进一步溶蚀。同时，在这个沉淀转化的化学反应中，氢氧根离子留在了溶液中，与溶液中原先的钠离子一起维持着溶液的电荷平衡，这导致了溶液的碱性会越来越强，这一现象可能会抑制钙离子的溶蚀，因此，硫酸根离子对钙离子溶蚀的影响不是简单的沉淀转化的加速作用，需要进行实验的探究。</w:t>
      </w:r>
    </w:p>
    <w:p w14:paraId="797D8A75" w14:textId="04595870" w:rsidR="00605EEB" w:rsidRDefault="00605EEB" w:rsidP="00605EEB">
      <w:pPr>
        <w:ind w:firstLineChars="0" w:firstLine="0"/>
        <w:jc w:val="center"/>
        <w:rPr>
          <w:lang w:val="zh-CN"/>
        </w:rPr>
      </w:pPr>
      <w:r w:rsidRPr="00605EEB">
        <w:rPr>
          <w:noProof/>
        </w:rPr>
        <w:drawing>
          <wp:inline distT="0" distB="0" distL="0" distR="0" wp14:anchorId="528AB1A4" wp14:editId="2DCDC4C2">
            <wp:extent cx="3277057" cy="231489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277057" cy="2314898"/>
                    </a:xfrm>
                    <a:prstGeom prst="rect">
                      <a:avLst/>
                    </a:prstGeom>
                  </pic:spPr>
                </pic:pic>
              </a:graphicData>
            </a:graphic>
          </wp:inline>
        </w:drawing>
      </w:r>
    </w:p>
    <w:p w14:paraId="72A2694C" w14:textId="130D8753" w:rsidR="00605EEB" w:rsidRDefault="00605EEB" w:rsidP="00605EEB">
      <w:pPr>
        <w:pStyle w:val="a9"/>
      </w:pPr>
      <w:bookmarkStart w:id="54" w:name="_Ref75289723"/>
      <w:r>
        <w:rPr>
          <w:rFonts w:hint="eastAsia"/>
        </w:rPr>
        <w:t>图</w:t>
      </w:r>
      <w:r>
        <w:rPr>
          <w:rFonts w:hint="eastAsia"/>
        </w:rPr>
        <w:t xml:space="preserve"> </w:t>
      </w:r>
      <w:r w:rsidR="00002F8D">
        <w:fldChar w:fldCharType="begin"/>
      </w:r>
      <w:r w:rsidR="00002F8D">
        <w:instrText xml:space="preserve"> </w:instrText>
      </w:r>
      <w:r w:rsidR="00002F8D">
        <w:rPr>
          <w:rFonts w:hint="eastAsia"/>
        </w:rPr>
        <w:instrText>STYLEREF 1 \s</w:instrText>
      </w:r>
      <w:r w:rsidR="00002F8D">
        <w:instrText xml:space="preserve"> </w:instrText>
      </w:r>
      <w:r w:rsidR="00002F8D">
        <w:fldChar w:fldCharType="separate"/>
      </w:r>
      <w:r w:rsidR="00002F8D">
        <w:rPr>
          <w:noProof/>
        </w:rPr>
        <w:t>3</w:t>
      </w:r>
      <w:r w:rsidR="00002F8D">
        <w:fldChar w:fldCharType="end"/>
      </w:r>
      <w:r w:rsidR="00002F8D">
        <w:noBreakHyphen/>
      </w:r>
      <w:r w:rsidR="00002F8D">
        <w:fldChar w:fldCharType="begin"/>
      </w:r>
      <w:r w:rsidR="00002F8D">
        <w:instrText xml:space="preserve"> </w:instrText>
      </w:r>
      <w:r w:rsidR="00002F8D">
        <w:rPr>
          <w:rFonts w:hint="eastAsia"/>
        </w:rPr>
        <w:instrText xml:space="preserve">SEQ </w:instrText>
      </w:r>
      <w:r w:rsidR="00002F8D">
        <w:rPr>
          <w:rFonts w:hint="eastAsia"/>
        </w:rPr>
        <w:instrText>图</w:instrText>
      </w:r>
      <w:r w:rsidR="00002F8D">
        <w:rPr>
          <w:rFonts w:hint="eastAsia"/>
        </w:rPr>
        <w:instrText xml:space="preserve"> \* ARABIC \s 1</w:instrText>
      </w:r>
      <w:r w:rsidR="00002F8D">
        <w:instrText xml:space="preserve"> </w:instrText>
      </w:r>
      <w:r w:rsidR="00002F8D">
        <w:fldChar w:fldCharType="separate"/>
      </w:r>
      <w:r w:rsidR="00002F8D">
        <w:rPr>
          <w:noProof/>
        </w:rPr>
        <w:t>2</w:t>
      </w:r>
      <w:r w:rsidR="00002F8D">
        <w:fldChar w:fldCharType="end"/>
      </w:r>
      <w:bookmarkEnd w:id="54"/>
      <w:r>
        <w:t xml:space="preserve"> 6 </w:t>
      </w:r>
      <w:r>
        <w:rPr>
          <w:rFonts w:hint="eastAsia"/>
        </w:rPr>
        <w:t>mol/</w:t>
      </w:r>
      <w:r>
        <w:t>L</w:t>
      </w:r>
      <w:r>
        <w:rPr>
          <w:rFonts w:hint="eastAsia"/>
        </w:rPr>
        <w:t>的硝酸铵溶液中的钙离子固液平衡曲线</w:t>
      </w:r>
    </w:p>
    <w:p w14:paraId="4BE47AD6" w14:textId="673F22F7" w:rsidR="00605EEB" w:rsidRDefault="00605EEB" w:rsidP="00605EEB">
      <w:pPr>
        <w:ind w:firstLine="480"/>
      </w:pPr>
      <w:r>
        <w:fldChar w:fldCharType="begin"/>
      </w:r>
      <w:r>
        <w:instrText xml:space="preserve"> </w:instrText>
      </w:r>
      <w:r>
        <w:rPr>
          <w:rFonts w:hint="eastAsia"/>
        </w:rPr>
        <w:instrText>REF _Ref75289723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2</w:t>
      </w:r>
      <w:r>
        <w:fldChar w:fldCharType="end"/>
      </w:r>
      <w:r>
        <w:rPr>
          <w:rFonts w:hint="eastAsia"/>
        </w:rPr>
        <w:t>为东南大学李林等人测定的</w:t>
      </w:r>
      <w:r>
        <w:t xml:space="preserve">6 </w:t>
      </w:r>
      <w:r>
        <w:rPr>
          <w:rFonts w:hint="eastAsia"/>
        </w:rPr>
        <w:t>mol/</w:t>
      </w:r>
      <w:r>
        <w:t>L</w:t>
      </w:r>
      <w:r>
        <w:rPr>
          <w:rFonts w:hint="eastAsia"/>
        </w:rPr>
        <w:t>的硝酸铵加速的钙离子的固液平衡曲线，</w:t>
      </w:r>
      <w:r>
        <w:rPr>
          <w:rFonts w:hint="eastAsia"/>
        </w:rPr>
        <w:t>Berner</w:t>
      </w:r>
      <w:r>
        <w:rPr>
          <w:rFonts w:hint="eastAsia"/>
        </w:rPr>
        <w:t>模型也被用于模拟这种情况下的钙离子固液平衡曲线，其中模型的参数取值分别为：</w:t>
      </w:r>
      <w:r>
        <w:rPr>
          <w:rFonts w:hint="eastAsia"/>
        </w:rPr>
        <w:t>C-S-H</w:t>
      </w:r>
      <w:r>
        <w:rPr>
          <w:rFonts w:hint="eastAsia"/>
        </w:rPr>
        <w:t>浓度</w:t>
      </w:r>
      <w:r>
        <w:rPr>
          <w:rFonts w:hint="eastAsia"/>
        </w:rPr>
        <w:t>5</w:t>
      </w:r>
      <w:r>
        <w:t>.846 mol/L</w:t>
      </w:r>
      <w:r>
        <w:rPr>
          <w:rFonts w:hint="eastAsia"/>
        </w:rPr>
        <w:t>，</w:t>
      </w:r>
      <w:r>
        <w:rPr>
          <w:rFonts w:hint="eastAsia"/>
        </w:rPr>
        <w:t>C</w:t>
      </w:r>
      <w:r>
        <w:t>H</w:t>
      </w:r>
      <w:r>
        <w:rPr>
          <w:rFonts w:hint="eastAsia"/>
        </w:rPr>
        <w:t>浓度</w:t>
      </w:r>
      <w:r>
        <w:rPr>
          <w:rFonts w:hint="eastAsia"/>
        </w:rPr>
        <w:t>3</w:t>
      </w:r>
      <w:r>
        <w:t xml:space="preserve">.795 </w:t>
      </w:r>
      <w:r>
        <w:rPr>
          <w:rFonts w:hint="eastAsia"/>
        </w:rPr>
        <w:t>mol</w:t>
      </w:r>
      <w:r>
        <w:t>/L</w:t>
      </w:r>
      <w:r>
        <w:rPr>
          <w:rFonts w:hint="eastAsia"/>
        </w:rPr>
        <w:t>，</w:t>
      </w:r>
      <w:r w:rsidRPr="00605EEB">
        <w:rPr>
          <w:rFonts w:hint="eastAsia"/>
          <w:i/>
        </w:rPr>
        <w:t>x</w:t>
      </w:r>
      <w:r>
        <w:rPr>
          <w:vertAlign w:val="subscript"/>
        </w:rPr>
        <w:t>1</w:t>
      </w:r>
      <w:r>
        <w:rPr>
          <w:rFonts w:hint="eastAsia"/>
        </w:rPr>
        <w:t>取值为</w:t>
      </w:r>
      <w:r>
        <w:rPr>
          <w:rFonts w:hint="eastAsia"/>
        </w:rPr>
        <w:lastRenderedPageBreak/>
        <w:t>0</w:t>
      </w:r>
      <w:r>
        <w:t xml:space="preserve">.130 </w:t>
      </w:r>
      <w:r>
        <w:rPr>
          <w:rFonts w:hint="eastAsia"/>
        </w:rPr>
        <w:t>mol/L</w:t>
      </w:r>
      <w:r>
        <w:rPr>
          <w:rFonts w:hint="eastAsia"/>
        </w:rPr>
        <w:t>，</w:t>
      </w:r>
      <w:r w:rsidRPr="00605EEB">
        <w:rPr>
          <w:rFonts w:hint="eastAsia"/>
          <w:i/>
        </w:rPr>
        <w:t>x</w:t>
      </w:r>
      <w:r>
        <w:rPr>
          <w:vertAlign w:val="subscript"/>
        </w:rPr>
        <w:t>2</w:t>
      </w:r>
      <w:r>
        <w:rPr>
          <w:rFonts w:hint="eastAsia"/>
        </w:rPr>
        <w:t>取值为</w:t>
      </w:r>
      <w:r>
        <w:rPr>
          <w:rFonts w:hint="eastAsia"/>
        </w:rPr>
        <w:t>2</w:t>
      </w:r>
      <w:r>
        <w:t xml:space="preserve">.95 </w:t>
      </w:r>
      <w:r>
        <w:rPr>
          <w:rFonts w:hint="eastAsia"/>
        </w:rPr>
        <w:t>mol/L</w:t>
      </w:r>
      <w:r>
        <w:rPr>
          <w:rFonts w:hint="eastAsia"/>
        </w:rPr>
        <w:t>，</w:t>
      </w:r>
      <w:r>
        <w:rPr>
          <w:rFonts w:hint="eastAsia"/>
          <w:i/>
        </w:rPr>
        <w:t>c</w:t>
      </w:r>
      <w:r>
        <w:rPr>
          <w:vertAlign w:val="subscript"/>
        </w:rPr>
        <w:t>eq</w:t>
      </w:r>
      <w:r>
        <w:rPr>
          <w:rFonts w:hint="eastAsia"/>
        </w:rPr>
        <w:t>取值为</w:t>
      </w:r>
      <w:r>
        <w:rPr>
          <w:rFonts w:hint="eastAsia"/>
        </w:rPr>
        <w:t>3</w:t>
      </w:r>
      <w:r>
        <w:t xml:space="preserve"> </w:t>
      </w:r>
      <w:r>
        <w:rPr>
          <w:rFonts w:hint="eastAsia"/>
        </w:rPr>
        <w:t>mol/L</w:t>
      </w:r>
      <w:r>
        <w:rPr>
          <w:rFonts w:hint="eastAsia"/>
        </w:rPr>
        <w:t>。</w:t>
      </w:r>
      <w:r w:rsidR="00AD5DD5">
        <w:rPr>
          <w:rFonts w:hint="eastAsia"/>
        </w:rPr>
        <w:t>从图中可以看出，硝酸铵对钙离子溶蚀的加速作用要远远强与硫酸根离子</w:t>
      </w:r>
      <w:r w:rsidR="007B4EC1">
        <w:rPr>
          <w:rFonts w:hint="eastAsia"/>
        </w:rPr>
        <w:t>，具体体现为钙离子的饱和浓度</w:t>
      </w:r>
      <w:r w:rsidR="007B4EC1">
        <w:rPr>
          <w:rFonts w:hint="eastAsia"/>
        </w:rPr>
        <w:t>3</w:t>
      </w:r>
      <w:r w:rsidR="007B4EC1">
        <w:t xml:space="preserve"> </w:t>
      </w:r>
      <w:r w:rsidR="007B4EC1">
        <w:rPr>
          <w:rFonts w:hint="eastAsia"/>
        </w:rPr>
        <w:t>mol/</w:t>
      </w:r>
      <w:r w:rsidR="007B4EC1">
        <w:t>L</w:t>
      </w:r>
      <w:r w:rsidR="007B4EC1">
        <w:rPr>
          <w:rFonts w:hint="eastAsia"/>
        </w:rPr>
        <w:t>远远大于即使是浓度为</w:t>
      </w:r>
      <w:r w:rsidR="007B4EC1">
        <w:rPr>
          <w:rFonts w:hint="eastAsia"/>
        </w:rPr>
        <w:t>1</w:t>
      </w:r>
      <w:r w:rsidR="007B4EC1">
        <w:t>0</w:t>
      </w:r>
      <w:r w:rsidR="007B4EC1">
        <w:rPr>
          <w:rFonts w:hint="eastAsia"/>
        </w:rPr>
        <w:t>%</w:t>
      </w:r>
      <w:r w:rsidR="007B4EC1">
        <w:rPr>
          <w:rFonts w:hint="eastAsia"/>
        </w:rPr>
        <w:t>的硫酸钠溶液中的饱和浓度</w:t>
      </w:r>
      <w:r w:rsidR="007B4EC1">
        <w:rPr>
          <w:rFonts w:hint="eastAsia"/>
        </w:rPr>
        <w:t>0</w:t>
      </w:r>
      <w:r w:rsidR="007B4EC1">
        <w:t xml:space="preserve">.08 </w:t>
      </w:r>
      <w:r w:rsidR="007B4EC1">
        <w:rPr>
          <w:rFonts w:hint="eastAsia"/>
        </w:rPr>
        <w:t>mol/</w:t>
      </w:r>
      <w:r w:rsidR="007B4EC1">
        <w:t>L</w:t>
      </w:r>
      <w:r w:rsidR="007B4EC1">
        <w:rPr>
          <w:rFonts w:hint="eastAsia"/>
        </w:rPr>
        <w:t>，即使比较相对值也是远远大于。固液平衡曲线第二阶段开始与结束的固相钙离子浓度也有明显的区别，硫酸根离子加速条件的钙离子固液平衡曲线第二段开始时固相钙硅比与去离子水中的固液平衡曲线</w:t>
      </w:r>
      <w:r w:rsidR="00163CF1">
        <w:rPr>
          <w:rFonts w:hint="eastAsia"/>
        </w:rPr>
        <w:t>第二阶段开始时的固相钙硅比非常接近均为</w:t>
      </w:r>
      <w:r w:rsidR="00163CF1">
        <w:rPr>
          <w:rFonts w:hint="eastAsia"/>
        </w:rPr>
        <w:t>1</w:t>
      </w:r>
      <w:r w:rsidR="00163CF1">
        <w:t>.7</w:t>
      </w:r>
      <w:r w:rsidR="00163CF1">
        <w:rPr>
          <w:rFonts w:hint="eastAsia"/>
        </w:rPr>
        <w:t>左右，但是在硝酸铵加速的条件下，固液平衡曲线第二阶段开始时的固相钙硅比为</w:t>
      </w:r>
      <w:r w:rsidR="00163CF1">
        <w:rPr>
          <w:rFonts w:hint="eastAsia"/>
        </w:rPr>
        <w:t>1</w:t>
      </w:r>
      <w:r w:rsidR="00163CF1">
        <w:t>.3</w:t>
      </w:r>
      <w:r w:rsidR="00163CF1">
        <w:rPr>
          <w:rFonts w:hint="eastAsia"/>
        </w:rPr>
        <w:t>作用，比去离子水和硫酸根离子加速的条件小很多。固液平衡曲线第二阶段结束时的固相钙硅比也具有相似的规律，硫酸根离子加速条件和去离子水中均为</w:t>
      </w:r>
      <w:r w:rsidR="00163CF1">
        <w:rPr>
          <w:rFonts w:hint="eastAsia"/>
        </w:rPr>
        <w:t>1</w:t>
      </w:r>
      <w:r w:rsidR="00163CF1">
        <w:t>.0</w:t>
      </w:r>
      <w:r w:rsidR="00163CF1">
        <w:rPr>
          <w:rFonts w:hint="eastAsia"/>
        </w:rPr>
        <w:t>左右，而硝酸铵加速的条件下钙硅比为</w:t>
      </w:r>
      <w:r w:rsidR="00163CF1">
        <w:rPr>
          <w:rFonts w:hint="eastAsia"/>
        </w:rPr>
        <w:t>0</w:t>
      </w:r>
      <w:r w:rsidR="00163CF1">
        <w:t>.5</w:t>
      </w:r>
      <w:r w:rsidR="00163CF1">
        <w:rPr>
          <w:rFonts w:hint="eastAsia"/>
        </w:rPr>
        <w:t>左右。此外，硝酸铵加速的钙离子固液平衡曲线第一阶段、第三阶段占整个溶蚀过程的比例也远远小于去离子水和</w:t>
      </w:r>
      <w:r w:rsidR="000D2B8B">
        <w:rPr>
          <w:rFonts w:hint="eastAsia"/>
        </w:rPr>
        <w:t>硫酸根离子加速的情况。从这些现象中可以看出，硫酸根离子与硝酸铵加速钙离子的溶蚀虽然都具有与去离子水中类似的三段式的特征，但其加速的</w:t>
      </w:r>
      <w:r w:rsidR="0003508F">
        <w:rPr>
          <w:rFonts w:hint="eastAsia"/>
        </w:rPr>
        <w:t>特点</w:t>
      </w:r>
      <w:r w:rsidR="000D2B8B">
        <w:rPr>
          <w:rFonts w:hint="eastAsia"/>
        </w:rPr>
        <w:t>是非常不同的</w:t>
      </w:r>
      <w:r w:rsidR="0003508F">
        <w:rPr>
          <w:rFonts w:hint="eastAsia"/>
        </w:rPr>
        <w:t>，这也反应出硫酸根离子加速该溶蚀的机理与硝酸铵加速该溶蚀的机理不同。</w:t>
      </w:r>
    </w:p>
    <w:p w14:paraId="39D661ED" w14:textId="0051F8C5" w:rsidR="00605EEB" w:rsidRDefault="00605EEB" w:rsidP="00605EEB">
      <w:pPr>
        <w:ind w:firstLine="480"/>
      </w:pPr>
      <w:r>
        <w:rPr>
          <w:rFonts w:hint="eastAsia"/>
        </w:rPr>
        <w:t>硝酸铵加速钙离子溶蚀的机理可以概括为两个方面，一方面溶蚀之后钙离子以硝酸钙的形式存在于孔隙溶液中，而硝酸钙的溶解度远远大于氢氧化钙，这会导致混凝土内部的</w:t>
      </w:r>
      <w:r w:rsidR="00AD5DD5">
        <w:rPr>
          <w:rFonts w:hint="eastAsia"/>
        </w:rPr>
        <w:t>离子浓度梯度增大，加速钙离子的扩散；另一方面，</w:t>
      </w:r>
      <w:r w:rsidR="00AD5DD5" w:rsidRPr="00AD5DD5">
        <w:rPr>
          <w:rFonts w:hint="eastAsia"/>
        </w:rPr>
        <w:t>硝</w:t>
      </w:r>
      <w:r w:rsidR="007C3378">
        <w:rPr>
          <w:rFonts w:hint="eastAsia"/>
        </w:rPr>
        <w:t>酸铵</w:t>
      </w:r>
      <w:r w:rsidR="00AD5DD5">
        <w:rPr>
          <w:rFonts w:hint="eastAsia"/>
        </w:rPr>
        <w:t>在与水泥中的</w:t>
      </w:r>
      <w:r w:rsidR="00AD5DD5" w:rsidRPr="00AD5DD5">
        <w:rPr>
          <w:rFonts w:hint="eastAsia"/>
        </w:rPr>
        <w:t>氢氧化钙或</w:t>
      </w:r>
      <w:r w:rsidR="00AD5DD5">
        <w:rPr>
          <w:rFonts w:hint="eastAsia"/>
        </w:rPr>
        <w:t>C-S-H</w:t>
      </w:r>
      <w:r w:rsidR="00AD5DD5">
        <w:rPr>
          <w:rFonts w:hint="eastAsia"/>
        </w:rPr>
        <w:t>凝胶反应之后生成氨水，</w:t>
      </w:r>
      <w:r w:rsidR="00AD5DD5" w:rsidRPr="00AD5DD5">
        <w:rPr>
          <w:rFonts w:hint="eastAsia"/>
        </w:rPr>
        <w:t>而氨水</w:t>
      </w:r>
      <w:r w:rsidR="00AD5DD5">
        <w:rPr>
          <w:rFonts w:hint="eastAsia"/>
        </w:rPr>
        <w:t>非常容易转化为氨气溢出，这一反应使得</w:t>
      </w:r>
      <w:r w:rsidR="00AD5DD5" w:rsidRPr="00AD5DD5">
        <w:rPr>
          <w:rFonts w:hint="eastAsia"/>
        </w:rPr>
        <w:t>溶液的</w:t>
      </w:r>
      <w:r w:rsidR="00AD5DD5">
        <w:rPr>
          <w:rFonts w:hint="eastAsia"/>
        </w:rPr>
        <w:t>pH</w:t>
      </w:r>
      <w:r w:rsidR="00AD5DD5" w:rsidRPr="00AD5DD5">
        <w:rPr>
          <w:rFonts w:hint="eastAsia"/>
        </w:rPr>
        <w:t>值</w:t>
      </w:r>
      <w:r w:rsidR="00AD5DD5">
        <w:rPr>
          <w:rFonts w:hint="eastAsia"/>
        </w:rPr>
        <w:t>维持在一个较低的水平，较低的</w:t>
      </w:r>
      <w:r w:rsidR="00AD5DD5">
        <w:rPr>
          <w:rFonts w:hint="eastAsia"/>
        </w:rPr>
        <w:t>pH</w:t>
      </w:r>
      <w:r w:rsidR="00AD5DD5">
        <w:rPr>
          <w:rFonts w:hint="eastAsia"/>
        </w:rPr>
        <w:t>值有利于钙离子的溶蚀，这一部分的加速作用会体现在钙离子的固液平衡曲线中，即各个阶段钙离子的液相浓度均有所增大</w:t>
      </w:r>
      <w:r w:rsidR="00AD5DD5" w:rsidRPr="00AD5DD5">
        <w:rPr>
          <w:rFonts w:hint="eastAsia"/>
        </w:rPr>
        <w:t>。</w:t>
      </w:r>
    </w:p>
    <w:p w14:paraId="7ADFBBCF" w14:textId="666CBD23" w:rsidR="007C3378" w:rsidRDefault="0003508F" w:rsidP="007C3378">
      <w:pPr>
        <w:ind w:firstLine="480"/>
      </w:pPr>
      <w:r>
        <w:rPr>
          <w:rFonts w:hint="eastAsia"/>
        </w:rPr>
        <w:t>结合硝酸铵对该溶蚀的加速机理，分析硫酸根离子对该溶蚀的加速机理。在无机化学理论中，可以给出质子的物质被认为是酸，硝酸铵中的铵根离子就</w:t>
      </w:r>
      <w:r w:rsidR="004502EE">
        <w:rPr>
          <w:rFonts w:hint="eastAsia"/>
        </w:rPr>
        <w:t>能够轻易地给出质子，事实上铵根离子转化为氨气溢出的过程就是铵根离子给出质子的过程，</w:t>
      </w:r>
      <w:r>
        <w:rPr>
          <w:rFonts w:hint="eastAsia"/>
        </w:rPr>
        <w:t>因此硝酸铵对钙离子的加速作用可以理解为酸性环境对钙离子溶出的加速作用</w:t>
      </w:r>
      <w:r w:rsidR="004502EE">
        <w:rPr>
          <w:rFonts w:hint="eastAsia"/>
        </w:rPr>
        <w:t>。但是</w:t>
      </w:r>
      <w:r>
        <w:rPr>
          <w:rFonts w:hint="eastAsia"/>
        </w:rPr>
        <w:t>硫酸根离子对</w:t>
      </w:r>
      <w:r w:rsidR="00AD5DD5">
        <w:rPr>
          <w:rFonts w:hint="eastAsia"/>
        </w:rPr>
        <w:t>硫酸根离子对钙离子溶蚀的加速作用与硝酸铵对钙离子的加速机理</w:t>
      </w:r>
      <w:r w:rsidR="004502EE">
        <w:rPr>
          <w:rFonts w:hint="eastAsia"/>
        </w:rPr>
        <w:t>是不同的</w:t>
      </w:r>
      <w:r w:rsidR="00AD5DD5">
        <w:rPr>
          <w:rFonts w:hint="eastAsia"/>
        </w:rPr>
        <w:t>，</w:t>
      </w:r>
      <w:r w:rsidR="004502EE">
        <w:rPr>
          <w:rFonts w:hint="eastAsia"/>
        </w:rPr>
        <w:t>因为硫酸钠溶液并不能形成一个酸性的环境，钠离子和硫酸根离子都不能够给出质子。结合沉淀转化的化学反应，对比</w:t>
      </w:r>
      <w:r w:rsidR="004502EE">
        <w:rPr>
          <w:rFonts w:hint="eastAsia"/>
        </w:rPr>
        <w:t>C-S-H</w:t>
      </w:r>
      <w:r w:rsidR="004502EE">
        <w:rPr>
          <w:rFonts w:hint="eastAsia"/>
        </w:rPr>
        <w:t>与</w:t>
      </w:r>
      <w:r w:rsidR="004502EE">
        <w:rPr>
          <w:rFonts w:hint="eastAsia"/>
        </w:rPr>
        <w:t>CH</w:t>
      </w:r>
      <w:r w:rsidR="004502EE">
        <w:rPr>
          <w:rFonts w:hint="eastAsia"/>
        </w:rPr>
        <w:t>在去离子水中的溶解，可以发现在去离子水中，溶液中的氢氧根离子是以氢氧化钙的形式存在的，而在</w:t>
      </w:r>
      <w:r w:rsidR="007C3378">
        <w:rPr>
          <w:rFonts w:hint="eastAsia"/>
        </w:rPr>
        <w:t>硫酸根离子加速的条件下，溶液中的钙离子沉淀了，</w:t>
      </w:r>
      <w:r w:rsidR="00B232C1">
        <w:rPr>
          <w:rFonts w:hint="eastAsia"/>
        </w:rPr>
        <w:t>氢氧根离子以氢氧化钠的形式存在，</w:t>
      </w:r>
      <w:r w:rsidR="007C3378">
        <w:rPr>
          <w:rFonts w:hint="eastAsia"/>
        </w:rPr>
        <w:t>氢氧化钠溶解度要远远大于氢氧化钙。</w:t>
      </w:r>
    </w:p>
    <w:p w14:paraId="2730C1EC" w14:textId="39EC559B" w:rsidR="007C3378" w:rsidRPr="00605EEB" w:rsidRDefault="007C3378" w:rsidP="007C3378">
      <w:pPr>
        <w:ind w:firstLine="480"/>
      </w:pPr>
      <w:r>
        <w:rPr>
          <w:rFonts w:hint="eastAsia"/>
        </w:rPr>
        <w:t>综上所述，硫酸根离子对钙离子溶蚀的加速作用也可以概括为两个方面，一方面，硫酸盐侵蚀过程中发生的化学反应使得溶液中的钙离子转化为石膏沉淀，溶液中的钙离子浓度减小，进而固相中的钙离子可以进一步地溶蚀；另一方面，</w:t>
      </w:r>
      <w:r>
        <w:rPr>
          <w:rFonts w:hint="eastAsia"/>
        </w:rPr>
        <w:lastRenderedPageBreak/>
        <w:t>反应生成的氢氧化钠的溶解度要远远大于氢氧化钙，使得钙离子的溶蚀能够进行得更加彻底。除了对溶蚀过程的加速作用，平衡体系更高的碱性也使得混凝土内部的氢氧根离子浓度与外部环境的氢氧根离子浓度梯度要比去离子水的工况更大，这</w:t>
      </w:r>
      <w:r w:rsidR="00B232C1">
        <w:rPr>
          <w:rFonts w:hint="eastAsia"/>
        </w:rPr>
        <w:t>会提高离子扩散的速率进而加快钙溶蚀的速率。</w:t>
      </w:r>
    </w:p>
    <w:p w14:paraId="0C44C7B1" w14:textId="03216C41" w:rsidR="00392887" w:rsidRDefault="00392887" w:rsidP="00392887">
      <w:pPr>
        <w:pStyle w:val="3"/>
        <w:spacing w:before="156" w:after="156"/>
      </w:pPr>
      <w:r>
        <w:t xml:space="preserve">3.2.1 </w:t>
      </w:r>
      <w:r>
        <w:rPr>
          <w:rFonts w:hint="eastAsia"/>
        </w:rPr>
        <w:t>硫酸根离子浓度对固液平衡曲线第一阶段的加速作用</w:t>
      </w:r>
      <w:bookmarkEnd w:id="52"/>
    </w:p>
    <w:p w14:paraId="5DEDAE5F" w14:textId="142C8790" w:rsidR="00372E03" w:rsidRDefault="00607F9E" w:rsidP="00372E03">
      <w:pPr>
        <w:ind w:firstLine="480"/>
      </w:pPr>
      <w:r>
        <w:rPr>
          <w:rFonts w:hint="eastAsia"/>
        </w:rPr>
        <w:t>硫酸根离子对钙溶蚀第三阶段的加速作用主要体现在钙离子饱和浓度的增大上</w:t>
      </w:r>
      <w:r w:rsidR="00751200">
        <w:rPr>
          <w:rFonts w:hint="eastAsia"/>
        </w:rPr>
        <w:t>，</w:t>
      </w:r>
      <w:r w:rsidR="00751200">
        <w:fldChar w:fldCharType="begin"/>
      </w:r>
      <w:r w:rsidR="00751200">
        <w:instrText xml:space="preserve"> </w:instrText>
      </w:r>
      <w:r w:rsidR="00751200">
        <w:rPr>
          <w:rFonts w:hint="eastAsia"/>
        </w:rPr>
        <w:instrText>REF _Ref75299070 \h</w:instrText>
      </w:r>
      <w:r w:rsidR="00751200">
        <w:instrText xml:space="preserve"> </w:instrText>
      </w:r>
      <w:r w:rsidR="00751200">
        <w:fldChar w:fldCharType="separate"/>
      </w:r>
      <w:r w:rsidR="00751200">
        <w:rPr>
          <w:rFonts w:hint="eastAsia"/>
        </w:rPr>
        <w:t>表</w:t>
      </w:r>
      <w:r w:rsidR="00751200">
        <w:rPr>
          <w:rFonts w:hint="eastAsia"/>
        </w:rPr>
        <w:t xml:space="preserve"> </w:t>
      </w:r>
      <w:r w:rsidR="00751200">
        <w:rPr>
          <w:noProof/>
        </w:rPr>
        <w:t>3</w:t>
      </w:r>
      <w:r w:rsidR="00751200">
        <w:noBreakHyphen/>
      </w:r>
      <w:r w:rsidR="00751200">
        <w:rPr>
          <w:noProof/>
        </w:rPr>
        <w:t>3</w:t>
      </w:r>
      <w:r w:rsidR="00751200">
        <w:fldChar w:fldCharType="end"/>
      </w:r>
      <w:r w:rsidR="00751200">
        <w:rPr>
          <w:rFonts w:hint="eastAsia"/>
        </w:rPr>
        <w:t>列出了实验测定的不同硫酸根离子浓度下的钙离子饱和浓度</w:t>
      </w:r>
      <w:r>
        <w:rPr>
          <w:rFonts w:hint="eastAsia"/>
        </w:rPr>
        <w:t>。</w:t>
      </w:r>
    </w:p>
    <w:p w14:paraId="0B595B09" w14:textId="77777777" w:rsidR="00751200" w:rsidRPr="00751200" w:rsidRDefault="00751200" w:rsidP="00372E03">
      <w:pPr>
        <w:ind w:firstLine="480"/>
      </w:pPr>
    </w:p>
    <w:p w14:paraId="58C546BB" w14:textId="0B9D4C16" w:rsidR="00751200" w:rsidRDefault="00751200" w:rsidP="00751200">
      <w:pPr>
        <w:pStyle w:val="a9"/>
      </w:pPr>
      <w:bookmarkStart w:id="55" w:name="_Ref75299070"/>
      <w:r>
        <w:rPr>
          <w:rFonts w:hint="eastAsia"/>
        </w:rPr>
        <w:t>表</w:t>
      </w:r>
      <w:r>
        <w:rPr>
          <w:rFonts w:hint="eastAsia"/>
        </w:rPr>
        <w:t xml:space="preserve"> </w:t>
      </w:r>
      <w:r w:rsidR="00AF48C3">
        <w:fldChar w:fldCharType="begin"/>
      </w:r>
      <w:r w:rsidR="00AF48C3">
        <w:instrText xml:space="preserve"> </w:instrText>
      </w:r>
      <w:r w:rsidR="00AF48C3">
        <w:rPr>
          <w:rFonts w:hint="eastAsia"/>
        </w:rPr>
        <w:instrText>STYLEREF 1 \s</w:instrText>
      </w:r>
      <w:r w:rsidR="00AF48C3">
        <w:instrText xml:space="preserve"> </w:instrText>
      </w:r>
      <w:r w:rsidR="00AF48C3">
        <w:fldChar w:fldCharType="separate"/>
      </w:r>
      <w:r w:rsidR="00AF48C3">
        <w:rPr>
          <w:noProof/>
        </w:rPr>
        <w:t>3</w:t>
      </w:r>
      <w:r w:rsidR="00AF48C3">
        <w:fldChar w:fldCharType="end"/>
      </w:r>
      <w:r w:rsidR="00AF48C3">
        <w:noBreakHyphen/>
      </w:r>
      <w:r w:rsidR="00AF48C3">
        <w:fldChar w:fldCharType="begin"/>
      </w:r>
      <w:r w:rsidR="00AF48C3">
        <w:instrText xml:space="preserve"> </w:instrText>
      </w:r>
      <w:r w:rsidR="00AF48C3">
        <w:rPr>
          <w:rFonts w:hint="eastAsia"/>
        </w:rPr>
        <w:instrText xml:space="preserve">SEQ </w:instrText>
      </w:r>
      <w:r w:rsidR="00AF48C3">
        <w:rPr>
          <w:rFonts w:hint="eastAsia"/>
        </w:rPr>
        <w:instrText>表</w:instrText>
      </w:r>
      <w:r w:rsidR="00AF48C3">
        <w:rPr>
          <w:rFonts w:hint="eastAsia"/>
        </w:rPr>
        <w:instrText xml:space="preserve"> \* ARABIC \s 1</w:instrText>
      </w:r>
      <w:r w:rsidR="00AF48C3">
        <w:instrText xml:space="preserve"> </w:instrText>
      </w:r>
      <w:r w:rsidR="00AF48C3">
        <w:fldChar w:fldCharType="separate"/>
      </w:r>
      <w:r w:rsidR="00AF48C3">
        <w:rPr>
          <w:noProof/>
        </w:rPr>
        <w:t>3</w:t>
      </w:r>
      <w:r w:rsidR="00AF48C3">
        <w:fldChar w:fldCharType="end"/>
      </w:r>
      <w:bookmarkEnd w:id="55"/>
      <w:r>
        <w:t xml:space="preserve"> </w:t>
      </w:r>
      <w:r>
        <w:rPr>
          <w:rFonts w:hint="eastAsia"/>
        </w:rPr>
        <w:t>实验测定的不同硫酸根离子浓度下的钙离子饱和浓度</w:t>
      </w:r>
    </w:p>
    <w:tbl>
      <w:tblPr>
        <w:tblStyle w:val="11"/>
        <w:tblW w:w="0" w:type="auto"/>
        <w:tblLook w:val="0600" w:firstRow="0" w:lastRow="0" w:firstColumn="0" w:lastColumn="0" w:noHBand="1" w:noVBand="1"/>
      </w:tblPr>
      <w:tblGrid>
        <w:gridCol w:w="2768"/>
        <w:gridCol w:w="2769"/>
        <w:gridCol w:w="2769"/>
      </w:tblGrid>
      <w:tr w:rsidR="008477DD" w14:paraId="58377795" w14:textId="77777777" w:rsidTr="00751200">
        <w:tc>
          <w:tcPr>
            <w:tcW w:w="2768" w:type="dxa"/>
            <w:tcBorders>
              <w:top w:val="single" w:sz="12" w:space="0" w:color="auto"/>
              <w:bottom w:val="single" w:sz="4" w:space="0" w:color="auto"/>
            </w:tcBorders>
          </w:tcPr>
          <w:p w14:paraId="5EFF68CE" w14:textId="1D944E60" w:rsidR="008477DD" w:rsidRDefault="008477DD" w:rsidP="00751200">
            <w:pPr>
              <w:pStyle w:val="af1"/>
            </w:pPr>
            <w:r>
              <w:rPr>
                <w:rFonts w:hint="eastAsia"/>
              </w:rPr>
              <w:t>硫酸钠质量百分数</w:t>
            </w:r>
            <w:r w:rsidR="00751200">
              <w:rPr>
                <w:rFonts w:hint="eastAsia"/>
              </w:rPr>
              <w:t>（</w:t>
            </w:r>
            <w:r w:rsidR="00751200">
              <w:rPr>
                <w:rFonts w:hint="eastAsia"/>
              </w:rPr>
              <w:t>%</w:t>
            </w:r>
            <w:r w:rsidR="00751200">
              <w:rPr>
                <w:rFonts w:hint="eastAsia"/>
              </w:rPr>
              <w:t>）</w:t>
            </w:r>
          </w:p>
        </w:tc>
        <w:tc>
          <w:tcPr>
            <w:tcW w:w="2769" w:type="dxa"/>
            <w:tcBorders>
              <w:top w:val="single" w:sz="12" w:space="0" w:color="auto"/>
              <w:bottom w:val="single" w:sz="4" w:space="0" w:color="auto"/>
            </w:tcBorders>
          </w:tcPr>
          <w:p w14:paraId="076484E0" w14:textId="22201D61" w:rsidR="008477DD" w:rsidRDefault="008477DD" w:rsidP="00751200">
            <w:pPr>
              <w:pStyle w:val="af1"/>
            </w:pPr>
            <w:r>
              <w:rPr>
                <w:rFonts w:hint="eastAsia"/>
              </w:rPr>
              <w:t>硫酸根离子浓度</w:t>
            </w:r>
            <w:r w:rsidR="00751200">
              <w:rPr>
                <w:rFonts w:hint="eastAsia"/>
              </w:rPr>
              <w:t>（</w:t>
            </w:r>
            <w:r w:rsidR="00751200">
              <w:rPr>
                <w:rFonts w:hint="eastAsia"/>
              </w:rPr>
              <w:t>mol</w:t>
            </w:r>
            <w:r w:rsidR="00751200">
              <w:t>/m</w:t>
            </w:r>
            <w:r w:rsidR="00751200">
              <w:rPr>
                <w:vertAlign w:val="superscript"/>
              </w:rPr>
              <w:t>3</w:t>
            </w:r>
            <w:r w:rsidR="00751200">
              <w:rPr>
                <w:rFonts w:hint="eastAsia"/>
              </w:rPr>
              <w:t>）</w:t>
            </w:r>
          </w:p>
        </w:tc>
        <w:tc>
          <w:tcPr>
            <w:tcW w:w="2769" w:type="dxa"/>
            <w:tcBorders>
              <w:top w:val="single" w:sz="12" w:space="0" w:color="auto"/>
              <w:bottom w:val="single" w:sz="4" w:space="0" w:color="auto"/>
            </w:tcBorders>
          </w:tcPr>
          <w:p w14:paraId="364A3747" w14:textId="03E63756" w:rsidR="008477DD" w:rsidRDefault="008477DD" w:rsidP="00751200">
            <w:pPr>
              <w:pStyle w:val="af1"/>
            </w:pPr>
            <w:r>
              <w:rPr>
                <w:rFonts w:hint="eastAsia"/>
              </w:rPr>
              <w:t>钙离子饱和浓度</w:t>
            </w:r>
            <w:r w:rsidR="00751200">
              <w:rPr>
                <w:rFonts w:hint="eastAsia"/>
              </w:rPr>
              <w:t>（</w:t>
            </w:r>
            <w:r w:rsidR="00751200">
              <w:rPr>
                <w:rFonts w:hint="eastAsia"/>
              </w:rPr>
              <w:t>mol</w:t>
            </w:r>
            <w:r w:rsidR="00751200">
              <w:t>/m</w:t>
            </w:r>
            <w:r w:rsidR="00751200">
              <w:rPr>
                <w:vertAlign w:val="superscript"/>
              </w:rPr>
              <w:t>3</w:t>
            </w:r>
            <w:r w:rsidR="00751200">
              <w:rPr>
                <w:rFonts w:hint="eastAsia"/>
              </w:rPr>
              <w:t>）</w:t>
            </w:r>
          </w:p>
        </w:tc>
      </w:tr>
      <w:tr w:rsidR="00751200" w14:paraId="2F9B31CB" w14:textId="77777777" w:rsidTr="002B2D2A">
        <w:tc>
          <w:tcPr>
            <w:tcW w:w="2768" w:type="dxa"/>
            <w:tcBorders>
              <w:top w:val="single" w:sz="4" w:space="0" w:color="auto"/>
            </w:tcBorders>
          </w:tcPr>
          <w:p w14:paraId="62F37255" w14:textId="02C0930A" w:rsidR="00751200" w:rsidRDefault="00751200" w:rsidP="00751200">
            <w:pPr>
              <w:pStyle w:val="af1"/>
            </w:pPr>
            <w:r>
              <w:rPr>
                <w:rFonts w:hint="eastAsia"/>
              </w:rPr>
              <w:t>0</w:t>
            </w:r>
          </w:p>
        </w:tc>
        <w:tc>
          <w:tcPr>
            <w:tcW w:w="2769" w:type="dxa"/>
            <w:tcBorders>
              <w:top w:val="single" w:sz="4" w:space="0" w:color="auto"/>
            </w:tcBorders>
            <w:vAlign w:val="top"/>
          </w:tcPr>
          <w:p w14:paraId="3076139A" w14:textId="288A80BF" w:rsidR="00751200" w:rsidRDefault="00751200" w:rsidP="00751200">
            <w:pPr>
              <w:pStyle w:val="af1"/>
            </w:pPr>
            <w:r w:rsidRPr="00AB11A0">
              <w:t xml:space="preserve">0.00 </w:t>
            </w:r>
          </w:p>
        </w:tc>
        <w:tc>
          <w:tcPr>
            <w:tcW w:w="2769" w:type="dxa"/>
            <w:tcBorders>
              <w:top w:val="single" w:sz="4" w:space="0" w:color="auto"/>
            </w:tcBorders>
            <w:vAlign w:val="top"/>
          </w:tcPr>
          <w:p w14:paraId="3CDAC3ED" w14:textId="5DD72D36" w:rsidR="00751200" w:rsidRDefault="00751200" w:rsidP="00751200">
            <w:pPr>
              <w:pStyle w:val="af1"/>
            </w:pPr>
            <w:r w:rsidRPr="0054147A">
              <w:t xml:space="preserve">21.00 </w:t>
            </w:r>
          </w:p>
        </w:tc>
      </w:tr>
      <w:tr w:rsidR="00751200" w14:paraId="6FF6A101" w14:textId="77777777" w:rsidTr="002B2D2A">
        <w:tc>
          <w:tcPr>
            <w:tcW w:w="2768" w:type="dxa"/>
          </w:tcPr>
          <w:p w14:paraId="6FD1F24A" w14:textId="49ABF4A2" w:rsidR="00751200" w:rsidRDefault="00751200" w:rsidP="00751200">
            <w:pPr>
              <w:pStyle w:val="af1"/>
            </w:pPr>
            <w:r>
              <w:rPr>
                <w:rFonts w:hint="eastAsia"/>
              </w:rPr>
              <w:t>1</w:t>
            </w:r>
          </w:p>
        </w:tc>
        <w:tc>
          <w:tcPr>
            <w:tcW w:w="2769" w:type="dxa"/>
            <w:vAlign w:val="top"/>
          </w:tcPr>
          <w:p w14:paraId="6448EDE7" w14:textId="6479EFEF" w:rsidR="00751200" w:rsidRDefault="00751200" w:rsidP="00751200">
            <w:pPr>
              <w:pStyle w:val="af1"/>
            </w:pPr>
            <w:r w:rsidRPr="00AB11A0">
              <w:t xml:space="preserve">70.42 </w:t>
            </w:r>
          </w:p>
        </w:tc>
        <w:tc>
          <w:tcPr>
            <w:tcW w:w="2769" w:type="dxa"/>
            <w:vAlign w:val="top"/>
          </w:tcPr>
          <w:p w14:paraId="5CDB9BD8" w14:textId="22EE4DC1" w:rsidR="00751200" w:rsidRDefault="00751200" w:rsidP="00751200">
            <w:pPr>
              <w:pStyle w:val="af1"/>
            </w:pPr>
            <w:r w:rsidRPr="0054147A">
              <w:t xml:space="preserve">41.64 </w:t>
            </w:r>
          </w:p>
        </w:tc>
      </w:tr>
      <w:tr w:rsidR="00751200" w14:paraId="03FB9DA3" w14:textId="77777777" w:rsidTr="002B2D2A">
        <w:tc>
          <w:tcPr>
            <w:tcW w:w="2768" w:type="dxa"/>
          </w:tcPr>
          <w:p w14:paraId="4D0AF5B4" w14:textId="5DD869C8" w:rsidR="00751200" w:rsidRDefault="00751200" w:rsidP="00751200">
            <w:pPr>
              <w:pStyle w:val="af1"/>
            </w:pPr>
            <w:r>
              <w:rPr>
                <w:rFonts w:hint="eastAsia"/>
              </w:rPr>
              <w:t>3</w:t>
            </w:r>
          </w:p>
        </w:tc>
        <w:tc>
          <w:tcPr>
            <w:tcW w:w="2769" w:type="dxa"/>
            <w:vAlign w:val="top"/>
          </w:tcPr>
          <w:p w14:paraId="3880CF23" w14:textId="34F687C8" w:rsidR="00751200" w:rsidRDefault="00751200" w:rsidP="00751200">
            <w:pPr>
              <w:pStyle w:val="af1"/>
            </w:pPr>
            <w:r w:rsidRPr="00AB11A0">
              <w:t xml:space="preserve">211.27 </w:t>
            </w:r>
          </w:p>
        </w:tc>
        <w:tc>
          <w:tcPr>
            <w:tcW w:w="2769" w:type="dxa"/>
            <w:vAlign w:val="top"/>
          </w:tcPr>
          <w:p w14:paraId="409735E6" w14:textId="2B29B67D" w:rsidR="00751200" w:rsidRDefault="00751200" w:rsidP="00751200">
            <w:pPr>
              <w:pStyle w:val="af1"/>
            </w:pPr>
            <w:r w:rsidRPr="0054147A">
              <w:t xml:space="preserve">61.77 </w:t>
            </w:r>
          </w:p>
        </w:tc>
      </w:tr>
      <w:tr w:rsidR="00751200" w14:paraId="745B33FB" w14:textId="77777777" w:rsidTr="002B2D2A">
        <w:tc>
          <w:tcPr>
            <w:tcW w:w="2768" w:type="dxa"/>
          </w:tcPr>
          <w:p w14:paraId="36D998AD" w14:textId="053BBF0F" w:rsidR="00751200" w:rsidRDefault="00751200" w:rsidP="00751200">
            <w:pPr>
              <w:pStyle w:val="af1"/>
            </w:pPr>
            <w:r>
              <w:rPr>
                <w:rFonts w:hint="eastAsia"/>
              </w:rPr>
              <w:t>5</w:t>
            </w:r>
          </w:p>
        </w:tc>
        <w:tc>
          <w:tcPr>
            <w:tcW w:w="2769" w:type="dxa"/>
            <w:vAlign w:val="top"/>
          </w:tcPr>
          <w:p w14:paraId="54C2E403" w14:textId="70C3C2F8" w:rsidR="00751200" w:rsidRDefault="00751200" w:rsidP="00751200">
            <w:pPr>
              <w:pStyle w:val="af1"/>
            </w:pPr>
            <w:r w:rsidRPr="00AB11A0">
              <w:t xml:space="preserve">352.11 </w:t>
            </w:r>
          </w:p>
        </w:tc>
        <w:tc>
          <w:tcPr>
            <w:tcW w:w="2769" w:type="dxa"/>
            <w:vAlign w:val="top"/>
          </w:tcPr>
          <w:p w14:paraId="53B225A6" w14:textId="7A4A96EC" w:rsidR="00751200" w:rsidRDefault="00751200" w:rsidP="00751200">
            <w:pPr>
              <w:pStyle w:val="af1"/>
            </w:pPr>
            <w:r w:rsidRPr="0054147A">
              <w:t xml:space="preserve">87.77 </w:t>
            </w:r>
          </w:p>
        </w:tc>
      </w:tr>
      <w:tr w:rsidR="00751200" w14:paraId="263089DA" w14:textId="77777777" w:rsidTr="002B2D2A">
        <w:tc>
          <w:tcPr>
            <w:tcW w:w="2768" w:type="dxa"/>
          </w:tcPr>
          <w:p w14:paraId="5F502186" w14:textId="676E6E7F" w:rsidR="00751200" w:rsidRDefault="00751200" w:rsidP="00751200">
            <w:pPr>
              <w:pStyle w:val="af1"/>
            </w:pPr>
            <w:r>
              <w:rPr>
                <w:rFonts w:hint="eastAsia"/>
              </w:rPr>
              <w:t>1</w:t>
            </w:r>
            <w:r>
              <w:t>0</w:t>
            </w:r>
          </w:p>
        </w:tc>
        <w:tc>
          <w:tcPr>
            <w:tcW w:w="2769" w:type="dxa"/>
            <w:vAlign w:val="top"/>
          </w:tcPr>
          <w:p w14:paraId="2022F4BD" w14:textId="211B9098" w:rsidR="00751200" w:rsidRDefault="00751200" w:rsidP="00751200">
            <w:pPr>
              <w:pStyle w:val="af1"/>
            </w:pPr>
            <w:r w:rsidRPr="00AB11A0">
              <w:t xml:space="preserve">704.23 </w:t>
            </w:r>
          </w:p>
        </w:tc>
        <w:tc>
          <w:tcPr>
            <w:tcW w:w="2769" w:type="dxa"/>
            <w:vAlign w:val="top"/>
          </w:tcPr>
          <w:p w14:paraId="7813AF14" w14:textId="1A8CE0CF" w:rsidR="00751200" w:rsidRDefault="00751200" w:rsidP="00751200">
            <w:pPr>
              <w:pStyle w:val="af1"/>
            </w:pPr>
            <w:r w:rsidRPr="0054147A">
              <w:t xml:space="preserve">79.92 </w:t>
            </w:r>
          </w:p>
        </w:tc>
      </w:tr>
    </w:tbl>
    <w:p w14:paraId="58F4214E" w14:textId="77777777" w:rsidR="00751200" w:rsidRDefault="00751200" w:rsidP="0049041F">
      <w:pPr>
        <w:ind w:firstLine="480"/>
      </w:pPr>
    </w:p>
    <w:p w14:paraId="438B83EC" w14:textId="71EB678D" w:rsidR="0049041F" w:rsidRDefault="0049041F" w:rsidP="0049041F">
      <w:pPr>
        <w:ind w:firstLine="480"/>
      </w:pPr>
      <w:r>
        <w:rPr>
          <w:rFonts w:hint="eastAsia"/>
        </w:rPr>
        <w:t>对比多条硫酸根离子浓度加速下的钙离子固液平衡曲线，当硫酸钠的质量分数小于</w:t>
      </w:r>
      <w:r>
        <w:rPr>
          <w:rFonts w:hint="eastAsia"/>
        </w:rPr>
        <w:t>5%</w:t>
      </w:r>
      <w:r>
        <w:rPr>
          <w:rFonts w:hint="eastAsia"/>
        </w:rPr>
        <w:t>，即硫酸根离子浓度小于</w:t>
      </w:r>
      <w:r>
        <w:rPr>
          <w:rFonts w:hint="eastAsia"/>
        </w:rPr>
        <w:t>0</w:t>
      </w:r>
      <w:r w:rsidR="00751200">
        <w:t>.35</w:t>
      </w:r>
      <w:r>
        <w:t xml:space="preserve"> </w:t>
      </w:r>
      <w:r>
        <w:rPr>
          <w:rFonts w:hint="eastAsia"/>
        </w:rPr>
        <w:t>mol</w:t>
      </w:r>
      <w:r>
        <w:t>/L</w:t>
      </w:r>
      <w:r>
        <w:rPr>
          <w:rFonts w:hint="eastAsia"/>
        </w:rPr>
        <w:t>时钙离子饱和浓度逐渐上升，且最大浓度与硫酸根离子的浓度成线性关系。与固液平衡曲线的第一段类似，当硫酸根离子的浓度为</w:t>
      </w:r>
      <w:r>
        <w:rPr>
          <w:rFonts w:hint="eastAsia"/>
        </w:rPr>
        <w:t>10%</w:t>
      </w:r>
      <w:r>
        <w:rPr>
          <w:rFonts w:hint="eastAsia"/>
        </w:rPr>
        <w:t>时，钙离子的最大浓度与其他浓度条件下的最大浓度也没有线性的关系。</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9041F" w14:paraId="6BAF70F0" w14:textId="77777777" w:rsidTr="00002F8D">
        <w:tc>
          <w:tcPr>
            <w:tcW w:w="9061" w:type="dxa"/>
            <w:vAlign w:val="center"/>
          </w:tcPr>
          <w:p w14:paraId="5A50E008" w14:textId="77777777" w:rsidR="0049041F" w:rsidRDefault="0049041F" w:rsidP="00002F8D">
            <w:pPr>
              <w:ind w:firstLine="480"/>
              <w:jc w:val="center"/>
            </w:pPr>
            <w:r w:rsidRPr="00033377">
              <w:rPr>
                <w:rFonts w:hint="eastAsia"/>
                <w:noProof/>
              </w:rPr>
              <w:drawing>
                <wp:inline distT="0" distB="0" distL="0" distR="0" wp14:anchorId="4E68E013" wp14:editId="286928FF">
                  <wp:extent cx="2700000" cy="252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700000" cy="2520000"/>
                          </a:xfrm>
                          <a:prstGeom prst="rect">
                            <a:avLst/>
                          </a:prstGeom>
                          <a:noFill/>
                          <a:ln>
                            <a:noFill/>
                          </a:ln>
                        </pic:spPr>
                      </pic:pic>
                    </a:graphicData>
                  </a:graphic>
                </wp:inline>
              </w:drawing>
            </w:r>
          </w:p>
        </w:tc>
      </w:tr>
      <w:tr w:rsidR="0049041F" w14:paraId="62C21BDD" w14:textId="77777777" w:rsidTr="00002F8D">
        <w:tc>
          <w:tcPr>
            <w:tcW w:w="9061" w:type="dxa"/>
            <w:vAlign w:val="center"/>
          </w:tcPr>
          <w:p w14:paraId="448CA5D1" w14:textId="5816C8C8" w:rsidR="0049041F" w:rsidRDefault="0049041F" w:rsidP="0049041F">
            <w:pPr>
              <w:pStyle w:val="a9"/>
            </w:pPr>
            <w:bookmarkStart w:id="56" w:name="_Ref73472292"/>
            <w:r w:rsidRPr="006A1CE5">
              <w:rPr>
                <w:rFonts w:ascii="宋体" w:hAnsi="宋体" w:hint="eastAsia"/>
              </w:rPr>
              <w:t>图</w:t>
            </w:r>
            <w:r>
              <w:t>2</w:t>
            </w:r>
            <w:r w:rsidRPr="006A1CE5">
              <w:noBreakHyphen/>
            </w:r>
            <w:r w:rsidR="00FB6B7E">
              <w:fldChar w:fldCharType="begin"/>
            </w:r>
            <w:r w:rsidR="00FB6B7E">
              <w:instrText xml:space="preserve"> STYLEREF 1 \s </w:instrText>
            </w:r>
            <w:r w:rsidR="00FB6B7E">
              <w:fldChar w:fldCharType="separate"/>
            </w:r>
            <w:r w:rsidR="00002F8D">
              <w:rPr>
                <w:noProof/>
              </w:rPr>
              <w:t>3</w:t>
            </w:r>
            <w:r w:rsidR="00FB6B7E">
              <w:rPr>
                <w:noProof/>
              </w:rPr>
              <w:fldChar w:fldCharType="end"/>
            </w:r>
            <w:r w:rsidR="00002F8D">
              <w:noBreakHyphen/>
            </w:r>
            <w:r w:rsidR="00002F8D">
              <w:fldChar w:fldCharType="begin"/>
            </w:r>
            <w:r w:rsidR="00002F8D">
              <w:instrText xml:space="preserve"> SEQ </w:instrText>
            </w:r>
            <w:r w:rsidR="00002F8D">
              <w:instrText>图</w:instrText>
            </w:r>
            <w:r w:rsidR="00002F8D">
              <w:instrText xml:space="preserve"> \* ARABIC \s 1 </w:instrText>
            </w:r>
            <w:r w:rsidR="00002F8D">
              <w:fldChar w:fldCharType="separate"/>
            </w:r>
            <w:r w:rsidR="00002F8D">
              <w:rPr>
                <w:noProof/>
              </w:rPr>
              <w:t>3</w:t>
            </w:r>
            <w:r w:rsidR="00002F8D">
              <w:fldChar w:fldCharType="end"/>
            </w:r>
            <w:bookmarkEnd w:id="56"/>
            <w:r w:rsidRPr="006A1CE5">
              <w:rPr>
                <w:rFonts w:hint="eastAsia"/>
                <w:color w:val="000000"/>
                <w:szCs w:val="24"/>
              </w:rPr>
              <w:t xml:space="preserve"> </w:t>
            </w:r>
            <w:r w:rsidRPr="00F652A8">
              <w:rPr>
                <w:rFonts w:hint="eastAsia"/>
                <w:color w:val="000000"/>
                <w:szCs w:val="24"/>
              </w:rPr>
              <w:t>钙离子饱和浓度与硫酸根离子浓度的关系</w:t>
            </w:r>
          </w:p>
        </w:tc>
      </w:tr>
    </w:tbl>
    <w:p w14:paraId="4BB3DE6D" w14:textId="15B330CB" w:rsidR="0049041F" w:rsidRPr="000B1D4A" w:rsidRDefault="0049041F" w:rsidP="0049041F">
      <w:pPr>
        <w:ind w:firstLine="480"/>
      </w:pPr>
      <w:r>
        <w:fldChar w:fldCharType="begin"/>
      </w:r>
      <w:r>
        <w:instrText xml:space="preserve"> </w:instrText>
      </w:r>
      <w:r>
        <w:rPr>
          <w:rFonts w:hint="eastAsia"/>
        </w:rPr>
        <w:instrText>REF _Ref73472292 \h</w:instrText>
      </w:r>
      <w:r>
        <w:instrText xml:space="preserve"> </w:instrText>
      </w:r>
      <w:r>
        <w:fldChar w:fldCharType="separate"/>
      </w:r>
      <w:r w:rsidRPr="006A1CE5">
        <w:rPr>
          <w:rFonts w:ascii="宋体" w:hAnsi="宋体" w:hint="eastAsia"/>
        </w:rPr>
        <w:t>图</w:t>
      </w:r>
      <w:r>
        <w:t>2</w:t>
      </w:r>
      <w:r w:rsidRPr="006A1CE5">
        <w:noBreakHyphen/>
      </w:r>
      <w:r>
        <w:rPr>
          <w:noProof/>
        </w:rPr>
        <w:t>3</w:t>
      </w:r>
      <w:r>
        <w:fldChar w:fldCharType="end"/>
      </w:r>
      <w:r>
        <w:rPr>
          <w:rFonts w:hint="eastAsia"/>
        </w:rPr>
        <w:t>为计算的钙离子饱和浓度与实验测定的钙离子饱和浓度对比，可以看</w:t>
      </w:r>
      <w:r>
        <w:rPr>
          <w:rFonts w:hint="eastAsia"/>
        </w:rPr>
        <w:lastRenderedPageBreak/>
        <w:t>出当硫酸钠质量分时小于</w:t>
      </w:r>
      <w:r>
        <w:rPr>
          <w:rFonts w:hint="eastAsia"/>
        </w:rPr>
        <w:t>5%</w:t>
      </w:r>
      <w:r>
        <w:rPr>
          <w:rFonts w:hint="eastAsia"/>
        </w:rPr>
        <w:t>的时候钙离子的饱和浓度随着硫酸根离子浓度增加而线性增加。</w:t>
      </w:r>
      <w:r w:rsidRPr="00E06A8A">
        <w:rPr>
          <w:rFonts w:hint="eastAsia"/>
          <w:color w:val="FF0000"/>
        </w:rPr>
        <w:t>但是硫酸钠浓度为</w:t>
      </w:r>
      <w:r w:rsidRPr="00E06A8A">
        <w:rPr>
          <w:rFonts w:hint="eastAsia"/>
          <w:color w:val="FF0000"/>
        </w:rPr>
        <w:t>1</w:t>
      </w:r>
      <w:r w:rsidRPr="00E06A8A">
        <w:rPr>
          <w:color w:val="FF0000"/>
        </w:rPr>
        <w:t>0</w:t>
      </w:r>
      <w:r w:rsidRPr="00E06A8A">
        <w:rPr>
          <w:rFonts w:hint="eastAsia"/>
          <w:color w:val="FF0000"/>
        </w:rPr>
        <w:t>%</w:t>
      </w:r>
      <w:r w:rsidRPr="00E06A8A">
        <w:rPr>
          <w:rFonts w:hint="eastAsia"/>
          <w:color w:val="FF0000"/>
        </w:rPr>
        <w:t>条件下测定的钙离子最大浓度并不符合这个规律，</w:t>
      </w:r>
      <w:r>
        <w:rPr>
          <w:rFonts w:hint="eastAsia"/>
        </w:rPr>
        <w:t>可能的原因是随着钙溶蚀反应的不断进行，溶液中的碱性逐渐增强硫酸钙溶解度升高同时</w:t>
      </w:r>
      <w:r>
        <w:rPr>
          <w:rFonts w:hint="eastAsia"/>
        </w:rPr>
        <w:t>CH</w:t>
      </w:r>
      <w:r>
        <w:rPr>
          <w:rFonts w:hint="eastAsia"/>
        </w:rPr>
        <w:t>溶解度降低，当硫酸钙的溶解度大于氢氧化钙的溶解度之后，沉淀的转化和钙离子的溶蚀就都不能进行了。之后的实验需要对硫酸钠溶液分数在</w:t>
      </w:r>
      <w:r>
        <w:rPr>
          <w:rFonts w:hint="eastAsia"/>
        </w:rPr>
        <w:t>5%-</w:t>
      </w:r>
      <w:r>
        <w:t>10</w:t>
      </w:r>
      <w:r>
        <w:rPr>
          <w:rFonts w:hint="eastAsia"/>
        </w:rPr>
        <w:t>%</w:t>
      </w:r>
      <w:r>
        <w:rPr>
          <w:rFonts w:hint="eastAsia"/>
        </w:rPr>
        <w:t>之间的溶液进行测定，分析其中的规律。</w:t>
      </w:r>
    </w:p>
    <w:p w14:paraId="1BB92B89" w14:textId="6D1BB002" w:rsidR="0049041F" w:rsidRDefault="00751200" w:rsidP="00372E03">
      <w:pPr>
        <w:ind w:firstLine="480"/>
      </w:pPr>
      <w:r>
        <w:rPr>
          <w:rFonts w:hint="eastAsia"/>
        </w:rPr>
        <w:t>为了进一步分析钙离子饱和浓度与硫酸根离子浓度的关系，设计实验测定了质量分数为</w:t>
      </w:r>
      <w:r>
        <w:t>7</w:t>
      </w:r>
      <w:r>
        <w:rPr>
          <w:rFonts w:hint="eastAsia"/>
        </w:rPr>
        <w:t>%</w:t>
      </w:r>
      <w:r>
        <w:rPr>
          <w:rFonts w:hint="eastAsia"/>
        </w:rPr>
        <w:t>、</w:t>
      </w:r>
      <w:r>
        <w:rPr>
          <w:rFonts w:hint="eastAsia"/>
        </w:rPr>
        <w:t>8%</w:t>
      </w:r>
      <w:r>
        <w:rPr>
          <w:rFonts w:hint="eastAsia"/>
        </w:rPr>
        <w:t>和</w:t>
      </w:r>
      <w:r>
        <w:rPr>
          <w:rFonts w:hint="eastAsia"/>
        </w:rPr>
        <w:t>9%</w:t>
      </w:r>
      <w:r>
        <w:rPr>
          <w:rFonts w:hint="eastAsia"/>
        </w:rPr>
        <w:t>的硫酸钠溶液中溶蚀纯氢氧化钙能够达到的钙离子饱和浓度，在测试中同时测定了溶液的</w:t>
      </w:r>
      <w:r>
        <w:rPr>
          <w:rFonts w:hint="eastAsia"/>
        </w:rPr>
        <w:t>pH</w:t>
      </w:r>
      <w:r>
        <w:rPr>
          <w:rFonts w:hint="eastAsia"/>
        </w:rPr>
        <w:t>值。</w:t>
      </w:r>
    </w:p>
    <w:p w14:paraId="5A3C2699" w14:textId="77777777" w:rsidR="00AF48C3" w:rsidRDefault="00AF48C3" w:rsidP="00372E03">
      <w:pPr>
        <w:ind w:firstLine="480"/>
      </w:pPr>
    </w:p>
    <w:p w14:paraId="33C8A0B0" w14:textId="07D26AB9" w:rsidR="00AF48C3" w:rsidRDefault="00AF48C3" w:rsidP="00AF48C3">
      <w:pPr>
        <w:pStyle w:val="a9"/>
      </w:pPr>
      <w:bookmarkStart w:id="57" w:name="_Ref752997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57"/>
      <w:r>
        <w:t xml:space="preserve"> </w:t>
      </w:r>
      <w:r>
        <w:rPr>
          <w:rFonts w:hint="eastAsia"/>
        </w:rPr>
        <w:t>硫酸钠质量分数大于</w:t>
      </w:r>
      <w:r>
        <w:rPr>
          <w:rFonts w:hint="eastAsia"/>
        </w:rPr>
        <w:t>5%</w:t>
      </w:r>
      <w:r>
        <w:rPr>
          <w:rFonts w:hint="eastAsia"/>
        </w:rPr>
        <w:t>时的饱和浓度与最大</w:t>
      </w:r>
      <w:r>
        <w:rPr>
          <w:rFonts w:hint="eastAsia"/>
        </w:rPr>
        <w:t>pH</w:t>
      </w:r>
    </w:p>
    <w:tbl>
      <w:tblPr>
        <w:tblStyle w:val="11"/>
        <w:tblW w:w="5000" w:type="pct"/>
        <w:tblLook w:val="0600" w:firstRow="0" w:lastRow="0" w:firstColumn="0" w:lastColumn="0" w:noHBand="1" w:noVBand="1"/>
      </w:tblPr>
      <w:tblGrid>
        <w:gridCol w:w="2769"/>
        <w:gridCol w:w="2768"/>
        <w:gridCol w:w="2769"/>
      </w:tblGrid>
      <w:tr w:rsidR="00751200" w14:paraId="1B19F7C7" w14:textId="77777777" w:rsidTr="00AF48C3">
        <w:tc>
          <w:tcPr>
            <w:tcW w:w="1667" w:type="pct"/>
            <w:tcBorders>
              <w:top w:val="single" w:sz="12" w:space="0" w:color="auto"/>
              <w:bottom w:val="single" w:sz="4" w:space="0" w:color="auto"/>
            </w:tcBorders>
          </w:tcPr>
          <w:p w14:paraId="68EB1F26" w14:textId="1A3E4790" w:rsidR="00751200" w:rsidRPr="00751200" w:rsidRDefault="00751200" w:rsidP="00751200">
            <w:pPr>
              <w:pStyle w:val="af1"/>
              <w:rPr>
                <w:szCs w:val="21"/>
              </w:rPr>
            </w:pPr>
            <w:r w:rsidRPr="00751200">
              <w:rPr>
                <w:rFonts w:hint="eastAsia"/>
                <w:szCs w:val="21"/>
              </w:rPr>
              <w:t>硫酸钠质量百分数（</w:t>
            </w:r>
            <w:r w:rsidRPr="00751200">
              <w:rPr>
                <w:rFonts w:hint="eastAsia"/>
                <w:szCs w:val="21"/>
              </w:rPr>
              <w:t>%</w:t>
            </w:r>
            <w:r w:rsidRPr="00751200">
              <w:rPr>
                <w:rFonts w:hint="eastAsia"/>
                <w:szCs w:val="21"/>
              </w:rPr>
              <w:t>）</w:t>
            </w:r>
          </w:p>
        </w:tc>
        <w:tc>
          <w:tcPr>
            <w:tcW w:w="1666" w:type="pct"/>
            <w:tcBorders>
              <w:top w:val="single" w:sz="12" w:space="0" w:color="auto"/>
              <w:bottom w:val="single" w:sz="4" w:space="0" w:color="auto"/>
            </w:tcBorders>
          </w:tcPr>
          <w:p w14:paraId="41C8AAF7" w14:textId="1442EAAA" w:rsidR="00751200" w:rsidRPr="00751200" w:rsidRDefault="00751200" w:rsidP="00751200">
            <w:pPr>
              <w:pStyle w:val="af1"/>
              <w:rPr>
                <w:szCs w:val="21"/>
              </w:rPr>
            </w:pPr>
            <w:r w:rsidRPr="00751200">
              <w:rPr>
                <w:rFonts w:hint="eastAsia"/>
                <w:szCs w:val="21"/>
              </w:rPr>
              <w:t>钙离子浓度</w:t>
            </w:r>
          </w:p>
        </w:tc>
        <w:tc>
          <w:tcPr>
            <w:tcW w:w="1667" w:type="pct"/>
            <w:tcBorders>
              <w:top w:val="single" w:sz="12" w:space="0" w:color="auto"/>
              <w:bottom w:val="single" w:sz="4" w:space="0" w:color="auto"/>
            </w:tcBorders>
          </w:tcPr>
          <w:p w14:paraId="4A53A171" w14:textId="7FEB1765" w:rsidR="00751200" w:rsidRPr="00751200" w:rsidRDefault="00751200" w:rsidP="00751200">
            <w:pPr>
              <w:pStyle w:val="af1"/>
              <w:rPr>
                <w:szCs w:val="21"/>
              </w:rPr>
            </w:pPr>
            <w:r w:rsidRPr="00751200">
              <w:rPr>
                <w:rFonts w:hint="eastAsia"/>
                <w:szCs w:val="21"/>
              </w:rPr>
              <w:t>pH</w:t>
            </w:r>
          </w:p>
        </w:tc>
      </w:tr>
      <w:tr w:rsidR="00751200" w14:paraId="2385015E" w14:textId="77777777" w:rsidTr="00AF48C3">
        <w:tc>
          <w:tcPr>
            <w:tcW w:w="1667" w:type="pct"/>
            <w:tcBorders>
              <w:top w:val="single" w:sz="4" w:space="0" w:color="auto"/>
            </w:tcBorders>
          </w:tcPr>
          <w:p w14:paraId="4E355133" w14:textId="153A5C09" w:rsidR="00751200" w:rsidRPr="00751200" w:rsidRDefault="00751200" w:rsidP="00751200">
            <w:pPr>
              <w:pStyle w:val="af1"/>
              <w:rPr>
                <w:szCs w:val="21"/>
              </w:rPr>
            </w:pPr>
            <w:r>
              <w:rPr>
                <w:rFonts w:hint="eastAsia"/>
                <w:szCs w:val="21"/>
              </w:rPr>
              <w:t>5</w:t>
            </w:r>
          </w:p>
        </w:tc>
        <w:tc>
          <w:tcPr>
            <w:tcW w:w="1666" w:type="pct"/>
            <w:tcBorders>
              <w:top w:val="single" w:sz="4" w:space="0" w:color="auto"/>
            </w:tcBorders>
          </w:tcPr>
          <w:p w14:paraId="4E433E85" w14:textId="1F16F157" w:rsidR="00751200" w:rsidRPr="00751200" w:rsidRDefault="00751200" w:rsidP="00751200">
            <w:pPr>
              <w:pStyle w:val="af1"/>
              <w:rPr>
                <w:szCs w:val="21"/>
              </w:rPr>
            </w:pPr>
          </w:p>
        </w:tc>
        <w:tc>
          <w:tcPr>
            <w:tcW w:w="1667" w:type="pct"/>
            <w:tcBorders>
              <w:top w:val="single" w:sz="4" w:space="0" w:color="auto"/>
            </w:tcBorders>
          </w:tcPr>
          <w:p w14:paraId="04C25B1F" w14:textId="77777777" w:rsidR="00751200" w:rsidRPr="00751200" w:rsidRDefault="00751200" w:rsidP="00751200">
            <w:pPr>
              <w:pStyle w:val="af1"/>
              <w:rPr>
                <w:szCs w:val="21"/>
              </w:rPr>
            </w:pPr>
          </w:p>
        </w:tc>
      </w:tr>
      <w:tr w:rsidR="00751200" w14:paraId="2A1B04E0" w14:textId="77777777" w:rsidTr="00AF48C3">
        <w:tc>
          <w:tcPr>
            <w:tcW w:w="1667" w:type="pct"/>
          </w:tcPr>
          <w:p w14:paraId="302983FA" w14:textId="309554EA" w:rsidR="00751200" w:rsidRPr="00751200" w:rsidRDefault="00751200" w:rsidP="00751200">
            <w:pPr>
              <w:pStyle w:val="af1"/>
              <w:rPr>
                <w:szCs w:val="21"/>
              </w:rPr>
            </w:pPr>
            <w:r>
              <w:rPr>
                <w:szCs w:val="21"/>
              </w:rPr>
              <w:t>7</w:t>
            </w:r>
          </w:p>
        </w:tc>
        <w:tc>
          <w:tcPr>
            <w:tcW w:w="1666" w:type="pct"/>
          </w:tcPr>
          <w:p w14:paraId="40923576" w14:textId="6E78ED03" w:rsidR="00751200" w:rsidRPr="00751200" w:rsidRDefault="00751200" w:rsidP="00751200">
            <w:pPr>
              <w:pStyle w:val="af1"/>
              <w:rPr>
                <w:szCs w:val="21"/>
              </w:rPr>
            </w:pPr>
          </w:p>
        </w:tc>
        <w:tc>
          <w:tcPr>
            <w:tcW w:w="1667" w:type="pct"/>
          </w:tcPr>
          <w:p w14:paraId="4419C031" w14:textId="60575EA3" w:rsidR="00751200" w:rsidRPr="00751200" w:rsidRDefault="00AF48C3" w:rsidP="00751200">
            <w:pPr>
              <w:pStyle w:val="af1"/>
              <w:rPr>
                <w:szCs w:val="21"/>
              </w:rPr>
            </w:pPr>
            <w:r>
              <w:rPr>
                <w:rFonts w:hint="eastAsia"/>
                <w:szCs w:val="21"/>
              </w:rPr>
              <w:t>1</w:t>
            </w:r>
            <w:r>
              <w:rPr>
                <w:szCs w:val="21"/>
              </w:rPr>
              <w:t>2.85</w:t>
            </w:r>
          </w:p>
        </w:tc>
      </w:tr>
      <w:tr w:rsidR="00751200" w14:paraId="3DF8774E" w14:textId="77777777" w:rsidTr="00AF48C3">
        <w:tc>
          <w:tcPr>
            <w:tcW w:w="1667" w:type="pct"/>
          </w:tcPr>
          <w:p w14:paraId="257428E6" w14:textId="16EDDC36" w:rsidR="00751200" w:rsidRPr="00751200" w:rsidRDefault="00751200" w:rsidP="00751200">
            <w:pPr>
              <w:pStyle w:val="af1"/>
              <w:rPr>
                <w:szCs w:val="21"/>
              </w:rPr>
            </w:pPr>
            <w:r>
              <w:rPr>
                <w:szCs w:val="21"/>
              </w:rPr>
              <w:t>8</w:t>
            </w:r>
          </w:p>
        </w:tc>
        <w:tc>
          <w:tcPr>
            <w:tcW w:w="1666" w:type="pct"/>
          </w:tcPr>
          <w:p w14:paraId="6996CA62" w14:textId="43B8D946" w:rsidR="00751200" w:rsidRPr="00751200" w:rsidRDefault="00751200" w:rsidP="00751200">
            <w:pPr>
              <w:pStyle w:val="af1"/>
              <w:rPr>
                <w:szCs w:val="21"/>
              </w:rPr>
            </w:pPr>
          </w:p>
        </w:tc>
        <w:tc>
          <w:tcPr>
            <w:tcW w:w="1667" w:type="pct"/>
          </w:tcPr>
          <w:p w14:paraId="58DEF69B" w14:textId="2D332018" w:rsidR="00751200" w:rsidRPr="00751200" w:rsidRDefault="00AF48C3" w:rsidP="00751200">
            <w:pPr>
              <w:pStyle w:val="af1"/>
              <w:rPr>
                <w:szCs w:val="21"/>
              </w:rPr>
            </w:pPr>
            <w:r>
              <w:rPr>
                <w:rFonts w:hint="eastAsia"/>
                <w:szCs w:val="21"/>
              </w:rPr>
              <w:t>1</w:t>
            </w:r>
            <w:r>
              <w:rPr>
                <w:szCs w:val="21"/>
              </w:rPr>
              <w:t>2.86</w:t>
            </w:r>
          </w:p>
        </w:tc>
      </w:tr>
      <w:tr w:rsidR="00751200" w14:paraId="00455B91" w14:textId="77777777" w:rsidTr="00AF48C3">
        <w:tc>
          <w:tcPr>
            <w:tcW w:w="1667" w:type="pct"/>
          </w:tcPr>
          <w:p w14:paraId="00D4A2F9" w14:textId="240CAE2D" w:rsidR="00751200" w:rsidRPr="00751200" w:rsidRDefault="00751200" w:rsidP="00751200">
            <w:pPr>
              <w:pStyle w:val="af1"/>
              <w:rPr>
                <w:szCs w:val="21"/>
              </w:rPr>
            </w:pPr>
            <w:r>
              <w:rPr>
                <w:szCs w:val="21"/>
              </w:rPr>
              <w:t>9</w:t>
            </w:r>
          </w:p>
        </w:tc>
        <w:tc>
          <w:tcPr>
            <w:tcW w:w="1666" w:type="pct"/>
          </w:tcPr>
          <w:p w14:paraId="0005CB2C" w14:textId="7451CA8E" w:rsidR="00751200" w:rsidRPr="00751200" w:rsidRDefault="00751200" w:rsidP="00751200">
            <w:pPr>
              <w:pStyle w:val="af1"/>
              <w:rPr>
                <w:szCs w:val="21"/>
              </w:rPr>
            </w:pPr>
          </w:p>
        </w:tc>
        <w:tc>
          <w:tcPr>
            <w:tcW w:w="1667" w:type="pct"/>
          </w:tcPr>
          <w:p w14:paraId="795016AC" w14:textId="2AC25BA8" w:rsidR="00751200" w:rsidRPr="00751200" w:rsidRDefault="00AF48C3" w:rsidP="00751200">
            <w:pPr>
              <w:pStyle w:val="af1"/>
              <w:rPr>
                <w:szCs w:val="21"/>
              </w:rPr>
            </w:pPr>
            <w:r>
              <w:rPr>
                <w:rFonts w:hint="eastAsia"/>
                <w:szCs w:val="21"/>
              </w:rPr>
              <w:t>1</w:t>
            </w:r>
            <w:r>
              <w:rPr>
                <w:szCs w:val="21"/>
              </w:rPr>
              <w:t>2.84</w:t>
            </w:r>
          </w:p>
        </w:tc>
      </w:tr>
      <w:tr w:rsidR="00751200" w14:paraId="0BEE113C" w14:textId="77777777" w:rsidTr="00AF48C3">
        <w:tc>
          <w:tcPr>
            <w:tcW w:w="1667" w:type="pct"/>
          </w:tcPr>
          <w:p w14:paraId="175DDB77" w14:textId="4717EE62" w:rsidR="00751200" w:rsidRPr="00751200" w:rsidRDefault="00751200" w:rsidP="00751200">
            <w:pPr>
              <w:pStyle w:val="af1"/>
              <w:rPr>
                <w:szCs w:val="21"/>
              </w:rPr>
            </w:pPr>
            <w:r w:rsidRPr="00751200">
              <w:rPr>
                <w:rFonts w:hint="eastAsia"/>
                <w:szCs w:val="21"/>
              </w:rPr>
              <w:t>1</w:t>
            </w:r>
            <w:r w:rsidRPr="00751200">
              <w:rPr>
                <w:szCs w:val="21"/>
              </w:rPr>
              <w:t>0</w:t>
            </w:r>
          </w:p>
        </w:tc>
        <w:tc>
          <w:tcPr>
            <w:tcW w:w="1666" w:type="pct"/>
          </w:tcPr>
          <w:p w14:paraId="06B91A55" w14:textId="77777777" w:rsidR="00751200" w:rsidRPr="00751200" w:rsidRDefault="00751200" w:rsidP="00751200">
            <w:pPr>
              <w:pStyle w:val="af1"/>
              <w:rPr>
                <w:szCs w:val="21"/>
              </w:rPr>
            </w:pPr>
          </w:p>
        </w:tc>
        <w:tc>
          <w:tcPr>
            <w:tcW w:w="1667" w:type="pct"/>
          </w:tcPr>
          <w:p w14:paraId="0633E7E7" w14:textId="428437FB" w:rsidR="00751200" w:rsidRPr="00751200" w:rsidRDefault="00AF48C3" w:rsidP="00751200">
            <w:pPr>
              <w:pStyle w:val="af1"/>
              <w:rPr>
                <w:szCs w:val="21"/>
              </w:rPr>
            </w:pPr>
            <w:r>
              <w:rPr>
                <w:rFonts w:hint="eastAsia"/>
                <w:szCs w:val="21"/>
              </w:rPr>
              <w:t>1</w:t>
            </w:r>
            <w:r>
              <w:rPr>
                <w:szCs w:val="21"/>
              </w:rPr>
              <w:t>2.86</w:t>
            </w:r>
          </w:p>
        </w:tc>
      </w:tr>
    </w:tbl>
    <w:p w14:paraId="495735A1" w14:textId="77777777" w:rsidR="00AF48C3" w:rsidRDefault="00AF48C3" w:rsidP="00372E03">
      <w:pPr>
        <w:ind w:firstLine="480"/>
      </w:pPr>
    </w:p>
    <w:p w14:paraId="141C0E82" w14:textId="4BD58CE7" w:rsidR="00751200" w:rsidRDefault="00AF48C3" w:rsidP="00372E03">
      <w:pPr>
        <w:ind w:firstLine="480"/>
      </w:pPr>
      <w:r>
        <w:rPr>
          <w:rFonts w:hint="eastAsia"/>
        </w:rPr>
        <w:t>从</w:t>
      </w:r>
      <w:r>
        <w:fldChar w:fldCharType="begin"/>
      </w:r>
      <w:r>
        <w:instrText xml:space="preserve"> </w:instrText>
      </w:r>
      <w:r>
        <w:rPr>
          <w:rFonts w:hint="eastAsia"/>
        </w:rPr>
        <w:instrText>REF _Ref75299716 \h</w:instrText>
      </w:r>
      <w:r>
        <w:instrText xml:space="preserve"> </w:instrText>
      </w:r>
      <w:r>
        <w:fldChar w:fldCharType="separate"/>
      </w:r>
      <w:r>
        <w:rPr>
          <w:rFonts w:hint="eastAsia"/>
        </w:rPr>
        <w:t>表</w:t>
      </w:r>
      <w:r>
        <w:rPr>
          <w:rFonts w:hint="eastAsia"/>
        </w:rPr>
        <w:t xml:space="preserve"> </w:t>
      </w:r>
      <w:r>
        <w:rPr>
          <w:noProof/>
        </w:rPr>
        <w:t>3</w:t>
      </w:r>
      <w:r>
        <w:noBreakHyphen/>
      </w:r>
      <w:r>
        <w:rPr>
          <w:noProof/>
        </w:rPr>
        <w:t>4</w:t>
      </w:r>
      <w:r>
        <w:fldChar w:fldCharType="end"/>
      </w:r>
      <w:r>
        <w:rPr>
          <w:rFonts w:hint="eastAsia"/>
        </w:rPr>
        <w:t>中可以看出，在硫酸钠的质量分数大于</w:t>
      </w:r>
      <w:r>
        <w:rPr>
          <w:rFonts w:hint="eastAsia"/>
        </w:rPr>
        <w:t>5%</w:t>
      </w:r>
      <w:r>
        <w:rPr>
          <w:rFonts w:hint="eastAsia"/>
        </w:rPr>
        <w:t>之后，溶液能够达到的最大</w:t>
      </w:r>
      <w:r>
        <w:rPr>
          <w:rFonts w:hint="eastAsia"/>
        </w:rPr>
        <w:t>pH</w:t>
      </w:r>
      <w:r>
        <w:rPr>
          <w:rFonts w:hint="eastAsia"/>
        </w:rPr>
        <w:t>值维持在一个恒定的量上。在这样的一个体系中，</w:t>
      </w:r>
      <w:r>
        <w:rPr>
          <w:rFonts w:hint="eastAsia"/>
        </w:rPr>
        <w:t>pH</w:t>
      </w:r>
      <w:r>
        <w:rPr>
          <w:rFonts w:hint="eastAsia"/>
        </w:rPr>
        <w:t>值得增加意味着溶蚀的钙离子的量增加，根据实验结果，当硫酸钠质量分数超过</w:t>
      </w:r>
      <w:r>
        <w:t>5%</w:t>
      </w:r>
      <w:r>
        <w:rPr>
          <w:rFonts w:hint="eastAsia"/>
        </w:rPr>
        <w:t>之后，溶液的最大</w:t>
      </w:r>
      <w:r>
        <w:rPr>
          <w:rFonts w:hint="eastAsia"/>
        </w:rPr>
        <w:t>pH</w:t>
      </w:r>
      <w:r>
        <w:rPr>
          <w:rFonts w:hint="eastAsia"/>
        </w:rPr>
        <w:t>或钙离子的饱和浓度几乎不再发生变化，因此硫酸钠对于固液平衡曲线第三段钙溶蚀的的加速作用可以分为两段，第一段为线性加速的阶段，第二阶段为</w:t>
      </w:r>
      <w:r w:rsidR="00204C50">
        <w:rPr>
          <w:rFonts w:hint="eastAsia"/>
        </w:rPr>
        <w:t>不继续加速的阶段。体现在固液平衡曲线参数的取值上，即为</w:t>
      </w:r>
      <w:r w:rsidR="00204C50" w:rsidRPr="00204C50">
        <w:rPr>
          <w:rFonts w:hint="eastAsia"/>
          <w:i/>
        </w:rPr>
        <w:t>c</w:t>
      </w:r>
      <w:r w:rsidR="00204C50">
        <w:rPr>
          <w:vertAlign w:val="subscript"/>
        </w:rPr>
        <w:t>eq</w:t>
      </w:r>
      <w:r w:rsidR="00204C50">
        <w:rPr>
          <w:rFonts w:hint="eastAsia"/>
        </w:rPr>
        <w:t>可以通过下式取值：</w:t>
      </w:r>
    </w:p>
    <w:p w14:paraId="5A8B540E" w14:textId="77777777" w:rsidR="00204C50" w:rsidRPr="00204C50" w:rsidRDefault="00204C50" w:rsidP="00372E03">
      <w:pPr>
        <w:ind w:firstLine="480"/>
      </w:pPr>
    </w:p>
    <w:p w14:paraId="2D1B71FA" w14:textId="55F97D6A" w:rsidR="00392887" w:rsidRDefault="00392887" w:rsidP="00392887">
      <w:pPr>
        <w:pStyle w:val="3"/>
        <w:spacing w:before="156" w:after="156"/>
      </w:pPr>
      <w:bookmarkStart w:id="58" w:name="_Toc75188773"/>
      <w:r>
        <w:rPr>
          <w:rFonts w:hint="eastAsia"/>
        </w:rPr>
        <w:t>3</w:t>
      </w:r>
      <w:r>
        <w:t xml:space="preserve">.2.2 </w:t>
      </w:r>
      <w:r>
        <w:rPr>
          <w:rFonts w:hint="eastAsia"/>
        </w:rPr>
        <w:t>硫酸根离子浓度对固液平衡曲线第三阶段的加速作用</w:t>
      </w:r>
      <w:bookmarkEnd w:id="58"/>
    </w:p>
    <w:p w14:paraId="37D6DD64" w14:textId="435718B7" w:rsidR="00607F9E" w:rsidRPr="00372E03" w:rsidRDefault="00607F9E" w:rsidP="00607F9E">
      <w:pPr>
        <w:ind w:firstLine="480"/>
      </w:pPr>
      <w:r>
        <w:rPr>
          <w:rFonts w:hint="eastAsia"/>
        </w:rPr>
        <w:t>取模型中处于钙离子固液平衡曲线第三段的点进行分析。</w:t>
      </w:r>
    </w:p>
    <w:p w14:paraId="5F4D2199" w14:textId="76791337" w:rsidR="00607F9E" w:rsidRPr="00607F9E" w:rsidRDefault="00607F9E" w:rsidP="00607F9E">
      <w:pPr>
        <w:ind w:firstLine="480"/>
      </w:pPr>
    </w:p>
    <w:p w14:paraId="5C85F9C5" w14:textId="32BB5E5A" w:rsidR="00392887" w:rsidRDefault="00392887" w:rsidP="00392887">
      <w:pPr>
        <w:pStyle w:val="3"/>
        <w:spacing w:before="156" w:after="156"/>
      </w:pPr>
      <w:bookmarkStart w:id="59" w:name="_Toc75188774"/>
      <w:r>
        <w:t xml:space="preserve">3.2.3 </w:t>
      </w:r>
      <w:r>
        <w:rPr>
          <w:rFonts w:hint="eastAsia"/>
        </w:rPr>
        <w:t>温度对固液平衡曲线的影响</w:t>
      </w:r>
      <w:bookmarkEnd w:id="59"/>
    </w:p>
    <w:p w14:paraId="591F6634" w14:textId="63510C68" w:rsidR="00002F8D" w:rsidRPr="00002F8D" w:rsidRDefault="00002F8D" w:rsidP="00002F8D">
      <w:pPr>
        <w:ind w:firstLine="480"/>
      </w:pPr>
      <w:r>
        <w:fldChar w:fldCharType="begin"/>
      </w:r>
      <w:r>
        <w:instrText xml:space="preserve"> </w:instrText>
      </w:r>
      <w:r>
        <w:rPr>
          <w:rFonts w:hint="eastAsia"/>
        </w:rPr>
        <w:instrText>REF _Ref75297425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4</w:t>
      </w:r>
      <w:r>
        <w:fldChar w:fldCharType="end"/>
      </w:r>
      <w:r>
        <w:rPr>
          <w:rFonts w:hint="eastAsia"/>
        </w:rPr>
        <w:t>和</w:t>
      </w:r>
      <w:r>
        <w:fldChar w:fldCharType="begin"/>
      </w:r>
      <w:r>
        <w:instrText xml:space="preserve"> REF _Ref75297427 \h </w:instrText>
      </w:r>
      <w:r>
        <w:fldChar w:fldCharType="separate"/>
      </w:r>
      <w:r>
        <w:rPr>
          <w:rFonts w:hint="eastAsia"/>
        </w:rPr>
        <w:t>图</w:t>
      </w:r>
      <w:r>
        <w:rPr>
          <w:rFonts w:hint="eastAsia"/>
        </w:rPr>
        <w:t xml:space="preserve"> </w:t>
      </w:r>
      <w:r>
        <w:rPr>
          <w:noProof/>
        </w:rPr>
        <w:t>3</w:t>
      </w:r>
      <w:r>
        <w:noBreakHyphen/>
      </w:r>
      <w:r>
        <w:rPr>
          <w:noProof/>
        </w:rPr>
        <w:t>5</w:t>
      </w:r>
      <w:r>
        <w:fldChar w:fldCharType="end"/>
      </w:r>
      <w:r>
        <w:rPr>
          <w:rFonts w:hint="eastAsia"/>
        </w:rPr>
        <w:t>分别为</w:t>
      </w:r>
      <w:r>
        <w:t>5</w:t>
      </w:r>
      <w:r>
        <w:rPr>
          <w:rFonts w:hint="eastAsia"/>
        </w:rPr>
        <w:t>摄氏度</w:t>
      </w:r>
    </w:p>
    <w:p w14:paraId="6BAAE697" w14:textId="00FDAEEA" w:rsidR="00B232C1" w:rsidRDefault="00002F8D" w:rsidP="00002F8D">
      <w:pPr>
        <w:ind w:firstLine="480"/>
        <w:jc w:val="center"/>
      </w:pPr>
      <w:r>
        <w:object w:dxaOrig="1930" w:dyaOrig="1801" w14:anchorId="1D30173E">
          <v:shape id="_x0000_i1070" type="#_x0000_t75" style="width:212.8pt;height:198.25pt" o:ole="">
            <v:imagedata r:id="rId99" o:title=""/>
          </v:shape>
          <o:OLEObject Type="Embed" ProgID="Origin95.Graph" ShapeID="_x0000_i1070" DrawAspect="Content" ObjectID="_1685913706" r:id="rId100"/>
        </w:object>
      </w:r>
    </w:p>
    <w:p w14:paraId="1F2BE6A1" w14:textId="518DEFF0" w:rsidR="00002F8D" w:rsidRDefault="00002F8D" w:rsidP="00002F8D">
      <w:pPr>
        <w:pStyle w:val="a9"/>
      </w:pPr>
      <w:bookmarkStart w:id="60" w:name="_Ref7529742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60"/>
      <w:r>
        <w:t xml:space="preserve"> 5</w:t>
      </w:r>
      <w:r>
        <w:rPr>
          <w:rFonts w:hint="eastAsia"/>
        </w:rPr>
        <w:t>℃</w:t>
      </w:r>
      <w:r>
        <w:t xml:space="preserve"> 3</w:t>
      </w:r>
      <w:r>
        <w:rPr>
          <w:rFonts w:hint="eastAsia"/>
        </w:rPr>
        <w:t>%</w:t>
      </w:r>
      <w:r>
        <w:t xml:space="preserve"> </w:t>
      </w:r>
      <w:r>
        <w:rPr>
          <w:rFonts w:hint="eastAsia"/>
        </w:rPr>
        <w:t>Na</w:t>
      </w:r>
      <w:r w:rsidRPr="00002F8D">
        <w:rPr>
          <w:vertAlign w:val="subscript"/>
        </w:rPr>
        <w:t>2</w:t>
      </w:r>
      <w:r>
        <w:t>SO</w:t>
      </w:r>
      <w:r w:rsidRPr="00002F8D">
        <w:rPr>
          <w:vertAlign w:val="subscript"/>
        </w:rPr>
        <w:t>4</w:t>
      </w:r>
      <w:r>
        <w:t xml:space="preserve"> </w:t>
      </w:r>
      <w:r>
        <w:rPr>
          <w:rFonts w:hint="eastAsia"/>
        </w:rPr>
        <w:t>中的钙离子固液平衡曲线</w:t>
      </w:r>
    </w:p>
    <w:p w14:paraId="60FFFC9C" w14:textId="28D338CC" w:rsidR="00002F8D" w:rsidRDefault="00002F8D" w:rsidP="00002F8D">
      <w:pPr>
        <w:pStyle w:val="00"/>
        <w:ind w:firstLine="480"/>
        <w:jc w:val="center"/>
      </w:pPr>
      <w:r w:rsidRPr="00002F8D">
        <w:rPr>
          <w:rStyle w:val="afe"/>
        </w:rPr>
        <w:object w:dxaOrig="1930" w:dyaOrig="1801" w14:anchorId="1093F1BD">
          <v:shape id="_x0000_i1071" type="#_x0000_t75" style="width:212.8pt;height:198.25pt" o:ole="">
            <v:imagedata r:id="rId101" o:title=""/>
          </v:shape>
          <o:OLEObject Type="Embed" ProgID="Origin95.Graph" ShapeID="_x0000_i1071" DrawAspect="Content" ObjectID="_1685913707" r:id="rId102"/>
        </w:object>
      </w:r>
    </w:p>
    <w:p w14:paraId="454846CA" w14:textId="67D6A0D0" w:rsidR="00002F8D" w:rsidRPr="00002F8D" w:rsidRDefault="00002F8D" w:rsidP="00002F8D">
      <w:pPr>
        <w:pStyle w:val="a9"/>
      </w:pPr>
      <w:bookmarkStart w:id="61" w:name="_Ref7529742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61"/>
      <w:r>
        <w:t xml:space="preserve"> 40</w:t>
      </w:r>
      <w:r>
        <w:rPr>
          <w:rFonts w:hint="eastAsia"/>
        </w:rPr>
        <w:t>℃</w:t>
      </w:r>
      <w:r>
        <w:t xml:space="preserve"> 3</w:t>
      </w:r>
      <w:r>
        <w:rPr>
          <w:rFonts w:hint="eastAsia"/>
        </w:rPr>
        <w:t>%</w:t>
      </w:r>
      <w:r>
        <w:t xml:space="preserve"> </w:t>
      </w:r>
      <w:r>
        <w:rPr>
          <w:rFonts w:hint="eastAsia"/>
        </w:rPr>
        <w:t>Na</w:t>
      </w:r>
      <w:r w:rsidRPr="00002F8D">
        <w:rPr>
          <w:vertAlign w:val="subscript"/>
        </w:rPr>
        <w:t>2</w:t>
      </w:r>
      <w:r>
        <w:t>SO</w:t>
      </w:r>
      <w:r w:rsidRPr="00002F8D">
        <w:rPr>
          <w:vertAlign w:val="subscript"/>
        </w:rPr>
        <w:t>4</w:t>
      </w:r>
      <w:r>
        <w:t xml:space="preserve"> </w:t>
      </w:r>
      <w:r>
        <w:rPr>
          <w:rFonts w:hint="eastAsia"/>
        </w:rPr>
        <w:t>中的钙离子固液平衡曲线</w:t>
      </w:r>
    </w:p>
    <w:p w14:paraId="5765BF11" w14:textId="4E802311" w:rsidR="00392887" w:rsidRDefault="00392887" w:rsidP="00392887">
      <w:pPr>
        <w:pStyle w:val="3"/>
        <w:spacing w:before="156" w:after="156"/>
      </w:pPr>
      <w:bookmarkStart w:id="62" w:name="_Toc75188775"/>
      <w:r>
        <w:rPr>
          <w:rFonts w:hint="eastAsia"/>
        </w:rPr>
        <w:t>3</w:t>
      </w:r>
      <w:r>
        <w:t xml:space="preserve">.2.4 </w:t>
      </w:r>
      <w:r>
        <w:rPr>
          <w:rFonts w:hint="eastAsia"/>
        </w:rPr>
        <w:t>建立硫酸根离子浓度、温度对固液平衡曲线参数的函数关系</w:t>
      </w:r>
      <w:bookmarkEnd w:id="62"/>
    </w:p>
    <w:p w14:paraId="24CE0FD4" w14:textId="77777777" w:rsidR="00B232C1" w:rsidRPr="00B232C1" w:rsidRDefault="00B232C1" w:rsidP="00B232C1">
      <w:pPr>
        <w:ind w:firstLine="480"/>
      </w:pPr>
    </w:p>
    <w:p w14:paraId="15AA9E85" w14:textId="54BA8735" w:rsidR="00392887" w:rsidRPr="00392887" w:rsidRDefault="00392887" w:rsidP="00392887">
      <w:pPr>
        <w:pStyle w:val="2"/>
        <w:spacing w:before="156" w:after="156"/>
      </w:pPr>
      <w:bookmarkStart w:id="63" w:name="_Toc75188776"/>
      <w:r>
        <w:rPr>
          <w:rFonts w:hint="eastAsia"/>
        </w:rPr>
        <w:t>3</w:t>
      </w:r>
      <w:r>
        <w:t xml:space="preserve">.3 </w:t>
      </w:r>
      <w:r>
        <w:rPr>
          <w:rFonts w:hint="eastAsia"/>
        </w:rPr>
        <w:t>本章小结</w:t>
      </w:r>
      <w:bookmarkEnd w:id="63"/>
    </w:p>
    <w:p w14:paraId="7C9AA696" w14:textId="5C1C86A9" w:rsidR="00541DA6" w:rsidRDefault="00541DA6" w:rsidP="00755CE7">
      <w:pPr>
        <w:pStyle w:val="1"/>
        <w:numPr>
          <w:ilvl w:val="0"/>
          <w:numId w:val="14"/>
        </w:numPr>
        <w:spacing w:before="31" w:after="31"/>
      </w:pPr>
      <w:bookmarkStart w:id="64" w:name="_Toc75188777"/>
      <w:r w:rsidRPr="00541DA6">
        <w:rPr>
          <w:rFonts w:hint="eastAsia"/>
        </w:rPr>
        <w:lastRenderedPageBreak/>
        <w:t>考虑钙溶蚀</w:t>
      </w:r>
      <w:r w:rsidR="00392887">
        <w:rPr>
          <w:rFonts w:hint="eastAsia"/>
        </w:rPr>
        <w:t>硫酸盐侵蚀</w:t>
      </w:r>
      <w:r w:rsidRPr="00541DA6">
        <w:rPr>
          <w:rFonts w:hint="eastAsia"/>
        </w:rPr>
        <w:t>模型</w:t>
      </w:r>
      <w:bookmarkEnd w:id="64"/>
    </w:p>
    <w:p w14:paraId="531DE958" w14:textId="1E651322" w:rsidR="00392887" w:rsidRDefault="00392887" w:rsidP="00392887">
      <w:pPr>
        <w:ind w:firstLine="480"/>
      </w:pPr>
      <w:r>
        <w:rPr>
          <w:rFonts w:hint="eastAsia"/>
        </w:rPr>
        <w:t>硫酸盐侵蚀的过程一定伴随着钙离子溶蚀的过程，钙溶蚀一方面提高了混凝土内部的钙离子浓度，为硫酸盐侵蚀的化学反应提供了反应物，另一方面增加了混凝土的孔隙率，极大地改变了</w:t>
      </w:r>
      <w:r w:rsidR="000B6B53">
        <w:rPr>
          <w:rFonts w:hint="eastAsia"/>
        </w:rPr>
        <w:t>混凝土的扩散性能，因此必须要在硫酸盐侵蚀的预测模型中考虑钙溶蚀的影响。本章在已有的硫酸盐侵蚀模型的基础上使用实验测定的硫酸根离子加速的钙离子固液平衡曲线描述硫酸盐侵蚀过程中的钙溶蚀现象。对比了考虑硫酸根离子加速钙溶蚀之后硫酸盐侵蚀模型与文献中实验结果，并分析其准确性。</w:t>
      </w:r>
    </w:p>
    <w:p w14:paraId="269BB9B9" w14:textId="4F38D803" w:rsidR="000B6B53" w:rsidRDefault="000B6B53" w:rsidP="000B6B53">
      <w:pPr>
        <w:pStyle w:val="2"/>
        <w:spacing w:before="156" w:after="156"/>
      </w:pPr>
      <w:bookmarkStart w:id="65" w:name="_Toc75188778"/>
      <w:r>
        <w:rPr>
          <w:rFonts w:hint="eastAsia"/>
        </w:rPr>
        <w:t>4</w:t>
      </w:r>
      <w:r>
        <w:t xml:space="preserve">.1 </w:t>
      </w:r>
      <w:r>
        <w:rPr>
          <w:rFonts w:hint="eastAsia"/>
        </w:rPr>
        <w:t>模型建立</w:t>
      </w:r>
      <w:bookmarkEnd w:id="65"/>
    </w:p>
    <w:p w14:paraId="52C3D38A" w14:textId="194CD867" w:rsidR="000B6B53" w:rsidRDefault="00766A11" w:rsidP="00331A73">
      <w:pPr>
        <w:pStyle w:val="3"/>
        <w:spacing w:before="156" w:after="156"/>
      </w:pPr>
      <w:bookmarkStart w:id="66" w:name="_Toc75188779"/>
      <w:r>
        <w:rPr>
          <w:rFonts w:hint="eastAsia"/>
        </w:rPr>
        <w:t>4</w:t>
      </w:r>
      <w:r>
        <w:t>.1</w:t>
      </w:r>
      <w:r w:rsidR="00331A73">
        <w:t>.1</w:t>
      </w:r>
      <w:r>
        <w:t xml:space="preserve"> </w:t>
      </w:r>
      <w:r w:rsidR="00331A73">
        <w:rPr>
          <w:rFonts w:hint="eastAsia"/>
        </w:rPr>
        <w:t>扩散与反应方程</w:t>
      </w:r>
      <w:bookmarkEnd w:id="66"/>
    </w:p>
    <w:p w14:paraId="718B0A84" w14:textId="62BF8F2C" w:rsidR="00331A73" w:rsidRDefault="00331A73" w:rsidP="00331A73">
      <w:pPr>
        <w:pStyle w:val="3"/>
        <w:spacing w:before="156" w:after="156"/>
      </w:pPr>
      <w:bookmarkStart w:id="67" w:name="_Toc75188780"/>
      <w:r>
        <w:rPr>
          <w:rFonts w:hint="eastAsia"/>
        </w:rPr>
        <w:t>4</w:t>
      </w:r>
      <w:r>
        <w:t xml:space="preserve">.1.2 </w:t>
      </w:r>
      <w:r>
        <w:rPr>
          <w:rFonts w:hint="eastAsia"/>
        </w:rPr>
        <w:t>钙溶蚀过程</w:t>
      </w:r>
      <w:bookmarkEnd w:id="67"/>
    </w:p>
    <w:p w14:paraId="254E6B5D" w14:textId="2DE8F3A1" w:rsidR="00331A73" w:rsidRDefault="00331A73" w:rsidP="00331A73">
      <w:pPr>
        <w:pStyle w:val="3"/>
        <w:spacing w:before="156" w:after="156"/>
      </w:pPr>
      <w:bookmarkStart w:id="68" w:name="_Toc75188781"/>
      <w:r>
        <w:rPr>
          <w:rFonts w:hint="eastAsia"/>
        </w:rPr>
        <w:t>4</w:t>
      </w:r>
      <w:r>
        <w:t xml:space="preserve">.1.3 </w:t>
      </w:r>
      <w:r>
        <w:rPr>
          <w:rFonts w:hint="eastAsia"/>
        </w:rPr>
        <w:t>损伤参数</w:t>
      </w:r>
      <w:bookmarkEnd w:id="68"/>
    </w:p>
    <w:p w14:paraId="5CD72946" w14:textId="6D91B506" w:rsidR="00331A73" w:rsidRDefault="00331A73" w:rsidP="00331A73">
      <w:pPr>
        <w:pStyle w:val="3"/>
        <w:spacing w:before="156" w:after="156"/>
      </w:pPr>
      <w:bookmarkStart w:id="69" w:name="_Toc75188782"/>
      <w:r>
        <w:rPr>
          <w:rFonts w:hint="eastAsia"/>
        </w:rPr>
        <w:t>4</w:t>
      </w:r>
      <w:r>
        <w:t xml:space="preserve">.1.4 </w:t>
      </w:r>
      <w:r>
        <w:rPr>
          <w:rFonts w:hint="eastAsia"/>
        </w:rPr>
        <w:t>模型求解</w:t>
      </w:r>
      <w:bookmarkEnd w:id="69"/>
    </w:p>
    <w:p w14:paraId="09DA9481" w14:textId="1D308DED" w:rsidR="00331A73" w:rsidRDefault="00331A73" w:rsidP="00331A73">
      <w:pPr>
        <w:pStyle w:val="2"/>
        <w:spacing w:before="156" w:after="156"/>
      </w:pPr>
      <w:bookmarkStart w:id="70" w:name="_Toc75188783"/>
      <w:r>
        <w:rPr>
          <w:rFonts w:hint="eastAsia"/>
        </w:rPr>
        <w:t>4</w:t>
      </w:r>
      <w:r>
        <w:t xml:space="preserve">.2 </w:t>
      </w:r>
      <w:r>
        <w:rPr>
          <w:rFonts w:hint="eastAsia"/>
        </w:rPr>
        <w:t>模型验证</w:t>
      </w:r>
      <w:bookmarkEnd w:id="70"/>
    </w:p>
    <w:p w14:paraId="6AC17AC3" w14:textId="0920F937" w:rsidR="00331A73" w:rsidRDefault="00331A73" w:rsidP="00331A73">
      <w:pPr>
        <w:pStyle w:val="3"/>
        <w:spacing w:before="156" w:after="156"/>
      </w:pPr>
      <w:bookmarkStart w:id="71" w:name="_Toc75188784"/>
      <w:r>
        <w:rPr>
          <w:rFonts w:hint="eastAsia"/>
        </w:rPr>
        <w:t>4</w:t>
      </w:r>
      <w:r>
        <w:t xml:space="preserve">.2.1 </w:t>
      </w:r>
      <w:r>
        <w:rPr>
          <w:rFonts w:hint="eastAsia"/>
        </w:rPr>
        <w:t>覃珊珊的硫酸盐侵蚀实验</w:t>
      </w:r>
      <w:bookmarkEnd w:id="71"/>
    </w:p>
    <w:p w14:paraId="510571B2" w14:textId="4FC12389" w:rsidR="00331A73" w:rsidRDefault="00331A73" w:rsidP="00331A73">
      <w:pPr>
        <w:pStyle w:val="3"/>
        <w:spacing w:before="156" w:after="156"/>
      </w:pPr>
      <w:bookmarkStart w:id="72" w:name="_Toc75188785"/>
      <w:r>
        <w:rPr>
          <w:rFonts w:hint="eastAsia"/>
        </w:rPr>
        <w:t>4</w:t>
      </w:r>
      <w:r>
        <w:t xml:space="preserve">.2.2 </w:t>
      </w:r>
      <w:r>
        <w:rPr>
          <w:rFonts w:hint="eastAsia"/>
        </w:rPr>
        <w:t>Tamas</w:t>
      </w:r>
      <w:r>
        <w:rPr>
          <w:rFonts w:hint="eastAsia"/>
        </w:rPr>
        <w:t>的硫酸盐侵蚀实验</w:t>
      </w:r>
      <w:bookmarkEnd w:id="72"/>
    </w:p>
    <w:p w14:paraId="3F7D2605" w14:textId="6E432118" w:rsidR="00331A73" w:rsidRDefault="00331A73" w:rsidP="00331A73">
      <w:pPr>
        <w:pStyle w:val="3"/>
        <w:spacing w:before="156" w:after="156"/>
      </w:pPr>
      <w:bookmarkStart w:id="73" w:name="_Toc75188786"/>
      <w:r>
        <w:rPr>
          <w:rFonts w:hint="eastAsia"/>
        </w:rPr>
        <w:t>4</w:t>
      </w:r>
      <w:r>
        <w:t xml:space="preserve">.2.3 </w:t>
      </w:r>
      <w:r>
        <w:rPr>
          <w:rFonts w:hint="eastAsia"/>
        </w:rPr>
        <w:t>Halsac</w:t>
      </w:r>
      <w:r>
        <w:rPr>
          <w:rFonts w:hint="eastAsia"/>
        </w:rPr>
        <w:t>的硫酸盐侵蚀实验</w:t>
      </w:r>
      <w:bookmarkEnd w:id="73"/>
    </w:p>
    <w:p w14:paraId="20598511" w14:textId="63D4793E" w:rsidR="00331A73" w:rsidRDefault="00331A73" w:rsidP="00331A73">
      <w:pPr>
        <w:pStyle w:val="2"/>
        <w:spacing w:before="156" w:after="156"/>
      </w:pPr>
      <w:bookmarkStart w:id="74" w:name="_Toc75188787"/>
      <w:r>
        <w:rPr>
          <w:rFonts w:hint="eastAsia"/>
        </w:rPr>
        <w:t>4</w:t>
      </w:r>
      <w:r>
        <w:t xml:space="preserve">.3 </w:t>
      </w:r>
      <w:r>
        <w:rPr>
          <w:rFonts w:hint="eastAsia"/>
        </w:rPr>
        <w:t>本章小结</w:t>
      </w:r>
      <w:bookmarkEnd w:id="74"/>
    </w:p>
    <w:p w14:paraId="693C2294" w14:textId="77777777" w:rsidR="00331A73" w:rsidRPr="000B6B53" w:rsidRDefault="00331A73" w:rsidP="00766A11">
      <w:pPr>
        <w:ind w:firstLineChars="0" w:firstLine="0"/>
      </w:pPr>
    </w:p>
    <w:sectPr w:rsidR="00331A73" w:rsidRPr="000B6B53">
      <w:headerReference w:type="even" r:id="rId103"/>
      <w:headerReference w:type="default" r:id="rId104"/>
      <w:footerReference w:type="even" r:id="rId105"/>
      <w:footerReference w:type="default" r:id="rId106"/>
      <w:headerReference w:type="first" r:id="rId107"/>
      <w:footerReference w:type="first" r:id="rId10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HIT" w:date="2021-06-20T11:56:00Z" w:initials="H">
    <w:p w14:paraId="0C4759CA" w14:textId="77777777" w:rsidR="00002F8D" w:rsidRDefault="00002F8D">
      <w:pPr>
        <w:pStyle w:val="af3"/>
        <w:ind w:firstLine="420"/>
      </w:pPr>
      <w:r>
        <w:rPr>
          <w:rStyle w:val="af2"/>
        </w:rPr>
        <w:annotationRef/>
      </w:r>
      <w:r>
        <w:t>T</w:t>
      </w:r>
      <w:r>
        <w:rPr>
          <w:rFonts w:hint="eastAsia"/>
        </w:rPr>
        <w:t>odo</w:t>
      </w:r>
    </w:p>
    <w:p w14:paraId="284C5C52" w14:textId="77777777" w:rsidR="00002F8D" w:rsidRDefault="00002F8D" w:rsidP="00932127">
      <w:pPr>
        <w:pStyle w:val="af3"/>
        <w:ind w:firstLineChars="83" w:firstLine="199"/>
      </w:pPr>
    </w:p>
  </w:comment>
  <w:comment w:id="35" w:author="QSS" w:date="2021-06-01T17:34:00Z" w:initials="Q">
    <w:p w14:paraId="326914C7" w14:textId="77777777" w:rsidR="00002F8D" w:rsidRDefault="00002F8D" w:rsidP="005076A8">
      <w:pPr>
        <w:pStyle w:val="af3"/>
        <w:ind w:firstLine="420"/>
        <w:rPr>
          <w:rFonts w:cs="Times New Roman"/>
          <w:sz w:val="21"/>
          <w:szCs w:val="20"/>
        </w:rPr>
      </w:pPr>
      <w:r>
        <w:rPr>
          <w:rStyle w:val="af2"/>
        </w:rPr>
        <w:annotationRef/>
      </w:r>
      <w:r>
        <w:rPr>
          <w:rFonts w:hint="eastAsia"/>
        </w:rPr>
        <w:t>问题：</w:t>
      </w:r>
    </w:p>
    <w:p w14:paraId="044EEF3D" w14:textId="77777777" w:rsidR="00002F8D" w:rsidRDefault="00002F8D" w:rsidP="005076A8">
      <w:pPr>
        <w:pStyle w:val="af3"/>
        <w:ind w:firstLine="480"/>
      </w:pPr>
      <w:r>
        <w:rPr>
          <w:rFonts w:hint="eastAsia"/>
        </w:rPr>
        <w:t>这里不是应该是</w:t>
      </w:r>
      <w:r>
        <w:t>C-S-H</w:t>
      </w:r>
      <w:r>
        <w:rPr>
          <w:rFonts w:hint="eastAsia"/>
        </w:rPr>
        <w:t>与水泥测定的固液平衡曲线进行对比分析，验证直接采用</w:t>
      </w:r>
      <w:r>
        <w:t>C-S-H</w:t>
      </w:r>
      <w:r>
        <w:rPr>
          <w:rFonts w:hint="eastAsia"/>
        </w:rPr>
        <w:t>的可行性？</w:t>
      </w:r>
    </w:p>
  </w:comment>
  <w:comment w:id="36" w:author="QSS" w:date="2021-06-10T20:37:00Z" w:initials="Q">
    <w:p w14:paraId="633C9B93" w14:textId="77777777" w:rsidR="00002F8D" w:rsidRDefault="00002F8D" w:rsidP="005076A8">
      <w:pPr>
        <w:pStyle w:val="af3"/>
        <w:ind w:firstLine="420"/>
      </w:pPr>
      <w:r>
        <w:rPr>
          <w:rStyle w:val="af2"/>
        </w:rPr>
        <w:annotationRef/>
      </w:r>
      <w:r>
        <w:rPr>
          <w:rFonts w:hint="eastAsia"/>
        </w:rPr>
        <w:t>这里没有</w:t>
      </w:r>
      <w:r>
        <w:t>C-S-H</w:t>
      </w:r>
      <w:r>
        <w:rPr>
          <w:rFonts w:hint="eastAsia"/>
        </w:rPr>
        <w:t>与水泥测量的固液平衡曲线的对比，对前面提及的内容根本就没有进行</w:t>
      </w:r>
    </w:p>
  </w:comment>
  <w:comment w:id="53" w:author="QSS" w:date="2021-06-10T20:47:00Z" w:initials="Q">
    <w:p w14:paraId="1317E54D" w14:textId="77777777" w:rsidR="00002F8D" w:rsidRDefault="00002F8D" w:rsidP="00372E03">
      <w:pPr>
        <w:pStyle w:val="af3"/>
        <w:ind w:firstLine="420"/>
      </w:pPr>
      <w:r>
        <w:rPr>
          <w:rStyle w:val="af2"/>
        </w:rPr>
        <w:annotationRef/>
      </w:r>
      <w:r>
        <w:rPr>
          <w:rFonts w:hint="eastAsia"/>
        </w:rPr>
        <w:t>量化分析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4C5C52" w15:done="0"/>
  <w15:commentEx w15:paraId="044EEF3D" w15:done="1"/>
  <w15:commentEx w15:paraId="633C9B93" w15:paraIdParent="044EEF3D" w15:done="0"/>
  <w15:commentEx w15:paraId="1317E5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4C5C52" w16cid:durableId="247B0347"/>
  <w16cid:commentId w16cid:paraId="044EEF3D" w16cid:durableId="247B0348"/>
  <w16cid:commentId w16cid:paraId="633C9B93" w16cid:durableId="247B03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1CD24" w14:textId="77777777" w:rsidR="00FB6B7E" w:rsidRDefault="00FB6B7E" w:rsidP="00BD037F">
      <w:pPr>
        <w:ind w:firstLine="480"/>
      </w:pPr>
      <w:r>
        <w:separator/>
      </w:r>
    </w:p>
  </w:endnote>
  <w:endnote w:type="continuationSeparator" w:id="0">
    <w:p w14:paraId="2F49AB8C" w14:textId="77777777" w:rsidR="00FB6B7E" w:rsidRDefault="00FB6B7E" w:rsidP="00BD037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CF937" w14:textId="77777777" w:rsidR="00002F8D" w:rsidRDefault="00002F8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576693"/>
      <w:docPartObj>
        <w:docPartGallery w:val="Page Numbers (Bottom of Page)"/>
        <w:docPartUnique/>
      </w:docPartObj>
    </w:sdtPr>
    <w:sdtEndPr/>
    <w:sdtContent>
      <w:p w14:paraId="05E15245" w14:textId="064E3705" w:rsidR="00002F8D" w:rsidRDefault="00002F8D">
        <w:pPr>
          <w:pStyle w:val="a5"/>
          <w:ind w:firstLine="360"/>
          <w:jc w:val="center"/>
        </w:pPr>
        <w:r>
          <w:fldChar w:fldCharType="begin"/>
        </w:r>
        <w:r>
          <w:instrText>PAGE   \* MERGEFORMAT</w:instrText>
        </w:r>
        <w:r>
          <w:fldChar w:fldCharType="separate"/>
        </w:r>
        <w:r w:rsidR="00974CA2" w:rsidRPr="00974CA2">
          <w:rPr>
            <w:noProof/>
            <w:lang w:val="zh-CN"/>
          </w:rPr>
          <w:t>28</w:t>
        </w:r>
        <w:r>
          <w:fldChar w:fldCharType="end"/>
        </w:r>
      </w:p>
    </w:sdtContent>
  </w:sdt>
  <w:p w14:paraId="6E221FA3" w14:textId="77777777" w:rsidR="00002F8D" w:rsidRDefault="00002F8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F650A" w14:textId="77777777" w:rsidR="00002F8D" w:rsidRDefault="00002F8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7E299" w14:textId="77777777" w:rsidR="00FB6B7E" w:rsidRDefault="00FB6B7E" w:rsidP="00BD037F">
      <w:pPr>
        <w:ind w:firstLine="480"/>
      </w:pPr>
      <w:r>
        <w:separator/>
      </w:r>
    </w:p>
  </w:footnote>
  <w:footnote w:type="continuationSeparator" w:id="0">
    <w:p w14:paraId="3813B47C" w14:textId="77777777" w:rsidR="00FB6B7E" w:rsidRDefault="00FB6B7E" w:rsidP="00BD037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43660" w14:textId="77777777" w:rsidR="00002F8D" w:rsidRDefault="00002F8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79BB8" w14:textId="77777777" w:rsidR="00002F8D" w:rsidRDefault="00002F8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B5158" w14:textId="77777777" w:rsidR="00002F8D" w:rsidRDefault="00002F8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7F1E"/>
    <w:multiLevelType w:val="hybridMultilevel"/>
    <w:tmpl w:val="4BD6A8DC"/>
    <w:lvl w:ilvl="0" w:tplc="8B9A208E">
      <w:start w:val="1"/>
      <w:numFmt w:val="decimal"/>
      <w:lvlText w:val="第%1章"/>
      <w:lvlJc w:val="center"/>
      <w:pPr>
        <w:ind w:left="1905" w:hanging="1545"/>
      </w:pPr>
      <w:rPr>
        <w:rFonts w:ascii="Times New Roman" w:eastAsia="黑体" w:hAnsi="Times New Roman" w:cstheme="minorBidi" w:hint="eastAsia"/>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CB602C"/>
    <w:multiLevelType w:val="hybridMultilevel"/>
    <w:tmpl w:val="92987098"/>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2" w15:restartNumberingAfterBreak="0">
    <w:nsid w:val="0EB8532B"/>
    <w:multiLevelType w:val="hybridMultilevel"/>
    <w:tmpl w:val="CD96969C"/>
    <w:lvl w:ilvl="0" w:tplc="912E1164">
      <w:start w:val="1"/>
      <w:numFmt w:val="decimal"/>
      <w:lvlText w:val="第%1章"/>
      <w:lvlJc w:val="left"/>
      <w:pPr>
        <w:ind w:left="144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5C75A8"/>
    <w:multiLevelType w:val="hybridMultilevel"/>
    <w:tmpl w:val="406E4B5A"/>
    <w:lvl w:ilvl="0" w:tplc="044AD5C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1D7644"/>
    <w:multiLevelType w:val="hybridMultilevel"/>
    <w:tmpl w:val="7848CC52"/>
    <w:lvl w:ilvl="0" w:tplc="16C8660C">
      <w:start w:val="4"/>
      <w:numFmt w:val="decimal"/>
      <w:lvlText w:val="第%1"/>
      <w:lvlJc w:val="left"/>
      <w:pPr>
        <w:ind w:left="2625" w:hanging="720"/>
      </w:pPr>
      <w:rPr>
        <w:rFonts w:hint="default"/>
      </w:rPr>
    </w:lvl>
    <w:lvl w:ilvl="1" w:tplc="04090019" w:tentative="1">
      <w:start w:val="1"/>
      <w:numFmt w:val="lowerLetter"/>
      <w:lvlText w:val="%2)"/>
      <w:lvlJc w:val="left"/>
      <w:pPr>
        <w:ind w:left="2745" w:hanging="420"/>
      </w:pPr>
    </w:lvl>
    <w:lvl w:ilvl="2" w:tplc="0409001B" w:tentative="1">
      <w:start w:val="1"/>
      <w:numFmt w:val="lowerRoman"/>
      <w:lvlText w:val="%3."/>
      <w:lvlJc w:val="right"/>
      <w:pPr>
        <w:ind w:left="3165" w:hanging="420"/>
      </w:pPr>
    </w:lvl>
    <w:lvl w:ilvl="3" w:tplc="0409000F" w:tentative="1">
      <w:start w:val="1"/>
      <w:numFmt w:val="decimal"/>
      <w:lvlText w:val="%4."/>
      <w:lvlJc w:val="left"/>
      <w:pPr>
        <w:ind w:left="3585" w:hanging="420"/>
      </w:pPr>
    </w:lvl>
    <w:lvl w:ilvl="4" w:tplc="04090019" w:tentative="1">
      <w:start w:val="1"/>
      <w:numFmt w:val="lowerLetter"/>
      <w:lvlText w:val="%5)"/>
      <w:lvlJc w:val="left"/>
      <w:pPr>
        <w:ind w:left="4005" w:hanging="420"/>
      </w:pPr>
    </w:lvl>
    <w:lvl w:ilvl="5" w:tplc="0409001B" w:tentative="1">
      <w:start w:val="1"/>
      <w:numFmt w:val="lowerRoman"/>
      <w:lvlText w:val="%6."/>
      <w:lvlJc w:val="right"/>
      <w:pPr>
        <w:ind w:left="4425" w:hanging="420"/>
      </w:pPr>
    </w:lvl>
    <w:lvl w:ilvl="6" w:tplc="0409000F" w:tentative="1">
      <w:start w:val="1"/>
      <w:numFmt w:val="decimal"/>
      <w:lvlText w:val="%7."/>
      <w:lvlJc w:val="left"/>
      <w:pPr>
        <w:ind w:left="4845" w:hanging="420"/>
      </w:pPr>
    </w:lvl>
    <w:lvl w:ilvl="7" w:tplc="04090019" w:tentative="1">
      <w:start w:val="1"/>
      <w:numFmt w:val="lowerLetter"/>
      <w:lvlText w:val="%8)"/>
      <w:lvlJc w:val="left"/>
      <w:pPr>
        <w:ind w:left="5265" w:hanging="420"/>
      </w:pPr>
    </w:lvl>
    <w:lvl w:ilvl="8" w:tplc="0409001B" w:tentative="1">
      <w:start w:val="1"/>
      <w:numFmt w:val="lowerRoman"/>
      <w:lvlText w:val="%9."/>
      <w:lvlJc w:val="right"/>
      <w:pPr>
        <w:ind w:left="5685" w:hanging="420"/>
      </w:pPr>
    </w:lvl>
  </w:abstractNum>
  <w:abstractNum w:abstractNumId="5" w15:restartNumberingAfterBreak="0">
    <w:nsid w:val="1F7917A4"/>
    <w:multiLevelType w:val="multilevel"/>
    <w:tmpl w:val="F1248FC6"/>
    <w:lvl w:ilvl="0">
      <w:start w:val="1"/>
      <w:numFmt w:val="decimal"/>
      <w:lvlText w:val="第%1章"/>
      <w:lvlJc w:val="left"/>
      <w:pPr>
        <w:ind w:left="1905" w:hanging="1545"/>
      </w:pPr>
      <w:rPr>
        <w:rFonts w:ascii="Times New Roman" w:eastAsia="黑体" w:hAnsi="Times New Roman" w:cstheme="minorBidi"/>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23FF344C"/>
    <w:multiLevelType w:val="hybridMultilevel"/>
    <w:tmpl w:val="A268E836"/>
    <w:lvl w:ilvl="0" w:tplc="5284F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3961E0"/>
    <w:multiLevelType w:val="hybridMultilevel"/>
    <w:tmpl w:val="8E8C3354"/>
    <w:lvl w:ilvl="0" w:tplc="FDEE3B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344F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20705AD"/>
    <w:multiLevelType w:val="hybridMultilevel"/>
    <w:tmpl w:val="5AF60DE8"/>
    <w:lvl w:ilvl="0" w:tplc="F44EE9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883CEF"/>
    <w:multiLevelType w:val="hybridMultilevel"/>
    <w:tmpl w:val="AFCCA700"/>
    <w:lvl w:ilvl="0" w:tplc="7E60B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2615DD"/>
    <w:multiLevelType w:val="hybridMultilevel"/>
    <w:tmpl w:val="2346855E"/>
    <w:lvl w:ilvl="0" w:tplc="67A4A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7A233A"/>
    <w:multiLevelType w:val="hybridMultilevel"/>
    <w:tmpl w:val="5F4086F8"/>
    <w:lvl w:ilvl="0" w:tplc="DFFEA280">
      <w:start w:val="1"/>
      <w:numFmt w:val="decimal"/>
      <w:lvlText w:val="第%1章"/>
      <w:lvlJc w:val="left"/>
      <w:pPr>
        <w:ind w:left="1440" w:hanging="108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D974FD0"/>
    <w:multiLevelType w:val="hybridMultilevel"/>
    <w:tmpl w:val="99E0A47C"/>
    <w:lvl w:ilvl="0" w:tplc="C2CA60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6218E4"/>
    <w:multiLevelType w:val="hybridMultilevel"/>
    <w:tmpl w:val="350C5C7A"/>
    <w:lvl w:ilvl="0" w:tplc="DFFEA280">
      <w:start w:val="1"/>
      <w:numFmt w:val="decimal"/>
      <w:lvlText w:val="第%1章"/>
      <w:lvlJc w:val="left"/>
      <w:pPr>
        <w:ind w:left="1860" w:hanging="108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CB561E7"/>
    <w:multiLevelType w:val="hybridMultilevel"/>
    <w:tmpl w:val="406E4B5A"/>
    <w:lvl w:ilvl="0" w:tplc="044AD5C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5CF044B"/>
    <w:multiLevelType w:val="hybridMultilevel"/>
    <w:tmpl w:val="D1BE1648"/>
    <w:lvl w:ilvl="0" w:tplc="417A75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BC1934"/>
    <w:multiLevelType w:val="hybridMultilevel"/>
    <w:tmpl w:val="ED8C93F6"/>
    <w:lvl w:ilvl="0" w:tplc="8AFED4E4">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6E910B0A"/>
    <w:multiLevelType w:val="hybridMultilevel"/>
    <w:tmpl w:val="5DA4E7F6"/>
    <w:lvl w:ilvl="0" w:tplc="B1E04E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137EA6"/>
    <w:multiLevelType w:val="hybridMultilevel"/>
    <w:tmpl w:val="04A6A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0"/>
  </w:num>
  <w:num w:numId="4">
    <w:abstractNumId w:val="6"/>
  </w:num>
  <w:num w:numId="5">
    <w:abstractNumId w:val="13"/>
  </w:num>
  <w:num w:numId="6">
    <w:abstractNumId w:val="18"/>
  </w:num>
  <w:num w:numId="7">
    <w:abstractNumId w:val="15"/>
  </w:num>
  <w:num w:numId="8">
    <w:abstractNumId w:val="3"/>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4"/>
  </w:num>
  <w:num w:numId="12">
    <w:abstractNumId w:val="5"/>
  </w:num>
  <w:num w:numId="13">
    <w:abstractNumId w:val="10"/>
  </w:num>
  <w:num w:numId="14">
    <w:abstractNumId w:val="12"/>
  </w:num>
  <w:num w:numId="15">
    <w:abstractNumId w:val="2"/>
  </w:num>
  <w:num w:numId="16">
    <w:abstractNumId w:val="19"/>
  </w:num>
  <w:num w:numId="17">
    <w:abstractNumId w:val="14"/>
  </w:num>
  <w:num w:numId="18">
    <w:abstractNumId w:val="1"/>
  </w:num>
  <w:num w:numId="19">
    <w:abstractNumId w:val="9"/>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T">
    <w15:presenceInfo w15:providerId="Windows Live" w15:userId="9b1b5c7163381885"/>
  </w15:person>
  <w15:person w15:author="QSS">
    <w15:presenceInfo w15:providerId="Windows Live" w15:userId="f4039da54eed67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defaultTabStop w:val="420"/>
  <w:defaultTableStyle w:val="1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F2"/>
    <w:rsid w:val="00002F8D"/>
    <w:rsid w:val="0001249F"/>
    <w:rsid w:val="0003508F"/>
    <w:rsid w:val="00060C24"/>
    <w:rsid w:val="000934A8"/>
    <w:rsid w:val="000A6B30"/>
    <w:rsid w:val="000B6B53"/>
    <w:rsid w:val="000C3B7D"/>
    <w:rsid w:val="000D2B8B"/>
    <w:rsid w:val="000F604D"/>
    <w:rsid w:val="00135334"/>
    <w:rsid w:val="00163CF1"/>
    <w:rsid w:val="00176091"/>
    <w:rsid w:val="001B774D"/>
    <w:rsid w:val="001E360F"/>
    <w:rsid w:val="001F098B"/>
    <w:rsid w:val="00204C50"/>
    <w:rsid w:val="00207892"/>
    <w:rsid w:val="00251B0C"/>
    <w:rsid w:val="002653E3"/>
    <w:rsid w:val="002912A3"/>
    <w:rsid w:val="002B78B6"/>
    <w:rsid w:val="002F6B02"/>
    <w:rsid w:val="00331A73"/>
    <w:rsid w:val="00344099"/>
    <w:rsid w:val="003616C8"/>
    <w:rsid w:val="00372E03"/>
    <w:rsid w:val="00392887"/>
    <w:rsid w:val="003A471D"/>
    <w:rsid w:val="003D63C3"/>
    <w:rsid w:val="004502EE"/>
    <w:rsid w:val="0049041F"/>
    <w:rsid w:val="005076A8"/>
    <w:rsid w:val="00507B62"/>
    <w:rsid w:val="00541A76"/>
    <w:rsid w:val="00541DA6"/>
    <w:rsid w:val="00547C0D"/>
    <w:rsid w:val="005673AE"/>
    <w:rsid w:val="005967B3"/>
    <w:rsid w:val="00603C80"/>
    <w:rsid w:val="00605EEB"/>
    <w:rsid w:val="00607F9E"/>
    <w:rsid w:val="00633161"/>
    <w:rsid w:val="006533F0"/>
    <w:rsid w:val="00664A75"/>
    <w:rsid w:val="00667B59"/>
    <w:rsid w:val="006B17E1"/>
    <w:rsid w:val="006F644C"/>
    <w:rsid w:val="00701814"/>
    <w:rsid w:val="00701BC0"/>
    <w:rsid w:val="00727954"/>
    <w:rsid w:val="00751200"/>
    <w:rsid w:val="00755CE7"/>
    <w:rsid w:val="00766A11"/>
    <w:rsid w:val="00771C59"/>
    <w:rsid w:val="007B4EC1"/>
    <w:rsid w:val="007C3378"/>
    <w:rsid w:val="0080092E"/>
    <w:rsid w:val="00807D3B"/>
    <w:rsid w:val="00820D08"/>
    <w:rsid w:val="00831AA6"/>
    <w:rsid w:val="008477DD"/>
    <w:rsid w:val="00877F9C"/>
    <w:rsid w:val="008A774D"/>
    <w:rsid w:val="008D562E"/>
    <w:rsid w:val="008E2A38"/>
    <w:rsid w:val="00916904"/>
    <w:rsid w:val="00932127"/>
    <w:rsid w:val="00974CA2"/>
    <w:rsid w:val="0098659E"/>
    <w:rsid w:val="009C458D"/>
    <w:rsid w:val="00A00C32"/>
    <w:rsid w:val="00A24215"/>
    <w:rsid w:val="00A44244"/>
    <w:rsid w:val="00A81480"/>
    <w:rsid w:val="00AB2129"/>
    <w:rsid w:val="00AD5DD5"/>
    <w:rsid w:val="00AF48C3"/>
    <w:rsid w:val="00B21245"/>
    <w:rsid w:val="00B232C1"/>
    <w:rsid w:val="00B661B0"/>
    <w:rsid w:val="00B77F90"/>
    <w:rsid w:val="00B926D1"/>
    <w:rsid w:val="00B96FCC"/>
    <w:rsid w:val="00BD037F"/>
    <w:rsid w:val="00BE61F2"/>
    <w:rsid w:val="00BF0B36"/>
    <w:rsid w:val="00C12652"/>
    <w:rsid w:val="00C25514"/>
    <w:rsid w:val="00C62EC5"/>
    <w:rsid w:val="00C67A5A"/>
    <w:rsid w:val="00C95B5F"/>
    <w:rsid w:val="00D010E0"/>
    <w:rsid w:val="00D26A01"/>
    <w:rsid w:val="00D549CC"/>
    <w:rsid w:val="00D55729"/>
    <w:rsid w:val="00D85C80"/>
    <w:rsid w:val="00D934F0"/>
    <w:rsid w:val="00DA13AE"/>
    <w:rsid w:val="00DC1F9D"/>
    <w:rsid w:val="00E342CE"/>
    <w:rsid w:val="00F1015A"/>
    <w:rsid w:val="00FA526F"/>
    <w:rsid w:val="00FA574B"/>
    <w:rsid w:val="00FB268D"/>
    <w:rsid w:val="00FB6B7E"/>
    <w:rsid w:val="00FE412B"/>
    <w:rsid w:val="00FF7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FB665"/>
  <w15:chartTrackingRefBased/>
  <w15:docId w15:val="{EF412C20-6574-4E47-A766-47E875F3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正文"/>
    <w:qFormat/>
    <w:rsid w:val="00FE412B"/>
    <w:pPr>
      <w:widowControl w:val="0"/>
      <w:spacing w:line="300" w:lineRule="auto"/>
      <w:ind w:firstLineChars="200" w:firstLine="200"/>
      <w:jc w:val="both"/>
    </w:pPr>
    <w:rPr>
      <w:rFonts w:ascii="Times New Roman" w:eastAsia="宋体" w:hAnsi="Times New Roman"/>
      <w:sz w:val="24"/>
    </w:rPr>
  </w:style>
  <w:style w:type="paragraph" w:styleId="1">
    <w:name w:val="heading 1"/>
    <w:aliases w:val="1章标题"/>
    <w:basedOn w:val="a"/>
    <w:next w:val="a"/>
    <w:link w:val="10"/>
    <w:uiPriority w:val="9"/>
    <w:qFormat/>
    <w:rsid w:val="00541DA6"/>
    <w:pPr>
      <w:keepNext/>
      <w:keepLines/>
      <w:pageBreakBefore/>
      <w:spacing w:beforeLines="10" w:before="10" w:afterLines="10" w:after="10"/>
      <w:ind w:firstLineChars="0" w:firstLine="0"/>
      <w:jc w:val="center"/>
      <w:outlineLvl w:val="0"/>
    </w:pPr>
    <w:rPr>
      <w:rFonts w:eastAsia="黑体"/>
      <w:b/>
      <w:bCs/>
      <w:kern w:val="44"/>
      <w:sz w:val="32"/>
      <w:szCs w:val="44"/>
    </w:rPr>
  </w:style>
  <w:style w:type="paragraph" w:styleId="2">
    <w:name w:val="heading 2"/>
    <w:aliases w:val="2节标题"/>
    <w:basedOn w:val="a"/>
    <w:next w:val="a"/>
    <w:link w:val="20"/>
    <w:uiPriority w:val="9"/>
    <w:unhideWhenUsed/>
    <w:qFormat/>
    <w:rsid w:val="00B926D1"/>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aliases w:val="3条标题"/>
    <w:basedOn w:val="a"/>
    <w:next w:val="a"/>
    <w:link w:val="30"/>
    <w:uiPriority w:val="9"/>
    <w:unhideWhenUsed/>
    <w:qFormat/>
    <w:rsid w:val="00B926D1"/>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331A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05E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03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037F"/>
    <w:rPr>
      <w:sz w:val="18"/>
      <w:szCs w:val="18"/>
    </w:rPr>
  </w:style>
  <w:style w:type="paragraph" w:styleId="a5">
    <w:name w:val="footer"/>
    <w:basedOn w:val="a"/>
    <w:link w:val="a6"/>
    <w:uiPriority w:val="99"/>
    <w:unhideWhenUsed/>
    <w:rsid w:val="00BD037F"/>
    <w:pPr>
      <w:tabs>
        <w:tab w:val="center" w:pos="4153"/>
        <w:tab w:val="right" w:pos="8306"/>
      </w:tabs>
      <w:snapToGrid w:val="0"/>
      <w:jc w:val="left"/>
    </w:pPr>
    <w:rPr>
      <w:sz w:val="18"/>
      <w:szCs w:val="18"/>
    </w:rPr>
  </w:style>
  <w:style w:type="character" w:customStyle="1" w:styleId="a6">
    <w:name w:val="页脚 字符"/>
    <w:basedOn w:val="a0"/>
    <w:link w:val="a5"/>
    <w:uiPriority w:val="99"/>
    <w:rsid w:val="00BD037F"/>
    <w:rPr>
      <w:sz w:val="18"/>
      <w:szCs w:val="18"/>
    </w:rPr>
  </w:style>
  <w:style w:type="paragraph" w:styleId="a7">
    <w:name w:val="List Paragraph"/>
    <w:basedOn w:val="a"/>
    <w:uiPriority w:val="34"/>
    <w:qFormat/>
    <w:rsid w:val="00BD037F"/>
    <w:pPr>
      <w:ind w:firstLine="420"/>
    </w:pPr>
  </w:style>
  <w:style w:type="character" w:customStyle="1" w:styleId="10">
    <w:name w:val="标题 1 字符"/>
    <w:aliases w:val="1章标题 字符"/>
    <w:basedOn w:val="a0"/>
    <w:link w:val="1"/>
    <w:uiPriority w:val="9"/>
    <w:rsid w:val="00541DA6"/>
    <w:rPr>
      <w:rFonts w:ascii="Times New Roman" w:eastAsia="黑体" w:hAnsi="Times New Roman"/>
      <w:b/>
      <w:bCs/>
      <w:kern w:val="44"/>
      <w:sz w:val="32"/>
      <w:szCs w:val="44"/>
    </w:rPr>
  </w:style>
  <w:style w:type="character" w:customStyle="1" w:styleId="20">
    <w:name w:val="标题 2 字符"/>
    <w:aliases w:val="2节标题 字符"/>
    <w:basedOn w:val="a0"/>
    <w:link w:val="2"/>
    <w:uiPriority w:val="9"/>
    <w:rsid w:val="00B926D1"/>
    <w:rPr>
      <w:rFonts w:ascii="Times New Roman" w:eastAsia="黑体" w:hAnsi="Times New Roman" w:cstheme="majorBidi"/>
      <w:bCs/>
      <w:sz w:val="30"/>
      <w:szCs w:val="32"/>
    </w:rPr>
  </w:style>
  <w:style w:type="character" w:customStyle="1" w:styleId="30">
    <w:name w:val="标题 3 字符"/>
    <w:aliases w:val="3条标题 字符"/>
    <w:basedOn w:val="a0"/>
    <w:link w:val="3"/>
    <w:uiPriority w:val="9"/>
    <w:rsid w:val="00B926D1"/>
    <w:rPr>
      <w:rFonts w:ascii="Times New Roman" w:eastAsia="黑体" w:hAnsi="Times New Roman"/>
      <w:bCs/>
      <w:sz w:val="28"/>
      <w:szCs w:val="32"/>
    </w:rPr>
  </w:style>
  <w:style w:type="character" w:styleId="a8">
    <w:name w:val="Placeholder Text"/>
    <w:basedOn w:val="a0"/>
    <w:uiPriority w:val="99"/>
    <w:semiHidden/>
    <w:rsid w:val="00D010E0"/>
    <w:rPr>
      <w:color w:val="808080"/>
    </w:rPr>
  </w:style>
  <w:style w:type="paragraph" w:styleId="a9">
    <w:name w:val="Subtitle"/>
    <w:aliases w:val="5图表标题"/>
    <w:basedOn w:val="a"/>
    <w:next w:val="a"/>
    <w:link w:val="aa"/>
    <w:uiPriority w:val="11"/>
    <w:qFormat/>
    <w:rsid w:val="00FE412B"/>
    <w:pPr>
      <w:ind w:firstLineChars="0" w:firstLine="0"/>
      <w:jc w:val="center"/>
    </w:pPr>
    <w:rPr>
      <w:bCs/>
      <w:kern w:val="28"/>
      <w:sz w:val="21"/>
      <w:szCs w:val="32"/>
    </w:rPr>
  </w:style>
  <w:style w:type="character" w:customStyle="1" w:styleId="aa">
    <w:name w:val="副标题 字符"/>
    <w:aliases w:val="5图表标题 字符"/>
    <w:basedOn w:val="a0"/>
    <w:link w:val="a9"/>
    <w:uiPriority w:val="11"/>
    <w:rsid w:val="00FE412B"/>
    <w:rPr>
      <w:rFonts w:ascii="Times New Roman" w:eastAsia="宋体" w:hAnsi="Times New Roman"/>
      <w:bCs/>
      <w:kern w:val="28"/>
      <w:szCs w:val="32"/>
    </w:rPr>
  </w:style>
  <w:style w:type="paragraph" w:styleId="ab">
    <w:name w:val="caption"/>
    <w:basedOn w:val="a"/>
    <w:next w:val="a"/>
    <w:uiPriority w:val="35"/>
    <w:unhideWhenUsed/>
    <w:qFormat/>
    <w:rsid w:val="001E360F"/>
    <w:rPr>
      <w:rFonts w:asciiTheme="majorHAnsi" w:eastAsia="黑体" w:hAnsiTheme="majorHAnsi" w:cstheme="majorBidi"/>
      <w:sz w:val="20"/>
      <w:szCs w:val="20"/>
    </w:rPr>
  </w:style>
  <w:style w:type="paragraph" w:styleId="ac">
    <w:name w:val="Title"/>
    <w:basedOn w:val="a"/>
    <w:next w:val="a"/>
    <w:link w:val="ad"/>
    <w:uiPriority w:val="10"/>
    <w:qFormat/>
    <w:rsid w:val="001E360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1E360F"/>
    <w:rPr>
      <w:rFonts w:asciiTheme="majorHAnsi" w:eastAsiaTheme="majorEastAsia" w:hAnsiTheme="majorHAnsi" w:cstheme="majorBidi"/>
      <w:b/>
      <w:bCs/>
      <w:sz w:val="32"/>
      <w:szCs w:val="32"/>
    </w:rPr>
  </w:style>
  <w:style w:type="table" w:customStyle="1" w:styleId="11">
    <w:name w:val="网格型1"/>
    <w:basedOn w:val="a1"/>
    <w:qFormat/>
    <w:rsid w:val="00A24215"/>
    <w:pPr>
      <w:jc w:val="center"/>
    </w:pPr>
    <w:rPr>
      <w:rFonts w:ascii="Times New Roman" w:eastAsia="宋体" w:hAnsi="Times New Roman" w:cs="Times New Roman"/>
    </w:rPr>
    <w:tblPr>
      <w:jc w:val="center"/>
      <w:tblBorders>
        <w:top w:val="single" w:sz="12" w:space="0" w:color="auto"/>
        <w:bottom w:val="single" w:sz="12" w:space="0" w:color="auto"/>
      </w:tblBorders>
    </w:tblPr>
    <w:trPr>
      <w:jc w:val="center"/>
    </w:trPr>
    <w:tcPr>
      <w:vAlign w:val="center"/>
    </w:tcPr>
    <w:tblStylePr w:type="firstRow">
      <w:rPr>
        <w:rFonts w:eastAsia="宋体"/>
        <w:sz w:val="24"/>
      </w:rPr>
      <w:tblPr/>
      <w:tcPr>
        <w:tcBorders>
          <w:top w:val="nil"/>
          <w:left w:val="nil"/>
          <w:bottom w:val="single" w:sz="4" w:space="0" w:color="auto"/>
          <w:right w:val="nil"/>
          <w:insideH w:val="nil"/>
          <w:insideV w:val="nil"/>
        </w:tcBorders>
      </w:tcPr>
    </w:tblStylePr>
    <w:tblStylePr w:type="lastRow">
      <w:tblPr/>
      <w:tcPr>
        <w:tcBorders>
          <w:top w:val="nil"/>
          <w:left w:val="nil"/>
          <w:bottom w:val="nil"/>
          <w:right w:val="nil"/>
          <w:insideH w:val="nil"/>
          <w:insideV w:val="nil"/>
        </w:tcBorders>
      </w:tcPr>
    </w:tblStylePr>
  </w:style>
  <w:style w:type="table" w:styleId="ae">
    <w:name w:val="Table Grid"/>
    <w:basedOn w:val="a1"/>
    <w:uiPriority w:val="59"/>
    <w:rsid w:val="001E3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uiPriority w:val="99"/>
    <w:semiHidden/>
    <w:unhideWhenUsed/>
    <w:rsid w:val="001E360F"/>
    <w:rPr>
      <w:sz w:val="18"/>
      <w:szCs w:val="18"/>
    </w:rPr>
  </w:style>
  <w:style w:type="character" w:customStyle="1" w:styleId="af0">
    <w:name w:val="批注框文本 字符"/>
    <w:basedOn w:val="a0"/>
    <w:link w:val="af"/>
    <w:uiPriority w:val="99"/>
    <w:semiHidden/>
    <w:rsid w:val="001E360F"/>
    <w:rPr>
      <w:rFonts w:ascii="Times New Roman" w:eastAsia="宋体" w:hAnsi="Times New Roman"/>
      <w:sz w:val="18"/>
      <w:szCs w:val="18"/>
    </w:rPr>
  </w:style>
  <w:style w:type="paragraph" w:styleId="af1">
    <w:name w:val="No Spacing"/>
    <w:uiPriority w:val="1"/>
    <w:qFormat/>
    <w:rsid w:val="00727954"/>
    <w:pPr>
      <w:widowControl w:val="0"/>
      <w:spacing w:line="300" w:lineRule="auto"/>
      <w:jc w:val="center"/>
    </w:pPr>
    <w:rPr>
      <w:rFonts w:ascii="Times New Roman" w:eastAsia="宋体" w:hAnsi="Times New Roman"/>
    </w:rPr>
  </w:style>
  <w:style w:type="character" w:styleId="af2">
    <w:name w:val="annotation reference"/>
    <w:basedOn w:val="a0"/>
    <w:unhideWhenUsed/>
    <w:rsid w:val="00932127"/>
    <w:rPr>
      <w:sz w:val="21"/>
      <w:szCs w:val="21"/>
    </w:rPr>
  </w:style>
  <w:style w:type="paragraph" w:styleId="af3">
    <w:name w:val="annotation text"/>
    <w:basedOn w:val="a"/>
    <w:link w:val="af4"/>
    <w:unhideWhenUsed/>
    <w:rsid w:val="00932127"/>
    <w:pPr>
      <w:jc w:val="left"/>
    </w:pPr>
  </w:style>
  <w:style w:type="character" w:customStyle="1" w:styleId="af4">
    <w:name w:val="批注文字 字符"/>
    <w:basedOn w:val="a0"/>
    <w:link w:val="af3"/>
    <w:uiPriority w:val="99"/>
    <w:semiHidden/>
    <w:rsid w:val="00932127"/>
    <w:rPr>
      <w:rFonts w:ascii="Times New Roman" w:eastAsia="宋体" w:hAnsi="Times New Roman"/>
      <w:sz w:val="24"/>
    </w:rPr>
  </w:style>
  <w:style w:type="paragraph" w:styleId="af5">
    <w:name w:val="annotation subject"/>
    <w:basedOn w:val="af3"/>
    <w:next w:val="af3"/>
    <w:link w:val="af6"/>
    <w:uiPriority w:val="99"/>
    <w:semiHidden/>
    <w:unhideWhenUsed/>
    <w:rsid w:val="00932127"/>
    <w:rPr>
      <w:b/>
      <w:bCs/>
    </w:rPr>
  </w:style>
  <w:style w:type="character" w:customStyle="1" w:styleId="af6">
    <w:name w:val="批注主题 字符"/>
    <w:basedOn w:val="af4"/>
    <w:link w:val="af5"/>
    <w:uiPriority w:val="99"/>
    <w:semiHidden/>
    <w:rsid w:val="00932127"/>
    <w:rPr>
      <w:rFonts w:ascii="Times New Roman" w:eastAsia="宋体" w:hAnsi="Times New Roman"/>
      <w:b/>
      <w:bCs/>
      <w:sz w:val="24"/>
    </w:rPr>
  </w:style>
  <w:style w:type="paragraph" w:styleId="af7">
    <w:name w:val="Revision"/>
    <w:hidden/>
    <w:uiPriority w:val="99"/>
    <w:semiHidden/>
    <w:rsid w:val="00932127"/>
    <w:rPr>
      <w:rFonts w:ascii="Times New Roman" w:eastAsia="宋体" w:hAnsi="Times New Roman"/>
      <w:sz w:val="24"/>
    </w:rPr>
  </w:style>
  <w:style w:type="table" w:customStyle="1" w:styleId="110">
    <w:name w:val="网格型11"/>
    <w:basedOn w:val="a1"/>
    <w:next w:val="ae"/>
    <w:qFormat/>
    <w:rsid w:val="00FE412B"/>
    <w:pPr>
      <w:jc w:val="both"/>
    </w:pPr>
    <w:rPr>
      <w:rFonts w:ascii="Times New Roman" w:eastAsia="宋体" w:hAnsi="Times New Roman" w:cs="Times New Roman"/>
      <w:sz w:val="24"/>
    </w:rPr>
    <w:tblPr>
      <w:jc w:val="center"/>
      <w:tblBorders>
        <w:top w:val="single" w:sz="4" w:space="0" w:color="auto"/>
        <w:bottom w:val="single" w:sz="12" w:space="0" w:color="auto"/>
      </w:tblBorders>
    </w:tblPr>
    <w:trPr>
      <w:jc w:val="center"/>
    </w:trPr>
    <w:tblStylePr w:type="firstRow">
      <w:tblPr/>
      <w:tcPr>
        <w:tcBorders>
          <w:top w:val="nil"/>
          <w:left w:val="nil"/>
          <w:bottom w:val="single" w:sz="6" w:space="0" w:color="auto"/>
          <w:right w:val="nil"/>
          <w:insideH w:val="nil"/>
          <w:insideV w:val="nil"/>
        </w:tcBorders>
      </w:tcPr>
    </w:tblStylePr>
    <w:tblStylePr w:type="lastRow">
      <w:tblPr/>
      <w:tcPr>
        <w:tcBorders>
          <w:top w:val="nil"/>
          <w:left w:val="nil"/>
          <w:bottom w:val="nil"/>
          <w:right w:val="nil"/>
          <w:insideH w:val="nil"/>
          <w:insideV w:val="nil"/>
        </w:tcBorders>
      </w:tcPr>
    </w:tblStylePr>
  </w:style>
  <w:style w:type="table" w:customStyle="1" w:styleId="12">
    <w:name w:val="网格型12"/>
    <w:basedOn w:val="a1"/>
    <w:next w:val="ae"/>
    <w:qFormat/>
    <w:rsid w:val="00D55729"/>
    <w:pPr>
      <w:jc w:val="both"/>
    </w:pPr>
    <w:rPr>
      <w:rFonts w:ascii="Times New Roman" w:eastAsia="宋体" w:hAnsi="Times New Roman" w:cs="Times New Roman"/>
      <w:sz w:val="24"/>
    </w:rPr>
    <w:tblPr>
      <w:jc w:val="center"/>
      <w:tblBorders>
        <w:top w:val="single" w:sz="4" w:space="0" w:color="auto"/>
        <w:bottom w:val="single" w:sz="12" w:space="0" w:color="auto"/>
      </w:tblBorders>
    </w:tblPr>
    <w:trPr>
      <w:jc w:val="center"/>
    </w:trPr>
    <w:tblStylePr w:type="firstRow">
      <w:tblPr/>
      <w:tcPr>
        <w:tcBorders>
          <w:top w:val="nil"/>
          <w:left w:val="nil"/>
          <w:bottom w:val="single" w:sz="6" w:space="0" w:color="auto"/>
          <w:right w:val="nil"/>
          <w:insideH w:val="nil"/>
          <w:insideV w:val="nil"/>
        </w:tcBorders>
      </w:tcPr>
    </w:tblStylePr>
    <w:tblStylePr w:type="lastRow">
      <w:tblPr/>
      <w:tcPr>
        <w:tcBorders>
          <w:top w:val="nil"/>
          <w:left w:val="nil"/>
          <w:bottom w:val="nil"/>
          <w:right w:val="nil"/>
          <w:insideH w:val="nil"/>
          <w:insideV w:val="nil"/>
        </w:tcBorders>
      </w:tcPr>
    </w:tblStylePr>
  </w:style>
  <w:style w:type="table" w:customStyle="1" w:styleId="13">
    <w:name w:val="网格型13"/>
    <w:basedOn w:val="a1"/>
    <w:next w:val="ae"/>
    <w:qFormat/>
    <w:rsid w:val="00507B62"/>
    <w:pPr>
      <w:jc w:val="both"/>
    </w:pPr>
    <w:rPr>
      <w:rFonts w:ascii="Times New Roman" w:eastAsia="宋体" w:hAnsi="Times New Roman" w:cs="Times New Roman"/>
      <w:sz w:val="24"/>
    </w:rPr>
    <w:tblPr>
      <w:jc w:val="center"/>
      <w:tblBorders>
        <w:top w:val="single" w:sz="4" w:space="0" w:color="auto"/>
        <w:bottom w:val="single" w:sz="12" w:space="0" w:color="auto"/>
      </w:tblBorders>
    </w:tblPr>
    <w:trPr>
      <w:jc w:val="center"/>
    </w:trPr>
    <w:tblStylePr w:type="firstRow">
      <w:tblPr/>
      <w:tcPr>
        <w:tcBorders>
          <w:top w:val="nil"/>
          <w:left w:val="nil"/>
          <w:bottom w:val="single" w:sz="6" w:space="0" w:color="auto"/>
          <w:right w:val="nil"/>
          <w:insideH w:val="nil"/>
          <w:insideV w:val="nil"/>
        </w:tcBorders>
      </w:tcPr>
    </w:tblStylePr>
    <w:tblStylePr w:type="lastRow">
      <w:tblPr/>
      <w:tcPr>
        <w:tcBorders>
          <w:top w:val="nil"/>
          <w:left w:val="nil"/>
          <w:bottom w:val="nil"/>
          <w:right w:val="nil"/>
          <w:insideH w:val="nil"/>
          <w:insideV w:val="nil"/>
        </w:tcBorders>
      </w:tcPr>
    </w:tblStylePr>
  </w:style>
  <w:style w:type="character" w:customStyle="1" w:styleId="MTEquationSection">
    <w:name w:val="MTEquationSection"/>
    <w:basedOn w:val="a0"/>
    <w:rsid w:val="00FA574B"/>
    <w:rPr>
      <w:vanish w:val="0"/>
      <w:color w:val="FF0000"/>
    </w:rPr>
  </w:style>
  <w:style w:type="paragraph" w:customStyle="1" w:styleId="MTDisplayEquation">
    <w:name w:val="MTDisplayEquation"/>
    <w:basedOn w:val="a"/>
    <w:next w:val="a"/>
    <w:link w:val="MTDisplayEquation0"/>
    <w:rsid w:val="00FA574B"/>
    <w:pPr>
      <w:tabs>
        <w:tab w:val="center" w:pos="4160"/>
        <w:tab w:val="right" w:pos="8300"/>
      </w:tabs>
      <w:ind w:firstLine="480"/>
    </w:pPr>
  </w:style>
  <w:style w:type="character" w:customStyle="1" w:styleId="MTDisplayEquation0">
    <w:name w:val="MTDisplayEquation 字符"/>
    <w:basedOn w:val="a0"/>
    <w:link w:val="MTDisplayEquation"/>
    <w:rsid w:val="00FA574B"/>
    <w:rPr>
      <w:rFonts w:ascii="Times New Roman" w:eastAsia="宋体" w:hAnsi="Times New Roman"/>
      <w:sz w:val="24"/>
    </w:rPr>
  </w:style>
  <w:style w:type="table" w:styleId="af8">
    <w:name w:val="Grid Table Light"/>
    <w:basedOn w:val="a1"/>
    <w:uiPriority w:val="40"/>
    <w:rsid w:val="005076A8"/>
    <w:pPr>
      <w:jc w:val="center"/>
    </w:pPr>
    <w:rPr>
      <w:rFonts w:ascii="Times New Roman" w:eastAsia="宋体" w:hAnsi="Times New Roman" w:cs="Times New Roman"/>
      <w:sz w:val="24"/>
    </w:rPr>
    <w:tblPr>
      <w:tblInd w:w="0" w:type="nil"/>
    </w:tblPr>
    <w:tblStylePr w:type="lastCol">
      <w:pPr>
        <w:jc w:val="right"/>
      </w:pPr>
    </w:tblStylePr>
  </w:style>
  <w:style w:type="table" w:customStyle="1" w:styleId="14">
    <w:name w:val="网格型14"/>
    <w:basedOn w:val="a1"/>
    <w:next w:val="ae"/>
    <w:qFormat/>
    <w:rsid w:val="005673AE"/>
    <w:pPr>
      <w:jc w:val="both"/>
    </w:pPr>
    <w:rPr>
      <w:rFonts w:ascii="Times New Roman" w:eastAsia="宋体" w:hAnsi="Times New Roman" w:cs="Times New Roman"/>
      <w:sz w:val="24"/>
    </w:rPr>
    <w:tblPr>
      <w:jc w:val="center"/>
      <w:tblBorders>
        <w:top w:val="single" w:sz="4" w:space="0" w:color="auto"/>
        <w:bottom w:val="single" w:sz="12" w:space="0" w:color="auto"/>
      </w:tblBorders>
    </w:tblPr>
    <w:trPr>
      <w:jc w:val="center"/>
    </w:trPr>
    <w:tblStylePr w:type="firstRow">
      <w:tblPr/>
      <w:tcPr>
        <w:tcBorders>
          <w:top w:val="nil"/>
          <w:left w:val="nil"/>
          <w:bottom w:val="single" w:sz="6" w:space="0" w:color="auto"/>
          <w:right w:val="nil"/>
          <w:insideH w:val="nil"/>
          <w:insideV w:val="nil"/>
        </w:tcBorders>
      </w:tcPr>
    </w:tblStylePr>
    <w:tblStylePr w:type="lastRow">
      <w:tblPr/>
      <w:tcPr>
        <w:tcBorders>
          <w:top w:val="nil"/>
          <w:left w:val="nil"/>
          <w:bottom w:val="nil"/>
          <w:right w:val="nil"/>
          <w:insideH w:val="nil"/>
          <w:insideV w:val="nil"/>
        </w:tcBorders>
      </w:tcPr>
    </w:tblStylePr>
  </w:style>
  <w:style w:type="character" w:customStyle="1" w:styleId="40">
    <w:name w:val="标题 4 字符"/>
    <w:basedOn w:val="a0"/>
    <w:link w:val="4"/>
    <w:uiPriority w:val="9"/>
    <w:rsid w:val="00331A7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31A73"/>
    <w:pPr>
      <w:pageBreakBefore w:val="0"/>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5">
    <w:name w:val="toc 1"/>
    <w:basedOn w:val="a"/>
    <w:next w:val="a"/>
    <w:autoRedefine/>
    <w:uiPriority w:val="39"/>
    <w:unhideWhenUsed/>
    <w:rsid w:val="00331A73"/>
    <w:pPr>
      <w:tabs>
        <w:tab w:val="left" w:pos="1050"/>
        <w:tab w:val="right" w:leader="dot" w:pos="8296"/>
      </w:tabs>
      <w:ind w:firstLine="480"/>
      <w:jc w:val="right"/>
    </w:pPr>
  </w:style>
  <w:style w:type="paragraph" w:styleId="21">
    <w:name w:val="toc 2"/>
    <w:basedOn w:val="a"/>
    <w:next w:val="a"/>
    <w:autoRedefine/>
    <w:uiPriority w:val="39"/>
    <w:unhideWhenUsed/>
    <w:rsid w:val="00331A73"/>
    <w:pPr>
      <w:ind w:leftChars="200" w:left="420"/>
    </w:pPr>
  </w:style>
  <w:style w:type="paragraph" w:styleId="31">
    <w:name w:val="toc 3"/>
    <w:basedOn w:val="a"/>
    <w:next w:val="a"/>
    <w:autoRedefine/>
    <w:uiPriority w:val="39"/>
    <w:unhideWhenUsed/>
    <w:rsid w:val="00331A73"/>
    <w:pPr>
      <w:ind w:leftChars="400" w:left="840"/>
    </w:pPr>
  </w:style>
  <w:style w:type="character" w:styleId="af9">
    <w:name w:val="Hyperlink"/>
    <w:basedOn w:val="a0"/>
    <w:uiPriority w:val="99"/>
    <w:unhideWhenUsed/>
    <w:rsid w:val="00331A73"/>
    <w:rPr>
      <w:color w:val="0563C1" w:themeColor="hyperlink"/>
      <w:u w:val="single"/>
    </w:rPr>
  </w:style>
  <w:style w:type="table" w:customStyle="1" w:styleId="150">
    <w:name w:val="网格型15"/>
    <w:basedOn w:val="a1"/>
    <w:next w:val="ae"/>
    <w:qFormat/>
    <w:rsid w:val="00D549CC"/>
    <w:pPr>
      <w:jc w:val="both"/>
    </w:pPr>
    <w:rPr>
      <w:rFonts w:ascii="Times New Roman" w:eastAsia="宋体" w:hAnsi="Times New Roman" w:cs="Times New Roman"/>
      <w:sz w:val="24"/>
    </w:rPr>
    <w:tblPr>
      <w:jc w:val="center"/>
      <w:tblBorders>
        <w:top w:val="single" w:sz="4" w:space="0" w:color="auto"/>
        <w:bottom w:val="single" w:sz="12" w:space="0" w:color="auto"/>
      </w:tblBorders>
    </w:tblPr>
    <w:trPr>
      <w:jc w:val="center"/>
    </w:trPr>
    <w:tblStylePr w:type="firstRow">
      <w:tblPr/>
      <w:tcPr>
        <w:tcBorders>
          <w:top w:val="nil"/>
          <w:left w:val="nil"/>
          <w:bottom w:val="single" w:sz="6" w:space="0" w:color="auto"/>
          <w:right w:val="nil"/>
          <w:insideH w:val="nil"/>
          <w:insideV w:val="nil"/>
        </w:tcBorders>
      </w:tcPr>
    </w:tblStylePr>
    <w:tblStylePr w:type="lastRow">
      <w:tblPr/>
      <w:tcPr>
        <w:tcBorders>
          <w:top w:val="nil"/>
          <w:left w:val="nil"/>
          <w:bottom w:val="nil"/>
          <w:right w:val="nil"/>
          <w:insideH w:val="nil"/>
          <w:insideV w:val="nil"/>
        </w:tcBorders>
      </w:tcPr>
    </w:tblStylePr>
  </w:style>
  <w:style w:type="character" w:customStyle="1" w:styleId="16">
    <w:name w:val="批注文字 字符1"/>
    <w:rsid w:val="00701814"/>
    <w:rPr>
      <w:kern w:val="2"/>
      <w:sz w:val="21"/>
    </w:rPr>
  </w:style>
  <w:style w:type="character" w:customStyle="1" w:styleId="0Char">
    <w:name w:val="0表格 Char"/>
    <w:link w:val="0"/>
    <w:rsid w:val="00372E03"/>
    <w:rPr>
      <w:color w:val="000000"/>
      <w:szCs w:val="24"/>
    </w:rPr>
  </w:style>
  <w:style w:type="paragraph" w:customStyle="1" w:styleId="0">
    <w:name w:val="0表格"/>
    <w:basedOn w:val="a"/>
    <w:link w:val="0Char"/>
    <w:qFormat/>
    <w:rsid w:val="00372E03"/>
    <w:pPr>
      <w:adjustRightInd w:val="0"/>
      <w:snapToGrid w:val="0"/>
      <w:spacing w:line="288" w:lineRule="auto"/>
      <w:ind w:firstLineChars="0" w:firstLine="0"/>
      <w:jc w:val="center"/>
    </w:pPr>
    <w:rPr>
      <w:rFonts w:asciiTheme="minorHAnsi" w:eastAsiaTheme="minorEastAsia" w:hAnsiTheme="minorHAnsi"/>
      <w:color w:val="000000"/>
      <w:sz w:val="21"/>
      <w:szCs w:val="24"/>
    </w:rPr>
  </w:style>
  <w:style w:type="table" w:customStyle="1" w:styleId="160">
    <w:name w:val="网格型16"/>
    <w:basedOn w:val="a1"/>
    <w:next w:val="ae"/>
    <w:qFormat/>
    <w:rsid w:val="00372E03"/>
    <w:pPr>
      <w:jc w:val="both"/>
    </w:pPr>
    <w:rPr>
      <w:rFonts w:ascii="Times New Roman" w:eastAsia="宋体" w:hAnsi="Times New Roman" w:cs="Times New Roman"/>
      <w:sz w:val="24"/>
    </w:rPr>
    <w:tblPr>
      <w:jc w:val="center"/>
      <w:tblBorders>
        <w:top w:val="single" w:sz="4" w:space="0" w:color="auto"/>
        <w:bottom w:val="single" w:sz="12" w:space="0" w:color="auto"/>
      </w:tblBorders>
    </w:tblPr>
    <w:trPr>
      <w:jc w:val="center"/>
    </w:trPr>
    <w:tblStylePr w:type="firstRow">
      <w:tblPr/>
      <w:tcPr>
        <w:tcBorders>
          <w:top w:val="nil"/>
          <w:left w:val="nil"/>
          <w:bottom w:val="single" w:sz="6" w:space="0" w:color="auto"/>
          <w:right w:val="nil"/>
          <w:insideH w:val="nil"/>
          <w:insideV w:val="nil"/>
        </w:tcBorders>
      </w:tcPr>
    </w:tblStylePr>
    <w:tblStylePr w:type="lastRow">
      <w:tblPr/>
      <w:tcPr>
        <w:tcBorders>
          <w:top w:val="nil"/>
          <w:left w:val="nil"/>
          <w:bottom w:val="nil"/>
          <w:right w:val="nil"/>
          <w:insideH w:val="nil"/>
          <w:insideV w:val="nil"/>
        </w:tcBorders>
      </w:tcPr>
    </w:tblStylePr>
  </w:style>
  <w:style w:type="character" w:customStyle="1" w:styleId="00Char">
    <w:name w:val="00正文 Char"/>
    <w:link w:val="00"/>
    <w:rsid w:val="0049041F"/>
    <w:rPr>
      <w:rFonts w:ascii="Times New Roman" w:eastAsia="宋体" w:hAnsi="Times New Roman"/>
      <w:sz w:val="24"/>
      <w:szCs w:val="24"/>
    </w:rPr>
  </w:style>
  <w:style w:type="paragraph" w:customStyle="1" w:styleId="00">
    <w:name w:val="00正文"/>
    <w:basedOn w:val="afa"/>
    <w:next w:val="a"/>
    <w:link w:val="00Char"/>
    <w:qFormat/>
    <w:rsid w:val="0049041F"/>
    <w:pPr>
      <w:adjustRightInd w:val="0"/>
      <w:snapToGrid w:val="0"/>
      <w:spacing w:after="0"/>
      <w:ind w:firstLineChars="200" w:firstLine="200"/>
    </w:pPr>
    <w:rPr>
      <w:szCs w:val="24"/>
    </w:rPr>
  </w:style>
  <w:style w:type="paragraph" w:styleId="afb">
    <w:name w:val="Body Text"/>
    <w:basedOn w:val="a"/>
    <w:link w:val="afc"/>
    <w:uiPriority w:val="99"/>
    <w:semiHidden/>
    <w:unhideWhenUsed/>
    <w:rsid w:val="00372E03"/>
    <w:pPr>
      <w:spacing w:after="120"/>
    </w:pPr>
  </w:style>
  <w:style w:type="character" w:customStyle="1" w:styleId="afc">
    <w:name w:val="正文文本 字符"/>
    <w:basedOn w:val="a0"/>
    <w:link w:val="afb"/>
    <w:uiPriority w:val="99"/>
    <w:semiHidden/>
    <w:rsid w:val="00372E03"/>
    <w:rPr>
      <w:rFonts w:ascii="Times New Roman" w:eastAsia="宋体" w:hAnsi="Times New Roman"/>
      <w:sz w:val="24"/>
    </w:rPr>
  </w:style>
  <w:style w:type="paragraph" w:styleId="afa">
    <w:name w:val="Body Text First Indent"/>
    <w:basedOn w:val="afb"/>
    <w:link w:val="afd"/>
    <w:uiPriority w:val="99"/>
    <w:semiHidden/>
    <w:unhideWhenUsed/>
    <w:rsid w:val="00372E03"/>
    <w:pPr>
      <w:ind w:firstLineChars="100" w:firstLine="420"/>
    </w:pPr>
  </w:style>
  <w:style w:type="character" w:customStyle="1" w:styleId="afd">
    <w:name w:val="正文首行缩进 字符"/>
    <w:basedOn w:val="afc"/>
    <w:link w:val="afa"/>
    <w:uiPriority w:val="99"/>
    <w:semiHidden/>
    <w:rsid w:val="00372E03"/>
    <w:rPr>
      <w:rFonts w:ascii="Times New Roman" w:eastAsia="宋体" w:hAnsi="Times New Roman"/>
      <w:sz w:val="24"/>
    </w:rPr>
  </w:style>
  <w:style w:type="character" w:customStyle="1" w:styleId="50">
    <w:name w:val="标题 5 字符"/>
    <w:basedOn w:val="a0"/>
    <w:link w:val="5"/>
    <w:uiPriority w:val="9"/>
    <w:rsid w:val="00605EEB"/>
    <w:rPr>
      <w:rFonts w:ascii="Times New Roman" w:eastAsia="宋体" w:hAnsi="Times New Roman"/>
      <w:b/>
      <w:bCs/>
      <w:sz w:val="28"/>
      <w:szCs w:val="28"/>
    </w:rPr>
  </w:style>
  <w:style w:type="character" w:styleId="afe">
    <w:name w:val="Intense Emphasis"/>
    <w:basedOn w:val="a0"/>
    <w:uiPriority w:val="21"/>
    <w:qFormat/>
    <w:rsid w:val="00605EE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269740">
      <w:bodyDiv w:val="1"/>
      <w:marLeft w:val="0"/>
      <w:marRight w:val="0"/>
      <w:marTop w:val="0"/>
      <w:marBottom w:val="0"/>
      <w:divBdr>
        <w:top w:val="none" w:sz="0" w:space="0" w:color="auto"/>
        <w:left w:val="none" w:sz="0" w:space="0" w:color="auto"/>
        <w:bottom w:val="none" w:sz="0" w:space="0" w:color="auto"/>
        <w:right w:val="none" w:sz="0" w:space="0" w:color="auto"/>
      </w:divBdr>
    </w:div>
    <w:div w:id="127856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oleObject" Target="embeddings/oleObject16.bin"/><Relationship Id="rId47" Type="http://schemas.openxmlformats.org/officeDocument/2006/relationships/image" Target="media/image19.emf"/><Relationship Id="rId63" Type="http://schemas.openxmlformats.org/officeDocument/2006/relationships/image" Target="media/image27.wmf"/><Relationship Id="rId68" Type="http://schemas.openxmlformats.org/officeDocument/2006/relationships/oleObject" Target="embeddings/oleObject30.bin"/><Relationship Id="rId84" Type="http://schemas.openxmlformats.org/officeDocument/2006/relationships/oleObject" Target="embeddings/oleObject39.bin"/><Relationship Id="rId89" Type="http://schemas.openxmlformats.org/officeDocument/2006/relationships/image" Target="media/image39.wmf"/><Relationship Id="rId112" Type="http://schemas.microsoft.com/office/2016/09/relationships/commentsIds" Target="commentsIds.xml"/><Relationship Id="rId16" Type="http://schemas.openxmlformats.org/officeDocument/2006/relationships/image" Target="media/image5.wmf"/><Relationship Id="rId107" Type="http://schemas.openxmlformats.org/officeDocument/2006/relationships/header" Target="header3.xml"/><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image" Target="media/image22.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4.emf"/><Relationship Id="rId102" Type="http://schemas.openxmlformats.org/officeDocument/2006/relationships/oleObject" Target="embeddings/oleObject47.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2.wmf"/><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0.wmf"/><Relationship Id="rId80" Type="http://schemas.openxmlformats.org/officeDocument/2006/relationships/oleObject" Target="embeddings/oleObject37.bin"/><Relationship Id="rId85" Type="http://schemas.openxmlformats.org/officeDocument/2006/relationships/image" Target="media/image37.emf"/><Relationship Id="rId12" Type="http://schemas.openxmlformats.org/officeDocument/2006/relationships/image" Target="media/image2.jpeg"/><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header" Target="header1.xml"/><Relationship Id="rId108" Type="http://schemas.openxmlformats.org/officeDocument/2006/relationships/footer" Target="footer3.xml"/><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image" Target="media/image40.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0.emf"/><Relationship Id="rId57" Type="http://schemas.openxmlformats.org/officeDocument/2006/relationships/image" Target="media/image24.wmf"/><Relationship Id="rId106" Type="http://schemas.openxmlformats.org/officeDocument/2006/relationships/footer" Target="footer2.xml"/><Relationship Id="rId10" Type="http://schemas.openxmlformats.org/officeDocument/2006/relationships/image" Target="media/image1.emf"/><Relationship Id="rId31" Type="http://schemas.openxmlformats.org/officeDocument/2006/relationships/oleObject" Target="embeddings/oleObject10.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6.bin"/><Relationship Id="rId81" Type="http://schemas.openxmlformats.org/officeDocument/2006/relationships/image" Target="media/image35.e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5.emf"/><Relationship Id="rId101" Type="http://schemas.openxmlformats.org/officeDocument/2006/relationships/image" Target="media/image46.emf"/><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fontTable" Target="fontTable.xml"/><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oleObject" Target="embeddings/oleObject35.bin"/><Relationship Id="rId97" Type="http://schemas.openxmlformats.org/officeDocument/2006/relationships/image" Target="media/image43.png"/><Relationship Id="rId104"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8.wmf"/><Relationship Id="rId66" Type="http://schemas.openxmlformats.org/officeDocument/2006/relationships/oleObject" Target="embeddings/oleObject29.bin"/><Relationship Id="rId87" Type="http://schemas.openxmlformats.org/officeDocument/2006/relationships/image" Target="media/image38.wmf"/><Relationship Id="rId110" Type="http://schemas.microsoft.com/office/2011/relationships/people" Target="people.xml"/><Relationship Id="rId61" Type="http://schemas.openxmlformats.org/officeDocument/2006/relationships/image" Target="media/image26.wmf"/><Relationship Id="rId82" Type="http://schemas.openxmlformats.org/officeDocument/2006/relationships/oleObject" Target="embeddings/oleObject38.bin"/><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oleObject" Target="embeddings/oleObject24.bin"/><Relationship Id="rId77" Type="http://schemas.openxmlformats.org/officeDocument/2006/relationships/image" Target="media/image33.emf"/><Relationship Id="rId100" Type="http://schemas.openxmlformats.org/officeDocument/2006/relationships/oleObject" Target="embeddings/oleObject46.bin"/><Relationship Id="rId105"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image" Target="media/image21.emf"/><Relationship Id="rId72" Type="http://schemas.openxmlformats.org/officeDocument/2006/relationships/oleObject" Target="embeddings/oleObject32.bin"/><Relationship Id="rId93" Type="http://schemas.openxmlformats.org/officeDocument/2006/relationships/image" Target="media/image41.wmf"/><Relationship Id="rId98" Type="http://schemas.openxmlformats.org/officeDocument/2006/relationships/image" Target="media/image44.e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oleObject" Target="embeddings/oleObject19.bin"/><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image" Target="media/image36.emf"/><Relationship Id="rId88" Type="http://schemas.openxmlformats.org/officeDocument/2006/relationships/oleObject" Target="embeddings/oleObject41.bin"/><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F94A6-9EE1-49BC-848A-BF548239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28</Pages>
  <Words>3797</Words>
  <Characters>21649</Characters>
  <Application>Microsoft Office Word</Application>
  <DocSecurity>0</DocSecurity>
  <Lines>180</Lines>
  <Paragraphs>50</Paragraphs>
  <ScaleCrop>false</ScaleCrop>
  <Company/>
  <LinksUpToDate>false</LinksUpToDate>
  <CharactersWithSpaces>25396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dc:creator>
  <cp:keywords/>
  <dc:description/>
  <cp:lastModifiedBy>HIT</cp:lastModifiedBy>
  <cp:revision>16</cp:revision>
  <dcterms:created xsi:type="dcterms:W3CDTF">2021-06-19T14:13:00Z</dcterms:created>
  <dcterms:modified xsi:type="dcterms:W3CDTF">2021-06-22T16:34:00Z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